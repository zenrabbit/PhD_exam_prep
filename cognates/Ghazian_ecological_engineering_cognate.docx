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line="240" w:lineRule="auto"/>
        <w:rPr>
          <w:rFonts w:ascii="Calibri Light" w:cs="Calibri Light" w:hAnsi="Calibri Light" w:eastAsia="Calibri Light"/>
          <w:sz w:val="24"/>
          <w:szCs w:val="24"/>
        </w:rPr>
      </w:pPr>
      <w:r>
        <w:rPr>
          <w:rFonts w:ascii="Calibri Light" w:hAnsi="Calibri Light"/>
          <w:sz w:val="24"/>
          <w:szCs w:val="24"/>
          <w:rtl w:val="0"/>
        </w:rPr>
        <w:t>York University                                                                                                          February 2022</w:t>
      </w:r>
    </w:p>
    <w:p>
      <w:pPr>
        <w:pStyle w:val="Body"/>
        <w:spacing w:line="240" w:lineRule="auto"/>
        <w:rPr>
          <w:rFonts w:ascii="Calibri Light" w:cs="Calibri Light" w:hAnsi="Calibri Light" w:eastAsia="Calibri Light"/>
          <w:sz w:val="24"/>
          <w:szCs w:val="24"/>
        </w:rPr>
      </w:pPr>
      <w:r>
        <w:rPr>
          <w:rFonts w:ascii="Calibri Light" w:hAnsi="Calibri Light"/>
          <w:sz w:val="24"/>
          <w:szCs w:val="24"/>
          <w:rtl w:val="0"/>
          <w:lang w:val="en-US"/>
        </w:rPr>
        <w:t>PhD Preliminary Examination</w:t>
      </w:r>
    </w:p>
    <w:p>
      <w:pPr>
        <w:pStyle w:val="Body"/>
        <w:spacing w:line="240" w:lineRule="auto"/>
        <w:rPr>
          <w:rFonts w:ascii="Calibri Light" w:cs="Calibri Light" w:hAnsi="Calibri Light" w:eastAsia="Calibri Light"/>
          <w:sz w:val="24"/>
          <w:szCs w:val="24"/>
        </w:rPr>
      </w:pPr>
      <w:r>
        <w:rPr>
          <w:rFonts w:ascii="Calibri Light" w:hAnsi="Calibri Light"/>
          <w:sz w:val="24"/>
          <w:szCs w:val="24"/>
          <w:rtl w:val="0"/>
          <w:lang w:val="it-IT"/>
        </w:rPr>
        <w:t xml:space="preserve">PhD Cognate Area 1 </w:t>
      </w:r>
    </w:p>
    <w:p>
      <w:pPr>
        <w:pStyle w:val="Body"/>
        <w:spacing w:line="240" w:lineRule="auto"/>
        <w:rPr>
          <w:rFonts w:ascii="Calibri Light" w:cs="Calibri Light" w:hAnsi="Calibri Light" w:eastAsia="Calibri Light"/>
          <w:sz w:val="24"/>
          <w:szCs w:val="24"/>
        </w:rPr>
      </w:pPr>
    </w:p>
    <w:p>
      <w:pPr>
        <w:pStyle w:val="Body"/>
        <w:spacing w:line="240" w:lineRule="auto"/>
        <w:rPr>
          <w:rFonts w:ascii="Calibri Light" w:cs="Calibri Light" w:hAnsi="Calibri Light" w:eastAsia="Calibri Light"/>
          <w:sz w:val="24"/>
          <w:szCs w:val="24"/>
        </w:rPr>
      </w:pPr>
    </w:p>
    <w:p>
      <w:pPr>
        <w:pStyle w:val="Body"/>
        <w:spacing w:line="240" w:lineRule="auto"/>
        <w:rPr>
          <w:rFonts w:ascii="Calibri Light" w:cs="Calibri Light" w:hAnsi="Calibri Light" w:eastAsia="Calibri Light"/>
          <w:sz w:val="24"/>
          <w:szCs w:val="24"/>
        </w:rPr>
      </w:pPr>
    </w:p>
    <w:p>
      <w:pPr>
        <w:pStyle w:val="Body"/>
        <w:spacing w:line="240" w:lineRule="auto"/>
        <w:rPr>
          <w:rFonts w:ascii="Calibri Light" w:cs="Calibri Light" w:hAnsi="Calibri Light" w:eastAsia="Calibri Light"/>
          <w:sz w:val="24"/>
          <w:szCs w:val="24"/>
        </w:rPr>
      </w:pPr>
    </w:p>
    <w:p>
      <w:pPr>
        <w:pStyle w:val="Body"/>
        <w:spacing w:line="240" w:lineRule="auto"/>
        <w:rPr>
          <w:rFonts w:ascii="Calibri Light" w:cs="Calibri Light" w:hAnsi="Calibri Light" w:eastAsia="Calibri Light"/>
          <w:sz w:val="24"/>
          <w:szCs w:val="24"/>
        </w:rPr>
      </w:pPr>
    </w:p>
    <w:p>
      <w:pPr>
        <w:pStyle w:val="Body"/>
        <w:spacing w:line="240" w:lineRule="auto"/>
        <w:jc w:val="center"/>
        <w:rPr>
          <w:rFonts w:ascii="Carlito" w:cs="Carlito" w:hAnsi="Carlito" w:eastAsia="Carlito"/>
          <w:b w:val="1"/>
          <w:bCs w:val="1"/>
          <w:sz w:val="32"/>
          <w:szCs w:val="32"/>
        </w:rPr>
      </w:pPr>
    </w:p>
    <w:p>
      <w:pPr>
        <w:pStyle w:val="Body"/>
        <w:spacing w:line="240" w:lineRule="auto"/>
        <w:jc w:val="center"/>
        <w:rPr>
          <w:rFonts w:ascii="Carlito" w:cs="Carlito" w:hAnsi="Carlito" w:eastAsia="Carlito"/>
          <w:b w:val="1"/>
          <w:bCs w:val="1"/>
          <w:sz w:val="32"/>
          <w:szCs w:val="32"/>
        </w:rPr>
      </w:pPr>
    </w:p>
    <w:p>
      <w:pPr>
        <w:pStyle w:val="Body"/>
        <w:spacing w:line="240" w:lineRule="auto"/>
        <w:jc w:val="center"/>
        <w:rPr>
          <w:rFonts w:ascii="Carlito" w:cs="Carlito" w:hAnsi="Carlito" w:eastAsia="Carlito"/>
          <w:b w:val="1"/>
          <w:bCs w:val="1"/>
          <w:sz w:val="32"/>
          <w:szCs w:val="32"/>
        </w:rPr>
      </w:pPr>
      <w:r>
        <w:rPr>
          <w:rFonts w:ascii="Carlito" w:hAnsi="Carlito"/>
          <w:b w:val="1"/>
          <w:bCs w:val="1"/>
          <w:sz w:val="32"/>
          <w:szCs w:val="32"/>
          <w:rtl w:val="0"/>
          <w:lang w:val="en-US"/>
        </w:rPr>
        <w:t>A review of ecological engineering principles.</w:t>
      </w:r>
    </w:p>
    <w:p>
      <w:pPr>
        <w:pStyle w:val="Body"/>
        <w:spacing w:line="240" w:lineRule="auto"/>
        <w:rPr>
          <w:rFonts w:ascii="Calibri Light" w:cs="Calibri Light" w:hAnsi="Calibri Light" w:eastAsia="Calibri Light"/>
          <w:sz w:val="24"/>
          <w:szCs w:val="24"/>
        </w:rPr>
      </w:pPr>
    </w:p>
    <w:p>
      <w:pPr>
        <w:pStyle w:val="Body"/>
        <w:spacing w:line="240" w:lineRule="auto"/>
        <w:jc w:val="center"/>
        <w:rPr>
          <w:rFonts w:ascii="Calibri Light" w:cs="Calibri Light" w:hAnsi="Calibri Light" w:eastAsia="Calibri Light"/>
          <w:sz w:val="24"/>
          <w:szCs w:val="24"/>
        </w:rPr>
      </w:pPr>
      <w:r>
        <w:rPr>
          <w:rFonts w:ascii="Calibri Light" w:hAnsi="Calibri Light"/>
          <w:sz w:val="24"/>
          <w:szCs w:val="24"/>
          <w:rtl w:val="0"/>
          <w:lang w:val="it-IT"/>
        </w:rPr>
        <w:t>Nargol Ghazian</w:t>
      </w:r>
    </w:p>
    <w:p>
      <w:pPr>
        <w:pStyle w:val="No Spacing"/>
        <w:jc w:val="center"/>
      </w:pPr>
      <w:r>
        <w:rPr>
          <w:rtl w:val="0"/>
          <w:lang w:val="en-US"/>
        </w:rPr>
        <w:t>Submitted to the Faculty of Graduate Studies in Partial Fulfillment of the Requirements for the Degree of Doctor of Philosophy (PhD)</w:t>
      </w:r>
    </w:p>
    <w:p>
      <w:pPr>
        <w:pStyle w:val="No Spacing"/>
        <w:rPr>
          <w:b w:val="1"/>
          <w:bCs w:val="1"/>
        </w:rPr>
      </w:pPr>
    </w:p>
    <w:p>
      <w:pPr>
        <w:pStyle w:val="Body"/>
        <w:spacing w:line="240" w:lineRule="auto"/>
        <w:rPr>
          <w:rFonts w:ascii="Calibri Light" w:cs="Calibri Light" w:hAnsi="Calibri Light" w:eastAsia="Calibri Light"/>
          <w:sz w:val="24"/>
          <w:szCs w:val="24"/>
        </w:rPr>
      </w:pPr>
    </w:p>
    <w:p>
      <w:pPr>
        <w:pStyle w:val="Body"/>
        <w:spacing w:line="240" w:lineRule="auto"/>
        <w:rPr>
          <w:rFonts w:ascii="Calibri Light" w:cs="Calibri Light" w:hAnsi="Calibri Light" w:eastAsia="Calibri Light"/>
          <w:sz w:val="24"/>
          <w:szCs w:val="24"/>
        </w:rPr>
      </w:pPr>
    </w:p>
    <w:p>
      <w:pPr>
        <w:pStyle w:val="Body"/>
        <w:spacing w:line="240" w:lineRule="auto"/>
        <w:rPr>
          <w:rFonts w:ascii="Calibri Light" w:cs="Calibri Light" w:hAnsi="Calibri Light" w:eastAsia="Calibri Light"/>
          <w:sz w:val="24"/>
          <w:szCs w:val="24"/>
        </w:rPr>
      </w:pPr>
    </w:p>
    <w:p>
      <w:pPr>
        <w:pStyle w:val="Body"/>
        <w:spacing w:line="240" w:lineRule="auto"/>
        <w:rPr>
          <w:rFonts w:ascii="Calibri Light" w:cs="Calibri Light" w:hAnsi="Calibri Light" w:eastAsia="Calibri Light"/>
          <w:sz w:val="24"/>
          <w:szCs w:val="24"/>
        </w:rPr>
      </w:pPr>
    </w:p>
    <w:p>
      <w:pPr>
        <w:pStyle w:val="Body"/>
        <w:spacing w:line="240" w:lineRule="auto"/>
        <w:rPr>
          <w:rFonts w:ascii="Calibri Light" w:cs="Calibri Light" w:hAnsi="Calibri Light" w:eastAsia="Calibri Light"/>
          <w:sz w:val="24"/>
          <w:szCs w:val="24"/>
        </w:rPr>
      </w:pPr>
    </w:p>
    <w:p>
      <w:pPr>
        <w:pStyle w:val="Body"/>
        <w:spacing w:line="240" w:lineRule="auto"/>
        <w:rPr>
          <w:rFonts w:ascii="Calibri Light" w:cs="Calibri Light" w:hAnsi="Calibri Light" w:eastAsia="Calibri Light"/>
          <w:sz w:val="24"/>
          <w:szCs w:val="24"/>
        </w:rPr>
      </w:pPr>
    </w:p>
    <w:p>
      <w:pPr>
        <w:pStyle w:val="Body"/>
        <w:spacing w:line="240" w:lineRule="auto"/>
        <w:rPr>
          <w:rFonts w:ascii="Calibri Light" w:cs="Calibri Light" w:hAnsi="Calibri Light" w:eastAsia="Calibri Light"/>
          <w:sz w:val="24"/>
          <w:szCs w:val="24"/>
        </w:rPr>
      </w:pPr>
    </w:p>
    <w:p>
      <w:pPr>
        <w:pStyle w:val="Body"/>
        <w:spacing w:line="240" w:lineRule="auto"/>
        <w:rPr>
          <w:rFonts w:ascii="Calibri Light" w:cs="Calibri Light" w:hAnsi="Calibri Light" w:eastAsia="Calibri Light"/>
          <w:sz w:val="24"/>
          <w:szCs w:val="24"/>
        </w:rPr>
      </w:pPr>
    </w:p>
    <w:p>
      <w:pPr>
        <w:pStyle w:val="Body"/>
        <w:spacing w:line="240" w:lineRule="auto"/>
        <w:rPr>
          <w:rFonts w:ascii="Calibri Light" w:cs="Calibri Light" w:hAnsi="Calibri Light" w:eastAsia="Calibri Light"/>
          <w:sz w:val="24"/>
          <w:szCs w:val="24"/>
        </w:rPr>
      </w:pPr>
    </w:p>
    <w:p>
      <w:pPr>
        <w:pStyle w:val="Body"/>
        <w:spacing w:line="240" w:lineRule="auto"/>
        <w:rPr>
          <w:rFonts w:ascii="Calibri Light" w:cs="Calibri Light" w:hAnsi="Calibri Light" w:eastAsia="Calibri Light"/>
          <w:sz w:val="24"/>
          <w:szCs w:val="24"/>
        </w:rPr>
      </w:pPr>
      <w:r>
        <w:rPr>
          <w:rFonts w:ascii="Calibri Light" w:hAnsi="Calibri Light"/>
          <w:sz w:val="24"/>
          <w:szCs w:val="24"/>
          <w:rtl w:val="0"/>
          <w:lang w:val="it-IT"/>
        </w:rPr>
        <w:t>Dr. Suzanne MacDonald (Supervisor)</w:t>
      </w:r>
    </w:p>
    <w:p>
      <w:pPr>
        <w:pStyle w:val="Body"/>
        <w:spacing w:line="240" w:lineRule="auto"/>
        <w:rPr>
          <w:rFonts w:ascii="Calibri Light" w:cs="Calibri Light" w:hAnsi="Calibri Light" w:eastAsia="Calibri Light"/>
          <w:sz w:val="24"/>
          <w:szCs w:val="24"/>
        </w:rPr>
      </w:pPr>
      <w:r>
        <w:rPr>
          <w:rFonts w:ascii="Calibri Light" w:hAnsi="Calibri Light"/>
          <w:sz w:val="24"/>
          <w:szCs w:val="24"/>
          <w:rtl w:val="0"/>
          <w:lang w:val="de-DE"/>
        </w:rPr>
        <w:t>Dr. Christopher J. Lortie (Co-Supervisor)</w:t>
      </w:r>
    </w:p>
    <w:p>
      <w:pPr>
        <w:pStyle w:val="Body"/>
        <w:spacing w:line="240" w:lineRule="auto"/>
        <w:rPr>
          <w:rFonts w:ascii="Calibri Light" w:cs="Calibri Light" w:hAnsi="Calibri Light" w:eastAsia="Calibri Light"/>
          <w:sz w:val="24"/>
          <w:szCs w:val="24"/>
        </w:rPr>
      </w:pPr>
      <w:r>
        <w:rPr>
          <w:rFonts w:ascii="Calibri Light" w:hAnsi="Calibri Light"/>
          <w:sz w:val="24"/>
          <w:szCs w:val="24"/>
          <w:rtl w:val="0"/>
        </w:rPr>
        <w:t>Dr. Laura McKinnon (Advisor)</w:t>
      </w:r>
    </w:p>
    <w:p>
      <w:pPr>
        <w:pStyle w:val="Body"/>
        <w:spacing w:line="240" w:lineRule="auto"/>
        <w:rPr>
          <w:rFonts w:ascii="Calibri Light" w:cs="Calibri Light" w:hAnsi="Calibri Light" w:eastAsia="Calibri Light"/>
          <w:sz w:val="24"/>
          <w:szCs w:val="24"/>
        </w:rPr>
      </w:pPr>
      <w:r>
        <w:rPr>
          <w:rFonts w:ascii="Calibri Light" w:hAnsi="Calibri Light"/>
          <w:sz w:val="24"/>
          <w:szCs w:val="24"/>
          <w:rtl w:val="0"/>
          <w:lang w:val="en-US"/>
        </w:rPr>
        <w:t xml:space="preserve">Dr. Bridget Stutchbury (Graduate Program Director) </w:t>
      </w:r>
    </w:p>
    <w:p>
      <w:pPr>
        <w:pStyle w:val="Body"/>
        <w:spacing w:line="240" w:lineRule="auto"/>
        <w:rPr>
          <w:rFonts w:ascii="Calibri Light" w:cs="Calibri Light" w:hAnsi="Calibri Light" w:eastAsia="Calibri Light"/>
          <w:sz w:val="24"/>
          <w:szCs w:val="24"/>
        </w:rPr>
      </w:pPr>
    </w:p>
    <w:p>
      <w:pPr>
        <w:pStyle w:val="Body"/>
        <w:spacing w:line="240" w:lineRule="auto"/>
        <w:jc w:val="both"/>
        <w:rPr>
          <w:rFonts w:ascii="Times New Roman" w:cs="Times New Roman" w:hAnsi="Times New Roman" w:eastAsia="Times New Roman"/>
          <w:i w:val="1"/>
          <w:iCs w:val="1"/>
          <w:sz w:val="24"/>
          <w:szCs w:val="24"/>
        </w:rPr>
      </w:pPr>
      <w:r>
        <w:rPr>
          <w:rFonts w:ascii="Carlito" w:hAnsi="Carlito"/>
          <w:b w:val="1"/>
          <w:bCs w:val="1"/>
          <w:sz w:val="24"/>
          <w:szCs w:val="24"/>
          <w:rtl w:val="0"/>
        </w:rPr>
        <w:t>Table 1.</w:t>
      </w:r>
      <w:r>
        <w:rPr>
          <w:rFonts w:ascii="Calibri Light" w:hAnsi="Calibri Light"/>
          <w:sz w:val="24"/>
          <w:szCs w:val="24"/>
          <w:rtl w:val="0"/>
          <w:lang w:val="en-US"/>
        </w:rPr>
        <w:t xml:space="preserve"> A summary table of ecological engineering principles categorized into the three basic categories. Specific design principles are adapted from </w:t>
      </w:r>
      <w:r>
        <w:rPr>
          <w:rFonts w:ascii="Calibri Light" w:hAnsi="Calibri Light"/>
          <w:i w:val="1"/>
          <w:iCs w:val="1"/>
          <w:sz w:val="24"/>
          <w:szCs w:val="24"/>
          <w:rtl w:val="0"/>
        </w:rPr>
        <w:t>M</w:t>
      </w:r>
      <w:r>
        <w:rPr>
          <w:rFonts w:ascii="Times New Roman" w:hAnsi="Times New Roman"/>
          <w:i w:val="1"/>
          <w:iCs w:val="1"/>
          <w:sz w:val="24"/>
          <w:szCs w:val="24"/>
          <w:rtl w:val="0"/>
          <w:lang w:val="de-DE"/>
        </w:rPr>
        <w:t>itsch and J</w:t>
      </w:r>
      <w:r>
        <w:rPr>
          <w:rFonts w:ascii="Times New Roman" w:hAnsi="Times New Roman" w:hint="default"/>
          <w:i w:val="1"/>
          <w:iCs w:val="1"/>
          <w:sz w:val="24"/>
          <w:szCs w:val="24"/>
          <w:rtl w:val="0"/>
          <w:lang w:val="en-US"/>
        </w:rPr>
        <w:t>ø</w:t>
      </w:r>
      <w:r>
        <w:rPr>
          <w:rFonts w:ascii="Times New Roman" w:hAnsi="Times New Roman"/>
          <w:i w:val="1"/>
          <w:iCs w:val="1"/>
          <w:sz w:val="24"/>
          <w:szCs w:val="24"/>
          <w:rtl w:val="0"/>
        </w:rPr>
        <w:t>rgensen 2004.</w:t>
      </w:r>
      <w:ins w:id="0" w:date="2022-01-06T10:06:46Z" w:author="zenrunner">
        <w:r>
          <w:rPr>
            <w:rFonts w:ascii="Times New Roman" w:hAnsi="Times New Roman"/>
            <w:i w:val="1"/>
            <w:iCs w:val="1"/>
            <w:sz w:val="24"/>
            <w:szCs w:val="24"/>
            <w:rtl w:val="0"/>
            <w:lang w:val="en-US"/>
          </w:rPr>
          <w:t xml:space="preserve"> sentence - state what the tables means and also define what each column is - why are there 19 principles, is the specific example a paper? Call it </w:t>
        </w:r>
      </w:ins>
      <w:ins w:id="1" w:date="2022-01-06T10:06:46Z" w:author="zenrunner">
        <w:r>
          <w:rPr>
            <w:rFonts w:ascii="Times New Roman" w:hAnsi="Times New Roman" w:hint="default"/>
            <w:i w:val="1"/>
            <w:iCs w:val="1"/>
            <w:sz w:val="24"/>
            <w:szCs w:val="24"/>
            <w:rtl w:val="0"/>
            <w:lang w:val="en-US"/>
          </w:rPr>
          <w:t>‘</w:t>
        </w:r>
      </w:ins>
      <w:ins w:id="2" w:date="2022-01-06T10:06:46Z" w:author="zenrunner">
        <w:r>
          <w:rPr>
            <w:rFonts w:ascii="Times New Roman" w:hAnsi="Times New Roman"/>
            <w:i w:val="1"/>
            <w:iCs w:val="1"/>
            <w:sz w:val="24"/>
            <w:szCs w:val="24"/>
            <w:rtl w:val="0"/>
            <w:lang w:val="en-US"/>
          </w:rPr>
          <w:t>representative publication</w:t>
        </w:r>
      </w:ins>
      <w:ins w:id="3" w:date="2022-01-06T10:06:46Z" w:author="zenrunner">
        <w:r>
          <w:rPr>
            <w:rFonts w:ascii="Times New Roman" w:hAnsi="Times New Roman" w:hint="default"/>
            <w:i w:val="1"/>
            <w:iCs w:val="1"/>
            <w:sz w:val="24"/>
            <w:szCs w:val="24"/>
            <w:rtl w:val="0"/>
            <w:lang w:val="en-US"/>
          </w:rPr>
          <w:t xml:space="preserve">’ </w:t>
        </w:r>
      </w:ins>
      <w:ins w:id="4" w:date="2022-01-06T10:06:46Z" w:author="zenrunner">
        <w:r>
          <w:rPr>
            <w:rFonts w:ascii="Times New Roman" w:hAnsi="Times New Roman"/>
            <w:i w:val="1"/>
            <w:iCs w:val="1"/>
            <w:sz w:val="24"/>
            <w:szCs w:val="24"/>
            <w:rtl w:val="0"/>
            <w:lang w:val="en-US"/>
          </w:rPr>
          <w:t>etc since they see this table first, do a stronger table legend here so they get it</w:t>
        </w:r>
      </w:ins>
    </w:p>
    <w:p>
      <w:pPr>
        <w:pStyle w:val="Body"/>
        <w:spacing w:line="240" w:lineRule="auto"/>
        <w:jc w:val="both"/>
        <w:rPr>
          <w:rFonts w:ascii="Calibri Light" w:cs="Calibri Light" w:hAnsi="Calibri Light" w:eastAsia="Calibri Light"/>
          <w:sz w:val="24"/>
          <w:szCs w:val="24"/>
        </w:rPr>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1214"/>
        <w:gridCol w:w="3568"/>
        <w:gridCol w:w="2257"/>
        <w:gridCol w:w="2321"/>
      </w:tblGrid>
      <w:tr>
        <w:tblPrEx>
          <w:shd w:val="clear" w:color="auto" w:fill="d0ddef"/>
        </w:tblPrEx>
        <w:trPr>
          <w:trHeight w:val="572" w:hRule="atLeast"/>
        </w:trPr>
        <w:tc>
          <w:tcPr>
            <w:tcW w:type="dxa" w:w="1214"/>
            <w:tcBorders>
              <w:top w:val="nil"/>
              <w:left w:val="nil"/>
              <w:bottom w:val="single" w:color="7f7f7f" w:sz="4" w:space="0" w:shadow="0" w:frame="0"/>
              <w:right w:val="single" w:color="7f7f7f" w:sz="4" w:space="0" w:shadow="0" w:frame="0"/>
            </w:tcBorders>
            <w:shd w:val="clear" w:color="auto" w:fill="ffffff"/>
            <w:tcMar>
              <w:top w:type="dxa" w:w="80"/>
              <w:left w:type="dxa" w:w="80"/>
              <w:bottom w:type="dxa" w:w="80"/>
              <w:right w:type="dxa" w:w="80"/>
            </w:tcMar>
            <w:vAlign w:val="top"/>
          </w:tcPr>
          <w:p>
            <w:pPr>
              <w:pStyle w:val="Body"/>
              <w:jc w:val="center"/>
            </w:pPr>
            <w:r>
              <w:rPr>
                <w:rFonts w:ascii="Carlito" w:hAnsi="Carlito"/>
                <w:b w:val="1"/>
                <w:bCs w:val="1"/>
                <w:i w:val="1"/>
                <w:iCs w:val="1"/>
                <w:sz w:val="24"/>
                <w:szCs w:val="24"/>
                <w:shd w:val="nil" w:color="auto" w:fill="auto"/>
                <w:rtl w:val="0"/>
                <w:lang w:val="en-US"/>
              </w:rPr>
              <w:t>Principle Number</w:t>
            </w:r>
          </w:p>
        </w:tc>
        <w:tc>
          <w:tcPr>
            <w:tcW w:type="dxa" w:w="3567"/>
            <w:tcBorders>
              <w:top w:val="nil"/>
              <w:left w:val="single" w:color="7f7f7f" w:sz="4" w:space="0" w:shadow="0" w:frame="0"/>
              <w:bottom w:val="single" w:color="7f7f7f" w:sz="4" w:space="0" w:shadow="0" w:frame="0"/>
              <w:right w:val="nil"/>
            </w:tcBorders>
            <w:shd w:val="clear" w:color="auto" w:fill="ffffff"/>
            <w:tcMar>
              <w:top w:type="dxa" w:w="80"/>
              <w:left w:type="dxa" w:w="80"/>
              <w:bottom w:type="dxa" w:w="80"/>
              <w:right w:type="dxa" w:w="80"/>
            </w:tcMar>
            <w:vAlign w:val="top"/>
          </w:tcPr>
          <w:p>
            <w:pPr>
              <w:pStyle w:val="Body"/>
              <w:spacing w:after="0" w:line="240" w:lineRule="auto"/>
              <w:jc w:val="center"/>
            </w:pPr>
            <w:r>
              <w:rPr>
                <w:rFonts w:ascii="Carlito" w:hAnsi="Carlito"/>
                <w:b w:val="1"/>
                <w:bCs w:val="1"/>
                <w:i w:val="1"/>
                <w:iCs w:val="1"/>
                <w:sz w:val="24"/>
                <w:szCs w:val="24"/>
                <w:shd w:val="nil" w:color="auto" w:fill="auto"/>
                <w:rtl w:val="0"/>
                <w:lang w:val="en-US"/>
              </w:rPr>
              <w:t>Specific Design Principles</w:t>
            </w:r>
          </w:p>
        </w:tc>
        <w:tc>
          <w:tcPr>
            <w:tcW w:type="dxa" w:w="2256"/>
            <w:tcBorders>
              <w:top w:val="nil"/>
              <w:left w:val="nil"/>
              <w:bottom w:val="single" w:color="7f7f7f" w:sz="4" w:space="0" w:shadow="0" w:frame="0"/>
              <w:right w:val="nil"/>
            </w:tcBorders>
            <w:shd w:val="clear" w:color="auto" w:fill="ffffff"/>
            <w:tcMar>
              <w:top w:type="dxa" w:w="80"/>
              <w:left w:type="dxa" w:w="80"/>
              <w:bottom w:type="dxa" w:w="80"/>
              <w:right w:type="dxa" w:w="80"/>
            </w:tcMar>
            <w:vAlign w:val="top"/>
          </w:tcPr>
          <w:p>
            <w:pPr>
              <w:pStyle w:val="Body"/>
              <w:spacing w:after="0" w:line="240" w:lineRule="auto"/>
              <w:jc w:val="center"/>
            </w:pPr>
            <w:r>
              <w:rPr>
                <w:rFonts w:ascii="Carlito" w:hAnsi="Carlito"/>
                <w:b w:val="1"/>
                <w:bCs w:val="1"/>
                <w:i w:val="1"/>
                <w:iCs w:val="1"/>
                <w:sz w:val="24"/>
                <w:szCs w:val="24"/>
                <w:shd w:val="nil" w:color="auto" w:fill="auto"/>
                <w:rtl w:val="0"/>
                <w:lang w:val="en-US"/>
              </w:rPr>
              <w:t>Basic Principle</w:t>
            </w:r>
          </w:p>
        </w:tc>
        <w:tc>
          <w:tcPr>
            <w:tcW w:type="dxa" w:w="2320"/>
            <w:tcBorders>
              <w:top w:val="nil"/>
              <w:left w:val="nil"/>
              <w:bottom w:val="single" w:color="7f7f7f" w:sz="4" w:space="0" w:shadow="0" w:frame="0"/>
              <w:right w:val="nil"/>
            </w:tcBorders>
            <w:shd w:val="clear" w:color="auto" w:fill="ffffff"/>
            <w:tcMar>
              <w:top w:type="dxa" w:w="80"/>
              <w:left w:type="dxa" w:w="80"/>
              <w:bottom w:type="dxa" w:w="80"/>
              <w:right w:type="dxa" w:w="80"/>
            </w:tcMar>
            <w:vAlign w:val="top"/>
          </w:tcPr>
          <w:p>
            <w:pPr>
              <w:pStyle w:val="Body"/>
              <w:spacing w:after="0" w:line="240" w:lineRule="auto"/>
              <w:jc w:val="center"/>
            </w:pPr>
            <w:r>
              <w:rPr>
                <w:rFonts w:ascii="Carlito" w:hAnsi="Carlito"/>
                <w:b w:val="1"/>
                <w:bCs w:val="1"/>
                <w:i w:val="1"/>
                <w:iCs w:val="1"/>
                <w:sz w:val="24"/>
                <w:szCs w:val="24"/>
                <w:shd w:val="nil" w:color="auto" w:fill="auto"/>
                <w:rtl w:val="0"/>
                <w:lang w:val="en-US"/>
              </w:rPr>
              <w:t>Specific example</w:t>
            </w:r>
          </w:p>
        </w:tc>
      </w:tr>
      <w:tr>
        <w:tblPrEx>
          <w:shd w:val="clear" w:color="auto" w:fill="d0ddef"/>
        </w:tblPrEx>
        <w:trPr>
          <w:trHeight w:val="1246" w:hRule="atLeast"/>
        </w:trPr>
        <w:tc>
          <w:tcPr>
            <w:tcW w:type="dxa" w:w="1214"/>
            <w:tcBorders>
              <w:top w:val="single" w:color="7f7f7f" w:sz="4" w:space="0" w:shadow="0" w:frame="0"/>
              <w:left w:val="nil"/>
              <w:bottom w:val="nil"/>
              <w:right w:val="single" w:color="7f7f7f" w:sz="4" w:space="0" w:shadow="0" w:frame="0"/>
            </w:tcBorders>
            <w:shd w:val="clear" w:color="auto" w:fill="ffffff"/>
            <w:tcMar>
              <w:top w:type="dxa" w:w="80"/>
              <w:left w:type="dxa" w:w="80"/>
              <w:bottom w:type="dxa" w:w="80"/>
              <w:right w:type="dxa" w:w="80"/>
            </w:tcMar>
            <w:vAlign w:val="top"/>
          </w:tcPr>
          <w:p>
            <w:pPr>
              <w:pStyle w:val="Body"/>
              <w:spacing w:after="0" w:line="240" w:lineRule="auto"/>
              <w:jc w:val="center"/>
            </w:pPr>
            <w:r>
              <w:rPr>
                <w:rFonts w:ascii="Carlito" w:hAnsi="Carlito"/>
                <w:b w:val="1"/>
                <w:bCs w:val="1"/>
                <w:i w:val="1"/>
                <w:iCs w:val="1"/>
                <w:sz w:val="24"/>
                <w:szCs w:val="24"/>
                <w:shd w:val="nil" w:color="auto" w:fill="auto"/>
                <w:rtl w:val="0"/>
                <w:lang w:val="en-US"/>
              </w:rPr>
              <w:t>1</w:t>
            </w:r>
          </w:p>
        </w:tc>
        <w:tc>
          <w:tcPr>
            <w:tcW w:type="dxa" w:w="3567"/>
            <w:tcBorders>
              <w:top w:val="single" w:color="7f7f7f" w:sz="4" w:space="0" w:shadow="0" w:frame="0"/>
              <w:left w:val="single" w:color="7f7f7f" w:sz="4" w:space="0" w:shadow="0" w:frame="0"/>
              <w:bottom w:val="nil"/>
              <w:right w:val="nil"/>
            </w:tcBorders>
            <w:shd w:val="clear" w:color="auto" w:fill="f2f2f2"/>
            <w:tcMar>
              <w:top w:type="dxa" w:w="80"/>
              <w:left w:type="dxa" w:w="80"/>
              <w:bottom w:type="dxa" w:w="80"/>
              <w:right w:type="dxa" w:w="80"/>
            </w:tcMar>
            <w:vAlign w:val="top"/>
          </w:tcPr>
          <w:p>
            <w:pPr>
              <w:pStyle w:val="Body"/>
              <w:spacing w:after="0" w:line="240" w:lineRule="auto"/>
            </w:pPr>
            <w:r>
              <w:rPr>
                <w:rFonts w:ascii="Calibri Light" w:hAnsi="Calibri Light"/>
                <w:sz w:val="24"/>
                <w:szCs w:val="24"/>
                <w:shd w:val="nil" w:color="auto" w:fill="auto"/>
                <w:rtl w:val="0"/>
                <w:lang w:val="en-US"/>
              </w:rPr>
              <w:t>Ecosystem structure and function are determined by the forcing functions of the system.</w:t>
            </w:r>
          </w:p>
        </w:tc>
        <w:tc>
          <w:tcPr>
            <w:tcW w:type="dxa" w:w="2256"/>
            <w:tcBorders>
              <w:top w:val="single" w:color="7f7f7f" w:sz="4" w:space="0" w:shadow="0" w:frame="0"/>
              <w:left w:val="nil"/>
              <w:bottom w:val="nil"/>
              <w:right w:val="nil"/>
            </w:tcBorders>
            <w:shd w:val="clear" w:color="auto" w:fill="f2f2f2"/>
            <w:tcMar>
              <w:top w:type="dxa" w:w="80"/>
              <w:left w:type="dxa" w:w="80"/>
              <w:bottom w:type="dxa" w:w="80"/>
              <w:right w:type="dxa" w:w="80"/>
            </w:tcMar>
            <w:vAlign w:val="top"/>
          </w:tcPr>
          <w:p>
            <w:pPr>
              <w:pStyle w:val="Body"/>
              <w:spacing w:after="0" w:line="240" w:lineRule="auto"/>
              <w:jc w:val="center"/>
            </w:pPr>
            <w:r>
              <w:rPr>
                <w:rFonts w:ascii="Calibri Light" w:hAnsi="Calibri Light"/>
                <w:sz w:val="24"/>
                <w:szCs w:val="24"/>
                <w:shd w:val="nil" w:color="auto" w:fill="auto"/>
                <w:rtl w:val="0"/>
                <w:lang w:val="en-US"/>
              </w:rPr>
              <w:t>Energy signature</w:t>
            </w:r>
          </w:p>
        </w:tc>
        <w:tc>
          <w:tcPr>
            <w:tcW w:type="dxa" w:w="2320"/>
            <w:tcBorders>
              <w:top w:val="single" w:color="7f7f7f" w:sz="4" w:space="0" w:shadow="0" w:frame="0"/>
              <w:left w:val="nil"/>
              <w:bottom w:val="nil"/>
              <w:right w:val="nil"/>
            </w:tcBorders>
            <w:shd w:val="clear" w:color="auto" w:fill="f2f2f2"/>
            <w:tcMar>
              <w:top w:type="dxa" w:w="80"/>
              <w:left w:type="dxa" w:w="80"/>
              <w:bottom w:type="dxa" w:w="80"/>
              <w:right w:type="dxa" w:w="80"/>
            </w:tcMar>
            <w:vAlign w:val="top"/>
          </w:tcPr>
          <w:p>
            <w:pPr>
              <w:pStyle w:val="Body"/>
              <w:spacing w:after="0" w:line="240" w:lineRule="auto"/>
              <w:jc w:val="center"/>
            </w:pPr>
            <w:r>
              <w:rPr>
                <w:rFonts w:ascii="Calibri Light" w:hAnsi="Calibri Light"/>
                <w:sz w:val="24"/>
                <w:szCs w:val="24"/>
                <w:shd w:val="nil" w:color="auto" w:fill="auto"/>
                <w:rtl w:val="0"/>
                <w:lang w:val="en-US"/>
              </w:rPr>
              <w:t xml:space="preserve">Wave as a forcing function in coral reefs </w:t>
            </w:r>
            <w:r>
              <w:rPr>
                <w:rFonts w:ascii="Times New Roman" w:hAnsi="Times New Roman"/>
                <w:sz w:val="24"/>
                <w:szCs w:val="24"/>
                <w:shd w:val="nil" w:color="auto" w:fill="auto"/>
                <w:rtl w:val="0"/>
                <w:lang w:val="en-US"/>
              </w:rPr>
              <w:t>(</w:t>
            </w:r>
            <w:r>
              <w:rPr>
                <w:rFonts w:ascii="Times New Roman" w:hAnsi="Times New Roman"/>
                <w:i w:val="1"/>
                <w:iCs w:val="1"/>
                <w:sz w:val="24"/>
                <w:szCs w:val="24"/>
                <w:shd w:val="nil" w:color="auto" w:fill="auto"/>
                <w:rtl w:val="0"/>
                <w:lang w:val="en-US"/>
              </w:rPr>
              <w:t>Bradbury and Young 1981</w:t>
            </w:r>
            <w:r>
              <w:rPr>
                <w:rFonts w:ascii="Times New Roman" w:hAnsi="Times New Roman"/>
                <w:sz w:val="24"/>
                <w:szCs w:val="24"/>
                <w:shd w:val="nil" w:color="auto" w:fill="auto"/>
                <w:rtl w:val="0"/>
                <w:lang w:val="en-US"/>
              </w:rPr>
              <w:t>)</w:t>
            </w:r>
          </w:p>
        </w:tc>
      </w:tr>
      <w:tr>
        <w:tblPrEx>
          <w:shd w:val="clear" w:color="auto" w:fill="d0ddef"/>
        </w:tblPrEx>
        <w:trPr>
          <w:trHeight w:val="847" w:hRule="atLeast"/>
        </w:trPr>
        <w:tc>
          <w:tcPr>
            <w:tcW w:type="dxa" w:w="1214"/>
            <w:tcBorders>
              <w:top w:val="nil"/>
              <w:left w:val="nil"/>
              <w:bottom w:val="nil"/>
              <w:right w:val="single" w:color="7f7f7f" w:sz="4" w:space="0" w:shadow="0" w:frame="0"/>
            </w:tcBorders>
            <w:shd w:val="clear" w:color="auto" w:fill="ffffff"/>
            <w:tcMar>
              <w:top w:type="dxa" w:w="80"/>
              <w:left w:type="dxa" w:w="80"/>
              <w:bottom w:type="dxa" w:w="80"/>
              <w:right w:type="dxa" w:w="80"/>
            </w:tcMar>
            <w:vAlign w:val="top"/>
          </w:tcPr>
          <w:p>
            <w:pPr>
              <w:pStyle w:val="Body"/>
              <w:spacing w:after="0" w:line="240" w:lineRule="auto"/>
              <w:jc w:val="center"/>
            </w:pPr>
            <w:r>
              <w:rPr>
                <w:rFonts w:ascii="Carlito" w:hAnsi="Carlito"/>
                <w:b w:val="1"/>
                <w:bCs w:val="1"/>
                <w:i w:val="1"/>
                <w:iCs w:val="1"/>
                <w:sz w:val="24"/>
                <w:szCs w:val="24"/>
                <w:shd w:val="nil" w:color="auto" w:fill="auto"/>
                <w:rtl w:val="0"/>
                <w:lang w:val="en-US"/>
              </w:rPr>
              <w:t>2</w:t>
            </w:r>
          </w:p>
        </w:tc>
        <w:tc>
          <w:tcPr>
            <w:tcW w:type="dxa" w:w="3567"/>
            <w:tcBorders>
              <w:top w:val="nil"/>
              <w:left w:val="single" w:color="7f7f7f" w:sz="4" w:space="0" w:shadow="0" w:frame="0"/>
              <w:bottom w:val="nil"/>
              <w:right w:val="nil"/>
            </w:tcBorders>
            <w:shd w:val="clear" w:color="auto" w:fill="auto"/>
            <w:tcMar>
              <w:top w:type="dxa" w:w="80"/>
              <w:left w:type="dxa" w:w="80"/>
              <w:bottom w:type="dxa" w:w="80"/>
              <w:right w:type="dxa" w:w="80"/>
            </w:tcMar>
            <w:vAlign w:val="top"/>
          </w:tcPr>
          <w:p>
            <w:pPr>
              <w:pStyle w:val="Body"/>
              <w:spacing w:after="0" w:line="240" w:lineRule="auto"/>
            </w:pPr>
            <w:r>
              <w:rPr>
                <w:rFonts w:ascii="Calibri Light" w:hAnsi="Calibri Light"/>
                <w:sz w:val="24"/>
                <w:szCs w:val="24"/>
                <w:shd w:val="nil" w:color="auto" w:fill="auto"/>
                <w:rtl w:val="0"/>
                <w:lang w:val="en-US"/>
              </w:rPr>
              <w:t>Energy input to the ecosystem and available storage of matter are limited.</w:t>
            </w:r>
          </w:p>
        </w:tc>
        <w:tc>
          <w:tcPr>
            <w:tcW w:type="dxa" w:w="2256"/>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jc w:val="center"/>
            </w:pPr>
            <w:r>
              <w:rPr>
                <w:rFonts w:ascii="Calibri Light" w:hAnsi="Calibri Light"/>
                <w:sz w:val="24"/>
                <w:szCs w:val="24"/>
                <w:shd w:val="nil" w:color="auto" w:fill="auto"/>
                <w:rtl w:val="0"/>
                <w:lang w:val="en-US"/>
              </w:rPr>
              <w:t>Energy signature</w:t>
            </w:r>
          </w:p>
        </w:tc>
        <w:tc>
          <w:tcPr>
            <w:tcW w:type="dxa" w:w="2320"/>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jc w:val="center"/>
            </w:pPr>
            <w:r>
              <w:rPr>
                <w:rFonts w:ascii="Calibri Light" w:hAnsi="Calibri Light"/>
                <w:sz w:val="24"/>
                <w:szCs w:val="24"/>
                <w:shd w:val="nil" w:color="auto" w:fill="auto"/>
                <w:rtl w:val="0"/>
                <w:lang w:val="en-US"/>
              </w:rPr>
              <w:t>Solar energy is the dominant form of energy</w:t>
            </w:r>
          </w:p>
        </w:tc>
      </w:tr>
      <w:tr>
        <w:tblPrEx>
          <w:shd w:val="clear" w:color="auto" w:fill="d0ddef"/>
        </w:tblPrEx>
        <w:trPr>
          <w:trHeight w:val="547" w:hRule="atLeast"/>
        </w:trPr>
        <w:tc>
          <w:tcPr>
            <w:tcW w:type="dxa" w:w="1214"/>
            <w:tcBorders>
              <w:top w:val="nil"/>
              <w:left w:val="nil"/>
              <w:bottom w:val="nil"/>
              <w:right w:val="single" w:color="7f7f7f" w:sz="4" w:space="0" w:shadow="0" w:frame="0"/>
            </w:tcBorders>
            <w:shd w:val="clear" w:color="auto" w:fill="ffffff"/>
            <w:tcMar>
              <w:top w:type="dxa" w:w="80"/>
              <w:left w:type="dxa" w:w="80"/>
              <w:bottom w:type="dxa" w:w="80"/>
              <w:right w:type="dxa" w:w="80"/>
            </w:tcMar>
            <w:vAlign w:val="top"/>
          </w:tcPr>
          <w:p>
            <w:pPr>
              <w:pStyle w:val="Body"/>
              <w:spacing w:after="0" w:line="240" w:lineRule="auto"/>
              <w:jc w:val="center"/>
            </w:pPr>
            <w:r>
              <w:rPr>
                <w:rFonts w:ascii="Carlito" w:hAnsi="Carlito"/>
                <w:b w:val="1"/>
                <w:bCs w:val="1"/>
                <w:i w:val="1"/>
                <w:iCs w:val="1"/>
                <w:sz w:val="24"/>
                <w:szCs w:val="24"/>
                <w:shd w:val="nil" w:color="auto" w:fill="auto"/>
                <w:rtl w:val="0"/>
                <w:lang w:val="en-US"/>
              </w:rPr>
              <w:t>3</w:t>
            </w:r>
          </w:p>
        </w:tc>
        <w:tc>
          <w:tcPr>
            <w:tcW w:type="dxa" w:w="3567"/>
            <w:tcBorders>
              <w:top w:val="nil"/>
              <w:left w:val="single" w:color="7f7f7f" w:sz="4" w:space="0" w:shadow="0" w:frame="0"/>
              <w:bottom w:val="nil"/>
              <w:right w:val="nil"/>
            </w:tcBorders>
            <w:shd w:val="clear" w:color="auto" w:fill="f2f2f2"/>
            <w:tcMar>
              <w:top w:type="dxa" w:w="80"/>
              <w:left w:type="dxa" w:w="80"/>
              <w:bottom w:type="dxa" w:w="80"/>
              <w:right w:type="dxa" w:w="80"/>
            </w:tcMar>
            <w:vAlign w:val="top"/>
          </w:tcPr>
          <w:p>
            <w:pPr>
              <w:pStyle w:val="Body"/>
              <w:spacing w:after="0" w:line="240" w:lineRule="auto"/>
            </w:pPr>
            <w:r>
              <w:rPr>
                <w:rFonts w:ascii="Calibri Light" w:hAnsi="Calibri Light"/>
                <w:sz w:val="24"/>
                <w:szCs w:val="24"/>
                <w:shd w:val="nil" w:color="auto" w:fill="auto"/>
                <w:rtl w:val="0"/>
                <w:lang w:val="en-US"/>
              </w:rPr>
              <w:t>Ecosystems are open and dissipative systems.</w:t>
            </w:r>
          </w:p>
        </w:tc>
        <w:tc>
          <w:tcPr>
            <w:tcW w:type="dxa" w:w="2256"/>
            <w:tcBorders>
              <w:top w:val="nil"/>
              <w:left w:val="nil"/>
              <w:bottom w:val="nil"/>
              <w:right w:val="nil"/>
            </w:tcBorders>
            <w:shd w:val="clear" w:color="auto" w:fill="f2f2f2"/>
            <w:tcMar>
              <w:top w:type="dxa" w:w="80"/>
              <w:left w:type="dxa" w:w="80"/>
              <w:bottom w:type="dxa" w:w="80"/>
              <w:right w:type="dxa" w:w="80"/>
            </w:tcMar>
            <w:vAlign w:val="top"/>
          </w:tcPr>
          <w:p>
            <w:pPr>
              <w:pStyle w:val="Body"/>
              <w:spacing w:after="0" w:line="240" w:lineRule="auto"/>
              <w:jc w:val="center"/>
            </w:pPr>
            <w:r>
              <w:rPr>
                <w:rFonts w:ascii="Calibri Light" w:hAnsi="Calibri Light"/>
                <w:sz w:val="24"/>
                <w:szCs w:val="24"/>
                <w:shd w:val="nil" w:color="auto" w:fill="auto"/>
                <w:rtl w:val="0"/>
                <w:lang w:val="en-US"/>
              </w:rPr>
              <w:t>Energy signature</w:t>
            </w:r>
          </w:p>
        </w:tc>
        <w:tc>
          <w:tcPr>
            <w:tcW w:type="dxa" w:w="2320"/>
            <w:tcBorders>
              <w:top w:val="nil"/>
              <w:left w:val="nil"/>
              <w:bottom w:val="nil"/>
              <w:right w:val="nil"/>
            </w:tcBorders>
            <w:shd w:val="clear" w:color="auto" w:fill="f2f2f2"/>
            <w:tcMar>
              <w:top w:type="dxa" w:w="80"/>
              <w:left w:type="dxa" w:w="80"/>
              <w:bottom w:type="dxa" w:w="80"/>
              <w:right w:type="dxa" w:w="80"/>
            </w:tcMar>
            <w:vAlign w:val="top"/>
          </w:tcPr>
          <w:p>
            <w:pPr>
              <w:pStyle w:val="Body"/>
              <w:spacing w:after="0" w:line="240" w:lineRule="auto"/>
              <w:jc w:val="center"/>
            </w:pPr>
            <w:r>
              <w:rPr>
                <w:rFonts w:ascii="Calibri Light" w:hAnsi="Calibri Light"/>
                <w:sz w:val="24"/>
                <w:szCs w:val="24"/>
                <w:shd w:val="nil" w:color="auto" w:fill="auto"/>
                <w:rtl w:val="0"/>
                <w:lang w:val="en-US"/>
              </w:rPr>
              <w:t>Input energy is crucial</w:t>
            </w:r>
          </w:p>
        </w:tc>
      </w:tr>
      <w:tr>
        <w:tblPrEx>
          <w:shd w:val="clear" w:color="auto" w:fill="d0ddef"/>
        </w:tblPrEx>
        <w:trPr>
          <w:trHeight w:val="1198" w:hRule="atLeast"/>
        </w:trPr>
        <w:tc>
          <w:tcPr>
            <w:tcW w:type="dxa" w:w="1214"/>
            <w:tcBorders>
              <w:top w:val="nil"/>
              <w:left w:val="nil"/>
              <w:bottom w:val="nil"/>
              <w:right w:val="single" w:color="7f7f7f" w:sz="4" w:space="0" w:shadow="0" w:frame="0"/>
            </w:tcBorders>
            <w:shd w:val="clear" w:color="auto" w:fill="ffffff"/>
            <w:tcMar>
              <w:top w:type="dxa" w:w="80"/>
              <w:left w:type="dxa" w:w="80"/>
              <w:bottom w:type="dxa" w:w="80"/>
              <w:right w:type="dxa" w:w="80"/>
            </w:tcMar>
            <w:vAlign w:val="top"/>
          </w:tcPr>
          <w:p>
            <w:pPr>
              <w:pStyle w:val="Body"/>
              <w:spacing w:after="0" w:line="240" w:lineRule="auto"/>
              <w:jc w:val="center"/>
            </w:pPr>
            <w:r>
              <w:rPr>
                <w:rFonts w:ascii="Carlito" w:hAnsi="Carlito"/>
                <w:b w:val="1"/>
                <w:bCs w:val="1"/>
                <w:i w:val="1"/>
                <w:iCs w:val="1"/>
                <w:sz w:val="24"/>
                <w:szCs w:val="24"/>
                <w:shd w:val="nil" w:color="auto" w:fill="auto"/>
                <w:rtl w:val="0"/>
                <w:lang w:val="en-US"/>
              </w:rPr>
              <w:t>4</w:t>
            </w:r>
          </w:p>
        </w:tc>
        <w:tc>
          <w:tcPr>
            <w:tcW w:type="dxa" w:w="3567"/>
            <w:tcBorders>
              <w:top w:val="nil"/>
              <w:left w:val="single" w:color="7f7f7f" w:sz="4" w:space="0" w:shadow="0" w:frame="0"/>
              <w:bottom w:val="nil"/>
              <w:right w:val="nil"/>
            </w:tcBorders>
            <w:shd w:val="clear" w:color="auto" w:fill="auto"/>
            <w:tcMar>
              <w:top w:type="dxa" w:w="80"/>
              <w:left w:type="dxa" w:w="80"/>
              <w:bottom w:type="dxa" w:w="80"/>
              <w:right w:type="dxa" w:w="80"/>
            </w:tcMar>
            <w:vAlign w:val="top"/>
          </w:tcPr>
          <w:p>
            <w:pPr>
              <w:pStyle w:val="Body"/>
              <w:spacing w:after="0" w:line="240" w:lineRule="auto"/>
            </w:pPr>
            <w:r>
              <w:rPr>
                <w:rFonts w:ascii="Calibri Light" w:hAnsi="Calibri Light"/>
                <w:sz w:val="24"/>
                <w:szCs w:val="24"/>
                <w:shd w:val="nil" w:color="auto" w:fill="auto"/>
                <w:rtl w:val="0"/>
                <w:lang w:val="en-US"/>
              </w:rPr>
              <w:t>Attention to the limited number of factors is most strategic in preventing pollution or restoring ecosystems.</w:t>
            </w:r>
          </w:p>
        </w:tc>
        <w:tc>
          <w:tcPr>
            <w:tcW w:type="dxa" w:w="2256"/>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jc w:val="center"/>
              <w:rPr>
                <w:rFonts w:ascii="Calibri Light" w:cs="Calibri Light" w:hAnsi="Calibri Light" w:eastAsia="Calibri Light"/>
                <w:sz w:val="24"/>
                <w:szCs w:val="24"/>
                <w:shd w:val="nil" w:color="auto" w:fill="auto"/>
              </w:rPr>
            </w:pPr>
            <w:r>
              <w:rPr>
                <w:rFonts w:ascii="Calibri Light" w:hAnsi="Calibri Light"/>
                <w:sz w:val="24"/>
                <w:szCs w:val="24"/>
                <w:shd w:val="nil" w:color="auto" w:fill="auto"/>
                <w:rtl w:val="0"/>
                <w:lang w:val="en-US"/>
              </w:rPr>
              <w:t>Energy signature</w:t>
            </w:r>
          </w:p>
          <w:p>
            <w:pPr>
              <w:pStyle w:val="Body"/>
              <w:bidi w:val="0"/>
              <w:spacing w:after="0" w:line="240" w:lineRule="auto"/>
              <w:ind w:left="0" w:right="0" w:firstLine="0"/>
              <w:jc w:val="center"/>
              <w:rPr>
                <w:rtl w:val="0"/>
              </w:rPr>
            </w:pPr>
            <w:r>
              <w:rPr>
                <w:rFonts w:ascii="Calibri Light" w:hAnsi="Calibri Light"/>
                <w:sz w:val="24"/>
                <w:szCs w:val="24"/>
                <w:shd w:val="nil" w:color="auto" w:fill="auto"/>
                <w:rtl w:val="0"/>
                <w:lang w:val="en-US"/>
              </w:rPr>
              <w:t>Self-organization</w:t>
            </w:r>
          </w:p>
        </w:tc>
        <w:tc>
          <w:tcPr>
            <w:tcW w:type="dxa" w:w="2320"/>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jc w:val="center"/>
            </w:pPr>
            <w:r>
              <w:rPr>
                <w:rFonts w:ascii="Calibri Light" w:hAnsi="Calibri Light"/>
                <w:sz w:val="24"/>
                <w:szCs w:val="24"/>
                <w:shd w:val="nil" w:color="auto" w:fill="auto"/>
                <w:rtl w:val="0"/>
                <w:lang w:val="en-US"/>
              </w:rPr>
              <w:t xml:space="preserve">Limiting nutrients in lakes </w:t>
            </w:r>
            <w:r>
              <w:rPr>
                <w:rFonts w:ascii="Times New Roman" w:hAnsi="Times New Roman"/>
                <w:sz w:val="24"/>
                <w:szCs w:val="24"/>
                <w:shd w:val="nil" w:color="auto" w:fill="auto"/>
                <w:rtl w:val="0"/>
                <w:lang w:val="en-US"/>
              </w:rPr>
              <w:t>(</w:t>
            </w:r>
            <w:r>
              <w:rPr>
                <w:rFonts w:ascii="Times New Roman" w:hAnsi="Times New Roman"/>
                <w:i w:val="1"/>
                <w:iCs w:val="1"/>
                <w:sz w:val="24"/>
                <w:szCs w:val="24"/>
                <w:shd w:val="nil" w:color="auto" w:fill="auto"/>
                <w:rtl w:val="0"/>
                <w:lang w:val="en-US"/>
              </w:rPr>
              <w:t>Correll 1999; Rabalais 2002</w:t>
            </w:r>
            <w:r>
              <w:rPr>
                <w:rFonts w:ascii="Times New Roman" w:hAnsi="Times New Roman"/>
                <w:sz w:val="24"/>
                <w:szCs w:val="24"/>
                <w:shd w:val="nil" w:color="auto" w:fill="auto"/>
                <w:rtl w:val="0"/>
                <w:lang w:val="en-US"/>
              </w:rPr>
              <w:t>)</w:t>
            </w:r>
            <w:r>
              <w:rPr>
                <w:rFonts w:ascii="Calibri Light" w:cs="Calibri Light" w:hAnsi="Calibri Light" w:eastAsia="Calibri Light"/>
                <w:sz w:val="24"/>
                <w:szCs w:val="24"/>
                <w:shd w:val="nil" w:color="auto" w:fill="auto"/>
              </w:rPr>
            </w:r>
          </w:p>
        </w:tc>
      </w:tr>
      <w:tr>
        <w:tblPrEx>
          <w:shd w:val="clear" w:color="auto" w:fill="d0ddef"/>
        </w:tblPrEx>
        <w:trPr>
          <w:trHeight w:val="1790" w:hRule="atLeast"/>
        </w:trPr>
        <w:tc>
          <w:tcPr>
            <w:tcW w:type="dxa" w:w="1214"/>
            <w:tcBorders>
              <w:top w:val="nil"/>
              <w:left w:val="nil"/>
              <w:bottom w:val="nil"/>
              <w:right w:val="single" w:color="7f7f7f" w:sz="4" w:space="0" w:shadow="0" w:frame="0"/>
            </w:tcBorders>
            <w:shd w:val="clear" w:color="auto" w:fill="ffffff"/>
            <w:tcMar>
              <w:top w:type="dxa" w:w="80"/>
              <w:left w:type="dxa" w:w="80"/>
              <w:bottom w:type="dxa" w:w="80"/>
              <w:right w:type="dxa" w:w="80"/>
            </w:tcMar>
            <w:vAlign w:val="top"/>
          </w:tcPr>
          <w:p>
            <w:pPr>
              <w:pStyle w:val="Body"/>
              <w:spacing w:after="0" w:line="240" w:lineRule="auto"/>
              <w:jc w:val="center"/>
            </w:pPr>
            <w:r>
              <w:rPr>
                <w:rFonts w:ascii="Carlito" w:hAnsi="Carlito"/>
                <w:b w:val="1"/>
                <w:bCs w:val="1"/>
                <w:i w:val="1"/>
                <w:iCs w:val="1"/>
                <w:sz w:val="24"/>
                <w:szCs w:val="24"/>
                <w:shd w:val="nil" w:color="auto" w:fill="auto"/>
                <w:rtl w:val="0"/>
                <w:lang w:val="en-US"/>
              </w:rPr>
              <w:t>5</w:t>
            </w:r>
          </w:p>
        </w:tc>
        <w:tc>
          <w:tcPr>
            <w:tcW w:type="dxa" w:w="3567"/>
            <w:tcBorders>
              <w:top w:val="nil"/>
              <w:left w:val="single" w:color="7f7f7f" w:sz="4" w:space="0" w:shadow="0" w:frame="0"/>
              <w:bottom w:val="nil"/>
              <w:right w:val="nil"/>
            </w:tcBorders>
            <w:shd w:val="clear" w:color="auto" w:fill="f2f2f2"/>
            <w:tcMar>
              <w:top w:type="dxa" w:w="80"/>
              <w:left w:type="dxa" w:w="80"/>
              <w:bottom w:type="dxa" w:w="80"/>
              <w:right w:type="dxa" w:w="80"/>
            </w:tcMar>
            <w:vAlign w:val="top"/>
          </w:tcPr>
          <w:p>
            <w:pPr>
              <w:pStyle w:val="Body"/>
              <w:spacing w:after="0" w:line="240" w:lineRule="auto"/>
            </w:pPr>
            <w:r>
              <w:rPr>
                <w:rFonts w:ascii="Calibri Light" w:hAnsi="Calibri Light"/>
                <w:sz w:val="24"/>
                <w:szCs w:val="24"/>
                <w:shd w:val="nil" w:color="auto" w:fill="auto"/>
                <w:rtl w:val="0"/>
                <w:lang w:val="en-US"/>
              </w:rPr>
              <w:t>Ecosystems have homeostatic capabilities in soothing out and depressing the effects of strongly variable inputs.</w:t>
            </w:r>
          </w:p>
        </w:tc>
        <w:tc>
          <w:tcPr>
            <w:tcW w:type="dxa" w:w="2256"/>
            <w:tcBorders>
              <w:top w:val="nil"/>
              <w:left w:val="nil"/>
              <w:bottom w:val="nil"/>
              <w:right w:val="nil"/>
            </w:tcBorders>
            <w:shd w:val="clear" w:color="auto" w:fill="f2f2f2"/>
            <w:tcMar>
              <w:top w:type="dxa" w:w="80"/>
              <w:left w:type="dxa" w:w="80"/>
              <w:bottom w:type="dxa" w:w="80"/>
              <w:right w:type="dxa" w:w="80"/>
            </w:tcMar>
            <w:vAlign w:val="top"/>
          </w:tcPr>
          <w:p>
            <w:pPr>
              <w:pStyle w:val="Body"/>
              <w:spacing w:after="0" w:line="240" w:lineRule="auto"/>
              <w:jc w:val="center"/>
            </w:pPr>
            <w:r>
              <w:rPr>
                <w:rFonts w:ascii="Calibri Light" w:hAnsi="Calibri Light"/>
                <w:sz w:val="24"/>
                <w:szCs w:val="24"/>
                <w:shd w:val="nil" w:color="auto" w:fill="auto"/>
                <w:rtl w:val="0"/>
                <w:lang w:val="en-US"/>
              </w:rPr>
              <w:t>Self-organization</w:t>
            </w:r>
          </w:p>
        </w:tc>
        <w:tc>
          <w:tcPr>
            <w:tcW w:type="dxa" w:w="2320"/>
            <w:tcBorders>
              <w:top w:val="nil"/>
              <w:left w:val="nil"/>
              <w:bottom w:val="nil"/>
              <w:right w:val="nil"/>
            </w:tcBorders>
            <w:shd w:val="clear" w:color="auto" w:fill="f2f2f2"/>
            <w:tcMar>
              <w:top w:type="dxa" w:w="80"/>
              <w:left w:type="dxa" w:w="80"/>
              <w:bottom w:type="dxa" w:w="80"/>
              <w:right w:type="dxa" w:w="80"/>
            </w:tcMar>
            <w:vAlign w:val="top"/>
          </w:tcPr>
          <w:p>
            <w:pPr>
              <w:pStyle w:val="Body"/>
              <w:spacing w:after="0" w:line="240" w:lineRule="auto"/>
              <w:jc w:val="center"/>
            </w:pPr>
            <w:r>
              <w:rPr>
                <w:rFonts w:ascii="Calibri Light" w:hAnsi="Calibri Light"/>
                <w:sz w:val="24"/>
                <w:szCs w:val="24"/>
                <w:shd w:val="nil" w:color="auto" w:fill="auto"/>
                <w:rtl w:val="0"/>
                <w:lang w:val="en-US"/>
              </w:rPr>
              <w:t xml:space="preserve">Forest moderating a range of environmental conditions </w:t>
            </w:r>
            <w:r>
              <w:rPr>
                <w:rFonts w:ascii="Times New Roman" w:hAnsi="Times New Roman"/>
                <w:sz w:val="24"/>
                <w:szCs w:val="24"/>
                <w:shd w:val="nil" w:color="auto" w:fill="auto"/>
                <w:rtl w:val="0"/>
                <w:lang w:val="en-US"/>
              </w:rPr>
              <w:t>(</w:t>
            </w:r>
            <w:r>
              <w:rPr>
                <w:rFonts w:ascii="Times New Roman" w:hAnsi="Times New Roman"/>
                <w:i w:val="1"/>
                <w:iCs w:val="1"/>
                <w:sz w:val="24"/>
                <w:szCs w:val="24"/>
                <w:shd w:val="nil" w:color="auto" w:fill="auto"/>
                <w:rtl w:val="0"/>
                <w:lang w:val="en-US"/>
              </w:rPr>
              <w:t>Asbjornsen et al. 2004</w:t>
            </w:r>
            <w:r>
              <w:rPr>
                <w:rFonts w:ascii="Times New Roman" w:hAnsi="Times New Roman"/>
                <w:sz w:val="24"/>
                <w:szCs w:val="24"/>
                <w:shd w:val="nil" w:color="auto" w:fill="auto"/>
                <w:rtl w:val="0"/>
                <w:lang w:val="en-US"/>
              </w:rPr>
              <w:t>)</w:t>
            </w:r>
          </w:p>
        </w:tc>
      </w:tr>
      <w:tr>
        <w:tblPrEx>
          <w:shd w:val="clear" w:color="auto" w:fill="d0ddef"/>
        </w:tblPrEx>
        <w:trPr>
          <w:trHeight w:val="1190" w:hRule="atLeast"/>
        </w:trPr>
        <w:tc>
          <w:tcPr>
            <w:tcW w:type="dxa" w:w="1214"/>
            <w:tcBorders>
              <w:top w:val="nil"/>
              <w:left w:val="nil"/>
              <w:bottom w:val="nil"/>
              <w:right w:val="single" w:color="7f7f7f" w:sz="4" w:space="0" w:shadow="0" w:frame="0"/>
            </w:tcBorders>
            <w:shd w:val="clear" w:color="auto" w:fill="ffffff"/>
            <w:tcMar>
              <w:top w:type="dxa" w:w="80"/>
              <w:left w:type="dxa" w:w="80"/>
              <w:bottom w:type="dxa" w:w="80"/>
              <w:right w:type="dxa" w:w="80"/>
            </w:tcMar>
            <w:vAlign w:val="top"/>
          </w:tcPr>
          <w:p>
            <w:pPr>
              <w:pStyle w:val="Body"/>
              <w:spacing w:after="0" w:line="240" w:lineRule="auto"/>
              <w:jc w:val="center"/>
            </w:pPr>
            <w:r>
              <w:rPr>
                <w:rFonts w:ascii="Carlito" w:hAnsi="Carlito"/>
                <w:b w:val="1"/>
                <w:bCs w:val="1"/>
                <w:i w:val="1"/>
                <w:iCs w:val="1"/>
                <w:sz w:val="24"/>
                <w:szCs w:val="24"/>
                <w:shd w:val="nil" w:color="auto" w:fill="auto"/>
                <w:rtl w:val="0"/>
                <w:lang w:val="en-US"/>
              </w:rPr>
              <w:t>6</w:t>
            </w:r>
          </w:p>
        </w:tc>
        <w:tc>
          <w:tcPr>
            <w:tcW w:type="dxa" w:w="3567"/>
            <w:tcBorders>
              <w:top w:val="nil"/>
              <w:left w:val="single" w:color="7f7f7f" w:sz="4" w:space="0" w:shadow="0" w:frame="0"/>
              <w:bottom w:val="nil"/>
              <w:right w:val="nil"/>
            </w:tcBorders>
            <w:shd w:val="clear" w:color="auto" w:fill="auto"/>
            <w:tcMar>
              <w:top w:type="dxa" w:w="80"/>
              <w:left w:type="dxa" w:w="80"/>
              <w:bottom w:type="dxa" w:w="80"/>
              <w:right w:type="dxa" w:w="80"/>
            </w:tcMar>
            <w:vAlign w:val="top"/>
          </w:tcPr>
          <w:p>
            <w:pPr>
              <w:pStyle w:val="Body"/>
              <w:spacing w:after="0" w:line="240" w:lineRule="auto"/>
            </w:pPr>
            <w:r>
              <w:rPr>
                <w:rFonts w:ascii="Calibri Light" w:hAnsi="Calibri Light"/>
                <w:sz w:val="24"/>
                <w:szCs w:val="24"/>
                <w:shd w:val="nil" w:color="auto" w:fill="auto"/>
                <w:rtl w:val="0"/>
                <w:lang w:val="en-US"/>
              </w:rPr>
              <w:t>Match recycling pathways to the rates to reduce the effect of pollution.</w:t>
            </w:r>
          </w:p>
        </w:tc>
        <w:tc>
          <w:tcPr>
            <w:tcW w:type="dxa" w:w="2256"/>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jc w:val="center"/>
            </w:pPr>
            <w:r>
              <w:rPr>
                <w:rFonts w:ascii="Calibri Light" w:hAnsi="Calibri Light"/>
                <w:sz w:val="24"/>
                <w:szCs w:val="24"/>
                <w:shd w:val="nil" w:color="auto" w:fill="auto"/>
                <w:rtl w:val="0"/>
                <w:lang w:val="en-US"/>
              </w:rPr>
              <w:t>Self-organization</w:t>
            </w:r>
          </w:p>
        </w:tc>
        <w:tc>
          <w:tcPr>
            <w:tcW w:type="dxa" w:w="2320"/>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jc w:val="center"/>
            </w:pPr>
            <w:r>
              <w:rPr>
                <w:rFonts w:ascii="Calibri Light" w:hAnsi="Calibri Light"/>
                <w:sz w:val="24"/>
                <w:szCs w:val="24"/>
                <w:shd w:val="nil" w:color="auto" w:fill="auto"/>
                <w:rtl w:val="0"/>
                <w:lang w:val="en-US"/>
              </w:rPr>
              <w:t xml:space="preserve">Control of the input of sludge as fertilizer </w:t>
            </w:r>
            <w:r>
              <w:rPr>
                <w:rFonts w:ascii="Times New Roman" w:hAnsi="Times New Roman"/>
                <w:i w:val="1"/>
                <w:iCs w:val="1"/>
                <w:sz w:val="24"/>
                <w:szCs w:val="24"/>
                <w:shd w:val="nil" w:color="auto" w:fill="auto"/>
                <w:rtl w:val="0"/>
                <w:lang w:val="en-US"/>
              </w:rPr>
              <w:t>(Bagreev, Bandosz, and Locke 2001</w:t>
            </w:r>
            <w:r>
              <w:rPr>
                <w:rFonts w:ascii="Times New Roman" w:hAnsi="Times New Roman"/>
                <w:sz w:val="24"/>
                <w:szCs w:val="24"/>
                <w:shd w:val="nil" w:color="auto" w:fill="auto"/>
                <w:rtl w:val="0"/>
                <w:lang w:val="en-US"/>
              </w:rPr>
              <w:t>)</w:t>
            </w:r>
          </w:p>
        </w:tc>
      </w:tr>
      <w:tr>
        <w:tblPrEx>
          <w:shd w:val="clear" w:color="auto" w:fill="d0ddef"/>
        </w:tblPrEx>
        <w:trPr>
          <w:trHeight w:val="941" w:hRule="atLeast"/>
        </w:trPr>
        <w:tc>
          <w:tcPr>
            <w:tcW w:type="dxa" w:w="1214"/>
            <w:tcBorders>
              <w:top w:val="nil"/>
              <w:left w:val="nil"/>
              <w:bottom w:val="nil"/>
              <w:right w:val="single" w:color="7f7f7f" w:sz="4" w:space="0" w:shadow="0" w:frame="0"/>
            </w:tcBorders>
            <w:shd w:val="clear" w:color="auto" w:fill="ffffff"/>
            <w:tcMar>
              <w:top w:type="dxa" w:w="80"/>
              <w:left w:type="dxa" w:w="80"/>
              <w:bottom w:type="dxa" w:w="80"/>
              <w:right w:type="dxa" w:w="80"/>
            </w:tcMar>
            <w:vAlign w:val="top"/>
          </w:tcPr>
          <w:p>
            <w:pPr>
              <w:pStyle w:val="Body"/>
              <w:spacing w:after="0" w:line="240" w:lineRule="auto"/>
              <w:jc w:val="center"/>
            </w:pPr>
            <w:r>
              <w:rPr>
                <w:rFonts w:ascii="Carlito" w:hAnsi="Carlito"/>
                <w:b w:val="1"/>
                <w:bCs w:val="1"/>
                <w:i w:val="1"/>
                <w:iCs w:val="1"/>
                <w:sz w:val="24"/>
                <w:szCs w:val="24"/>
                <w:shd w:val="nil" w:color="auto" w:fill="auto"/>
                <w:rtl w:val="0"/>
                <w:lang w:val="en-US"/>
              </w:rPr>
              <w:t>7</w:t>
            </w:r>
          </w:p>
        </w:tc>
        <w:tc>
          <w:tcPr>
            <w:tcW w:type="dxa" w:w="3567"/>
            <w:tcBorders>
              <w:top w:val="nil"/>
              <w:left w:val="single" w:color="7f7f7f" w:sz="4" w:space="0" w:shadow="0" w:frame="0"/>
              <w:bottom w:val="nil"/>
              <w:right w:val="nil"/>
            </w:tcBorders>
            <w:shd w:val="clear" w:color="auto" w:fill="f2f2f2"/>
            <w:tcMar>
              <w:top w:type="dxa" w:w="80"/>
              <w:left w:type="dxa" w:w="80"/>
              <w:bottom w:type="dxa" w:w="80"/>
              <w:right w:type="dxa" w:w="80"/>
            </w:tcMar>
            <w:vAlign w:val="top"/>
          </w:tcPr>
          <w:p>
            <w:pPr>
              <w:pStyle w:val="Body"/>
              <w:spacing w:after="0" w:line="240" w:lineRule="auto"/>
            </w:pPr>
            <w:r>
              <w:rPr>
                <w:rFonts w:ascii="Calibri Light" w:hAnsi="Calibri Light"/>
                <w:sz w:val="24"/>
                <w:szCs w:val="24"/>
                <w:shd w:val="nil" w:color="auto" w:fill="auto"/>
                <w:rtl w:val="0"/>
                <w:lang w:val="en-US"/>
              </w:rPr>
              <w:t>Design for pulsing systems wherever possible.</w:t>
            </w:r>
          </w:p>
        </w:tc>
        <w:tc>
          <w:tcPr>
            <w:tcW w:type="dxa" w:w="2256"/>
            <w:tcBorders>
              <w:top w:val="nil"/>
              <w:left w:val="nil"/>
              <w:bottom w:val="nil"/>
              <w:right w:val="nil"/>
            </w:tcBorders>
            <w:shd w:val="clear" w:color="auto" w:fill="f2f2f2"/>
            <w:tcMar>
              <w:top w:type="dxa" w:w="80"/>
              <w:left w:type="dxa" w:w="80"/>
              <w:bottom w:type="dxa" w:w="80"/>
              <w:right w:type="dxa" w:w="80"/>
            </w:tcMar>
            <w:vAlign w:val="top"/>
          </w:tcPr>
          <w:p>
            <w:pPr>
              <w:pStyle w:val="Body"/>
              <w:spacing w:after="0" w:line="240" w:lineRule="auto"/>
              <w:jc w:val="center"/>
            </w:pPr>
            <w:r>
              <w:rPr>
                <w:rFonts w:ascii="Calibri Light" w:hAnsi="Calibri Light"/>
                <w:sz w:val="24"/>
                <w:szCs w:val="24"/>
                <w:shd w:val="nil" w:color="auto" w:fill="auto"/>
                <w:rtl w:val="0"/>
                <w:lang w:val="en-US"/>
              </w:rPr>
              <w:t>Energy signature</w:t>
            </w:r>
          </w:p>
        </w:tc>
        <w:tc>
          <w:tcPr>
            <w:tcW w:type="dxa" w:w="2320"/>
            <w:tcBorders>
              <w:top w:val="nil"/>
              <w:left w:val="nil"/>
              <w:bottom w:val="nil"/>
              <w:right w:val="nil"/>
            </w:tcBorders>
            <w:shd w:val="clear" w:color="auto" w:fill="f2f2f2"/>
            <w:tcMar>
              <w:top w:type="dxa" w:w="80"/>
              <w:left w:type="dxa" w:w="80"/>
              <w:bottom w:type="dxa" w:w="80"/>
              <w:right w:type="dxa" w:w="80"/>
            </w:tcMar>
            <w:vAlign w:val="top"/>
          </w:tcPr>
          <w:p>
            <w:pPr>
              <w:pStyle w:val="Body"/>
              <w:spacing w:after="0" w:line="240" w:lineRule="auto"/>
              <w:jc w:val="center"/>
            </w:pPr>
            <w:r>
              <w:rPr>
                <w:rFonts w:ascii="Calibri Light" w:hAnsi="Calibri Light"/>
                <w:sz w:val="24"/>
                <w:szCs w:val="24"/>
                <w:shd w:val="nil" w:color="auto" w:fill="auto"/>
                <w:rtl w:val="0"/>
                <w:lang w:val="en-US"/>
              </w:rPr>
              <w:t xml:space="preserve">Algal Turf Scrubbers (ATS) </w:t>
            </w:r>
            <w:r>
              <w:rPr>
                <w:rFonts w:ascii="Times New Roman" w:hAnsi="Times New Roman"/>
                <w:sz w:val="24"/>
                <w:szCs w:val="24"/>
                <w:shd w:val="nil" w:color="auto" w:fill="auto"/>
                <w:rtl w:val="0"/>
                <w:lang w:val="en-US"/>
              </w:rPr>
              <w:t>(</w:t>
            </w:r>
            <w:r>
              <w:rPr>
                <w:rFonts w:ascii="Times New Roman" w:hAnsi="Times New Roman"/>
                <w:i w:val="1"/>
                <w:iCs w:val="1"/>
                <w:sz w:val="24"/>
                <w:szCs w:val="24"/>
                <w:shd w:val="nil" w:color="auto" w:fill="auto"/>
                <w:rtl w:val="0"/>
                <w:lang w:val="en-US"/>
              </w:rPr>
              <w:t>Adey, Kangas, and Mulbry 2011</w:t>
            </w:r>
            <w:r>
              <w:rPr>
                <w:rFonts w:ascii="Times New Roman" w:hAnsi="Times New Roman"/>
                <w:sz w:val="24"/>
                <w:szCs w:val="24"/>
                <w:shd w:val="nil" w:color="auto" w:fill="auto"/>
                <w:rtl w:val="0"/>
                <w:lang w:val="en-US"/>
              </w:rPr>
              <w:t>)</w:t>
            </w:r>
          </w:p>
        </w:tc>
      </w:tr>
      <w:tr>
        <w:tblPrEx>
          <w:shd w:val="clear" w:color="auto" w:fill="d0ddef"/>
        </w:tblPrEx>
        <w:trPr>
          <w:trHeight w:val="547" w:hRule="atLeast"/>
        </w:trPr>
        <w:tc>
          <w:tcPr>
            <w:tcW w:type="dxa" w:w="1214"/>
            <w:tcBorders>
              <w:top w:val="nil"/>
              <w:left w:val="nil"/>
              <w:bottom w:val="nil"/>
              <w:right w:val="single" w:color="7f7f7f" w:sz="4" w:space="0" w:shadow="0" w:frame="0"/>
            </w:tcBorders>
            <w:shd w:val="clear" w:color="auto" w:fill="ffffff"/>
            <w:tcMar>
              <w:top w:type="dxa" w:w="80"/>
              <w:left w:type="dxa" w:w="80"/>
              <w:bottom w:type="dxa" w:w="80"/>
              <w:right w:type="dxa" w:w="80"/>
            </w:tcMar>
            <w:vAlign w:val="top"/>
          </w:tcPr>
          <w:p>
            <w:pPr>
              <w:pStyle w:val="Body"/>
              <w:spacing w:after="0" w:line="240" w:lineRule="auto"/>
              <w:jc w:val="center"/>
            </w:pPr>
            <w:r>
              <w:rPr>
                <w:rFonts w:ascii="Carlito" w:hAnsi="Carlito"/>
                <w:b w:val="1"/>
                <w:bCs w:val="1"/>
                <w:i w:val="1"/>
                <w:iCs w:val="1"/>
                <w:sz w:val="24"/>
                <w:szCs w:val="24"/>
                <w:shd w:val="nil" w:color="auto" w:fill="auto"/>
                <w:rtl w:val="0"/>
                <w:lang w:val="en-US"/>
              </w:rPr>
              <w:t>8</w:t>
            </w:r>
          </w:p>
        </w:tc>
        <w:tc>
          <w:tcPr>
            <w:tcW w:type="dxa" w:w="3567"/>
            <w:tcBorders>
              <w:top w:val="nil"/>
              <w:left w:val="single" w:color="7f7f7f" w:sz="4" w:space="0" w:shadow="0" w:frame="0"/>
              <w:bottom w:val="nil"/>
              <w:right w:val="nil"/>
            </w:tcBorders>
            <w:shd w:val="clear" w:color="auto" w:fill="auto"/>
            <w:tcMar>
              <w:top w:type="dxa" w:w="80"/>
              <w:left w:type="dxa" w:w="80"/>
              <w:bottom w:type="dxa" w:w="80"/>
              <w:right w:type="dxa" w:w="80"/>
            </w:tcMar>
            <w:vAlign w:val="top"/>
          </w:tcPr>
          <w:p>
            <w:pPr>
              <w:pStyle w:val="Body"/>
              <w:spacing w:after="0" w:line="240" w:lineRule="auto"/>
            </w:pPr>
            <w:r>
              <w:rPr>
                <w:rFonts w:ascii="Calibri Light" w:hAnsi="Calibri Light"/>
                <w:sz w:val="24"/>
                <w:szCs w:val="24"/>
                <w:shd w:val="nil" w:color="auto" w:fill="auto"/>
                <w:rtl w:val="0"/>
                <w:lang w:val="en-US"/>
              </w:rPr>
              <w:t>Ecosystems are self-designing systems.</w:t>
            </w:r>
          </w:p>
        </w:tc>
        <w:tc>
          <w:tcPr>
            <w:tcW w:type="dxa" w:w="2256"/>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jc w:val="center"/>
            </w:pPr>
            <w:r>
              <w:rPr>
                <w:rFonts w:ascii="Calibri Light" w:hAnsi="Calibri Light"/>
                <w:sz w:val="24"/>
                <w:szCs w:val="24"/>
                <w:shd w:val="nil" w:color="auto" w:fill="auto"/>
                <w:rtl w:val="0"/>
                <w:lang w:val="en-US"/>
              </w:rPr>
              <w:t>Self-organization</w:t>
            </w:r>
          </w:p>
        </w:tc>
        <w:tc>
          <w:tcPr>
            <w:tcW w:type="dxa" w:w="232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d0ddef"/>
        </w:tblPrEx>
        <w:trPr>
          <w:trHeight w:val="1447" w:hRule="atLeast"/>
        </w:trPr>
        <w:tc>
          <w:tcPr>
            <w:tcW w:type="dxa" w:w="1214"/>
            <w:tcBorders>
              <w:top w:val="nil"/>
              <w:left w:val="nil"/>
              <w:bottom w:val="nil"/>
              <w:right w:val="single" w:color="7f7f7f" w:sz="4" w:space="0" w:shadow="0" w:frame="0"/>
            </w:tcBorders>
            <w:shd w:val="clear" w:color="auto" w:fill="ffffff"/>
            <w:tcMar>
              <w:top w:type="dxa" w:w="80"/>
              <w:left w:type="dxa" w:w="80"/>
              <w:bottom w:type="dxa" w:w="80"/>
              <w:right w:type="dxa" w:w="80"/>
            </w:tcMar>
            <w:vAlign w:val="top"/>
          </w:tcPr>
          <w:p>
            <w:pPr>
              <w:pStyle w:val="Body"/>
              <w:spacing w:after="0" w:line="240" w:lineRule="auto"/>
              <w:jc w:val="center"/>
            </w:pPr>
            <w:r>
              <w:rPr>
                <w:rFonts w:ascii="Carlito" w:hAnsi="Carlito"/>
                <w:b w:val="1"/>
                <w:bCs w:val="1"/>
                <w:i w:val="1"/>
                <w:iCs w:val="1"/>
                <w:sz w:val="24"/>
                <w:szCs w:val="24"/>
                <w:shd w:val="nil" w:color="auto" w:fill="auto"/>
                <w:rtl w:val="0"/>
                <w:lang w:val="en-US"/>
              </w:rPr>
              <w:t>9</w:t>
            </w:r>
          </w:p>
        </w:tc>
        <w:tc>
          <w:tcPr>
            <w:tcW w:type="dxa" w:w="3567"/>
            <w:tcBorders>
              <w:top w:val="nil"/>
              <w:left w:val="single" w:color="7f7f7f" w:sz="4" w:space="0" w:shadow="0" w:frame="0"/>
              <w:bottom w:val="nil"/>
              <w:right w:val="nil"/>
            </w:tcBorders>
            <w:shd w:val="clear" w:color="auto" w:fill="f2f2f2"/>
            <w:tcMar>
              <w:top w:type="dxa" w:w="80"/>
              <w:left w:type="dxa" w:w="80"/>
              <w:bottom w:type="dxa" w:w="80"/>
              <w:right w:type="dxa" w:w="80"/>
            </w:tcMar>
            <w:vAlign w:val="top"/>
          </w:tcPr>
          <w:p>
            <w:pPr>
              <w:pStyle w:val="Body"/>
              <w:spacing w:after="0" w:line="240" w:lineRule="auto"/>
            </w:pPr>
            <w:r>
              <w:rPr>
                <w:rFonts w:ascii="Calibri Light" w:hAnsi="Calibri Light"/>
                <w:sz w:val="24"/>
                <w:szCs w:val="24"/>
                <w:shd w:val="nil" w:color="auto" w:fill="auto"/>
                <w:rtl w:val="0"/>
                <w:lang w:val="en-US"/>
              </w:rPr>
              <w:t>Processes of ecosystems have characteristics in time and space scales that should be accounted for in environmental management.</w:t>
            </w:r>
          </w:p>
        </w:tc>
        <w:tc>
          <w:tcPr>
            <w:tcW w:type="dxa" w:w="2256"/>
            <w:tcBorders>
              <w:top w:val="nil"/>
              <w:left w:val="nil"/>
              <w:bottom w:val="nil"/>
              <w:right w:val="nil"/>
            </w:tcBorders>
            <w:shd w:val="clear" w:color="auto" w:fill="f2f2f2"/>
            <w:tcMar>
              <w:top w:type="dxa" w:w="80"/>
              <w:left w:type="dxa" w:w="80"/>
              <w:bottom w:type="dxa" w:w="80"/>
              <w:right w:type="dxa" w:w="80"/>
            </w:tcMar>
            <w:vAlign w:val="top"/>
          </w:tcPr>
          <w:p>
            <w:pPr>
              <w:pStyle w:val="Body"/>
              <w:spacing w:after="0" w:line="240" w:lineRule="auto"/>
              <w:jc w:val="center"/>
            </w:pPr>
            <w:r>
              <w:rPr>
                <w:rFonts w:ascii="Calibri Light" w:hAnsi="Calibri Light"/>
                <w:sz w:val="24"/>
                <w:szCs w:val="24"/>
                <w:shd w:val="nil" w:color="auto" w:fill="auto"/>
                <w:rtl w:val="0"/>
                <w:lang w:val="en-US"/>
              </w:rPr>
              <w:t>Self-organization</w:t>
            </w:r>
          </w:p>
        </w:tc>
        <w:tc>
          <w:tcPr>
            <w:tcW w:type="dxa" w:w="2320"/>
            <w:tcBorders>
              <w:top w:val="nil"/>
              <w:left w:val="nil"/>
              <w:bottom w:val="nil"/>
              <w:right w:val="nil"/>
            </w:tcBorders>
            <w:shd w:val="clear" w:color="auto" w:fill="f2f2f2"/>
            <w:tcMar>
              <w:top w:type="dxa" w:w="80"/>
              <w:left w:type="dxa" w:w="80"/>
              <w:bottom w:type="dxa" w:w="80"/>
              <w:right w:type="dxa" w:w="80"/>
            </w:tcMar>
            <w:vAlign w:val="top"/>
          </w:tcPr>
          <w:p>
            <w:pPr>
              <w:pStyle w:val="Body"/>
              <w:spacing w:after="0" w:line="240" w:lineRule="auto"/>
              <w:jc w:val="center"/>
            </w:pPr>
            <w:r>
              <w:rPr>
                <w:rFonts w:ascii="Calibri Light" w:hAnsi="Calibri Light"/>
                <w:sz w:val="24"/>
                <w:szCs w:val="24"/>
                <w:shd w:val="nil" w:color="auto" w:fill="auto"/>
                <w:rtl w:val="0"/>
                <w:lang w:val="en-US"/>
              </w:rPr>
              <w:t xml:space="preserve">Ecotones to separate agricultural land </w:t>
            </w:r>
            <w:r>
              <w:rPr>
                <w:rFonts w:ascii="Times New Roman" w:hAnsi="Times New Roman"/>
                <w:sz w:val="24"/>
                <w:szCs w:val="24"/>
                <w:shd w:val="nil" w:color="auto" w:fill="auto"/>
                <w:rtl w:val="0"/>
                <w:lang w:val="en-US"/>
              </w:rPr>
              <w:t>(</w:t>
            </w:r>
            <w:r>
              <w:rPr>
                <w:rFonts w:ascii="Times New Roman" w:hAnsi="Times New Roman"/>
                <w:i w:val="1"/>
                <w:iCs w:val="1"/>
                <w:sz w:val="24"/>
                <w:szCs w:val="24"/>
                <w:shd w:val="nil" w:color="auto" w:fill="auto"/>
                <w:rtl w:val="0"/>
                <w:lang w:val="en-US"/>
              </w:rPr>
              <w:t>Pe</w:t>
            </w:r>
            <w:r>
              <w:rPr>
                <w:rFonts w:ascii="Times New Roman" w:hAnsi="Times New Roman" w:hint="default"/>
                <w:i w:val="1"/>
                <w:iCs w:val="1"/>
                <w:sz w:val="24"/>
                <w:szCs w:val="24"/>
                <w:shd w:val="nil" w:color="auto" w:fill="auto"/>
                <w:rtl w:val="0"/>
                <w:lang w:val="en-US"/>
              </w:rPr>
              <w:t>’</w:t>
            </w:r>
            <w:r>
              <w:rPr>
                <w:rFonts w:ascii="Times New Roman" w:hAnsi="Times New Roman"/>
                <w:i w:val="1"/>
                <w:iCs w:val="1"/>
                <w:sz w:val="24"/>
                <w:szCs w:val="24"/>
                <w:shd w:val="nil" w:color="auto" w:fill="auto"/>
                <w:rtl w:val="0"/>
                <w:lang w:val="en-US"/>
              </w:rPr>
              <w:t>er et al. 2011)</w:t>
            </w:r>
          </w:p>
        </w:tc>
      </w:tr>
      <w:tr>
        <w:tblPrEx>
          <w:shd w:val="clear" w:color="auto" w:fill="d0ddef"/>
        </w:tblPrEx>
        <w:trPr>
          <w:trHeight w:val="1190" w:hRule="atLeast"/>
        </w:trPr>
        <w:tc>
          <w:tcPr>
            <w:tcW w:type="dxa" w:w="1214"/>
            <w:tcBorders>
              <w:top w:val="nil"/>
              <w:left w:val="nil"/>
              <w:bottom w:val="nil"/>
              <w:right w:val="single" w:color="7f7f7f" w:sz="4" w:space="0" w:shadow="0" w:frame="0"/>
            </w:tcBorders>
            <w:shd w:val="clear" w:color="auto" w:fill="ffffff"/>
            <w:tcMar>
              <w:top w:type="dxa" w:w="80"/>
              <w:left w:type="dxa" w:w="80"/>
              <w:bottom w:type="dxa" w:w="80"/>
              <w:right w:type="dxa" w:w="80"/>
            </w:tcMar>
            <w:vAlign w:val="top"/>
          </w:tcPr>
          <w:p>
            <w:pPr>
              <w:pStyle w:val="Body"/>
              <w:spacing w:after="0" w:line="240" w:lineRule="auto"/>
              <w:jc w:val="center"/>
            </w:pPr>
            <w:r>
              <w:rPr>
                <w:rFonts w:ascii="Carlito" w:hAnsi="Carlito"/>
                <w:b w:val="1"/>
                <w:bCs w:val="1"/>
                <w:i w:val="1"/>
                <w:iCs w:val="1"/>
                <w:sz w:val="24"/>
                <w:szCs w:val="24"/>
                <w:shd w:val="nil" w:color="auto" w:fill="auto"/>
                <w:rtl w:val="0"/>
                <w:lang w:val="en-US"/>
              </w:rPr>
              <w:t>10</w:t>
            </w:r>
          </w:p>
        </w:tc>
        <w:tc>
          <w:tcPr>
            <w:tcW w:type="dxa" w:w="3567"/>
            <w:tcBorders>
              <w:top w:val="nil"/>
              <w:left w:val="single" w:color="7f7f7f" w:sz="4" w:space="0" w:shadow="0" w:frame="0"/>
              <w:bottom w:val="nil"/>
              <w:right w:val="nil"/>
            </w:tcBorders>
            <w:shd w:val="clear" w:color="auto" w:fill="auto"/>
            <w:tcMar>
              <w:top w:type="dxa" w:w="80"/>
              <w:left w:type="dxa" w:w="80"/>
              <w:bottom w:type="dxa" w:w="80"/>
              <w:right w:type="dxa" w:w="80"/>
            </w:tcMar>
            <w:vAlign w:val="top"/>
          </w:tcPr>
          <w:p>
            <w:pPr>
              <w:pStyle w:val="Body"/>
              <w:spacing w:after="0" w:line="240" w:lineRule="auto"/>
            </w:pPr>
            <w:r>
              <w:rPr>
                <w:rFonts w:ascii="Calibri Light" w:hAnsi="Calibri Light"/>
                <w:sz w:val="24"/>
                <w:szCs w:val="24"/>
                <w:shd w:val="nil" w:color="auto" w:fill="auto"/>
                <w:rtl w:val="0"/>
                <w:lang w:val="en-US"/>
              </w:rPr>
              <w:t>Biodiversity should be championed to maintain an ecosystem</w:t>
            </w:r>
            <w:r>
              <w:rPr>
                <w:rFonts w:ascii="Calibri Light" w:hAnsi="Calibri Light" w:hint="default"/>
                <w:sz w:val="24"/>
                <w:szCs w:val="24"/>
                <w:shd w:val="nil" w:color="auto" w:fill="auto"/>
                <w:rtl w:val="0"/>
                <w:lang w:val="en-US"/>
              </w:rPr>
              <w:t>’</w:t>
            </w:r>
            <w:r>
              <w:rPr>
                <w:rFonts w:ascii="Calibri Light" w:hAnsi="Calibri Light"/>
                <w:sz w:val="24"/>
                <w:szCs w:val="24"/>
                <w:shd w:val="nil" w:color="auto" w:fill="auto"/>
                <w:rtl w:val="0"/>
                <w:lang w:val="en-US"/>
              </w:rPr>
              <w:t>s self-design capacity.</w:t>
            </w:r>
          </w:p>
        </w:tc>
        <w:tc>
          <w:tcPr>
            <w:tcW w:type="dxa" w:w="2256"/>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jc w:val="center"/>
              <w:rPr>
                <w:rFonts w:ascii="Calibri Light" w:cs="Calibri Light" w:hAnsi="Calibri Light" w:eastAsia="Calibri Light"/>
                <w:sz w:val="24"/>
                <w:szCs w:val="24"/>
                <w:shd w:val="nil" w:color="auto" w:fill="auto"/>
              </w:rPr>
            </w:pPr>
            <w:r>
              <w:rPr>
                <w:rFonts w:ascii="Calibri Light" w:hAnsi="Calibri Light"/>
                <w:sz w:val="24"/>
                <w:szCs w:val="24"/>
                <w:shd w:val="nil" w:color="auto" w:fill="auto"/>
                <w:rtl w:val="0"/>
                <w:lang w:val="en-US"/>
              </w:rPr>
              <w:t>Self-organization</w:t>
            </w:r>
          </w:p>
          <w:p>
            <w:pPr>
              <w:pStyle w:val="Body"/>
              <w:bidi w:val="0"/>
              <w:spacing w:after="0" w:line="240" w:lineRule="auto"/>
              <w:ind w:left="0" w:right="0" w:firstLine="0"/>
              <w:jc w:val="center"/>
              <w:rPr>
                <w:rtl w:val="0"/>
              </w:rPr>
            </w:pPr>
            <w:r>
              <w:rPr>
                <w:rFonts w:ascii="Calibri Light" w:hAnsi="Calibri Light"/>
                <w:sz w:val="24"/>
                <w:szCs w:val="24"/>
                <w:shd w:val="nil" w:color="auto" w:fill="auto"/>
                <w:rtl w:val="0"/>
                <w:lang w:val="en-US"/>
              </w:rPr>
              <w:t>Preadaptation</w:t>
            </w:r>
          </w:p>
        </w:tc>
        <w:tc>
          <w:tcPr>
            <w:tcW w:type="dxa" w:w="2320"/>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jc w:val="center"/>
              <w:rPr>
                <w:rFonts w:ascii="Calibri Light" w:cs="Calibri Light" w:hAnsi="Calibri Light" w:eastAsia="Calibri Light"/>
                <w:sz w:val="24"/>
                <w:szCs w:val="24"/>
                <w:shd w:val="nil" w:color="auto" w:fill="auto"/>
              </w:rPr>
            </w:pPr>
            <w:r>
              <w:rPr>
                <w:rFonts w:ascii="Calibri Light" w:hAnsi="Calibri Light"/>
                <w:sz w:val="24"/>
                <w:szCs w:val="24"/>
                <w:shd w:val="nil" w:color="auto" w:fill="auto"/>
                <w:rtl w:val="0"/>
                <w:lang w:val="fr-FR"/>
              </w:rPr>
              <w:t xml:space="preserve">Mixed-crop cultivation </w:t>
            </w:r>
          </w:p>
          <w:p>
            <w:pPr>
              <w:pStyle w:val="Body"/>
              <w:bidi w:val="0"/>
              <w:spacing w:after="0" w:line="240" w:lineRule="auto"/>
              <w:ind w:left="0" w:right="0" w:firstLine="0"/>
              <w:jc w:val="center"/>
              <w:rPr>
                <w:rtl w:val="0"/>
              </w:rPr>
            </w:pPr>
            <w:r>
              <w:rPr>
                <w:rFonts w:ascii="Times New Roman" w:hAnsi="Times New Roman"/>
                <w:sz w:val="24"/>
                <w:szCs w:val="24"/>
                <w:shd w:val="nil" w:color="auto" w:fill="auto"/>
                <w:rtl w:val="0"/>
                <w:lang w:val="fr-FR"/>
              </w:rPr>
              <w:t>(</w:t>
            </w:r>
            <w:r>
              <w:rPr>
                <w:rFonts w:ascii="Times New Roman" w:hAnsi="Times New Roman"/>
                <w:i w:val="1"/>
                <w:iCs w:val="1"/>
                <w:sz w:val="24"/>
                <w:szCs w:val="24"/>
                <w:shd w:val="nil" w:color="auto" w:fill="auto"/>
                <w:rtl w:val="0"/>
                <w:lang w:val="fr-FR"/>
              </w:rPr>
              <w:t>Ghahremani et al. 2021</w:t>
            </w:r>
            <w:r>
              <w:rPr>
                <w:rFonts w:ascii="Times New Roman" w:hAnsi="Times New Roman"/>
                <w:sz w:val="24"/>
                <w:szCs w:val="24"/>
                <w:shd w:val="nil" w:color="auto" w:fill="auto"/>
                <w:rtl w:val="0"/>
                <w:lang w:val="fr-FR"/>
              </w:rPr>
              <w:t>)</w:t>
            </w:r>
          </w:p>
        </w:tc>
      </w:tr>
      <w:tr>
        <w:tblPrEx>
          <w:shd w:val="clear" w:color="auto" w:fill="d0ddef"/>
        </w:tblPrEx>
        <w:trPr>
          <w:trHeight w:val="890" w:hRule="atLeast"/>
        </w:trPr>
        <w:tc>
          <w:tcPr>
            <w:tcW w:type="dxa" w:w="1214"/>
            <w:tcBorders>
              <w:top w:val="nil"/>
              <w:left w:val="nil"/>
              <w:bottom w:val="nil"/>
              <w:right w:val="single" w:color="7f7f7f" w:sz="4" w:space="0" w:shadow="0" w:frame="0"/>
            </w:tcBorders>
            <w:shd w:val="clear" w:color="auto" w:fill="ffffff"/>
            <w:tcMar>
              <w:top w:type="dxa" w:w="80"/>
              <w:left w:type="dxa" w:w="80"/>
              <w:bottom w:type="dxa" w:w="80"/>
              <w:right w:type="dxa" w:w="80"/>
            </w:tcMar>
            <w:vAlign w:val="top"/>
          </w:tcPr>
          <w:p>
            <w:pPr>
              <w:pStyle w:val="Body"/>
              <w:spacing w:after="0" w:line="240" w:lineRule="auto"/>
              <w:jc w:val="center"/>
            </w:pPr>
            <w:r>
              <w:rPr>
                <w:rFonts w:ascii="Carlito" w:hAnsi="Carlito"/>
                <w:b w:val="1"/>
                <w:bCs w:val="1"/>
                <w:i w:val="1"/>
                <w:iCs w:val="1"/>
                <w:sz w:val="24"/>
                <w:szCs w:val="24"/>
                <w:shd w:val="nil" w:color="auto" w:fill="auto"/>
                <w:rtl w:val="0"/>
                <w:lang w:val="en-US"/>
              </w:rPr>
              <w:t>11</w:t>
            </w:r>
          </w:p>
        </w:tc>
        <w:tc>
          <w:tcPr>
            <w:tcW w:type="dxa" w:w="3567"/>
            <w:tcBorders>
              <w:top w:val="nil"/>
              <w:left w:val="single" w:color="7f7f7f" w:sz="4" w:space="0" w:shadow="0" w:frame="0"/>
              <w:bottom w:val="nil"/>
              <w:right w:val="nil"/>
            </w:tcBorders>
            <w:shd w:val="clear" w:color="auto" w:fill="f2f2f2"/>
            <w:tcMar>
              <w:top w:type="dxa" w:w="80"/>
              <w:left w:type="dxa" w:w="80"/>
              <w:bottom w:type="dxa" w:w="80"/>
              <w:right w:type="dxa" w:w="80"/>
            </w:tcMar>
            <w:vAlign w:val="top"/>
          </w:tcPr>
          <w:p>
            <w:pPr>
              <w:pStyle w:val="Body"/>
              <w:spacing w:after="0" w:line="240" w:lineRule="auto"/>
            </w:pPr>
            <w:r>
              <w:rPr>
                <w:rFonts w:ascii="Calibri Light" w:hAnsi="Calibri Light"/>
                <w:sz w:val="24"/>
                <w:szCs w:val="24"/>
                <w:shd w:val="nil" w:color="auto" w:fill="auto"/>
                <w:rtl w:val="0"/>
                <w:lang w:val="en-US"/>
              </w:rPr>
              <w:t>Ecotones, transition zones, are as important for ecosystems as membranes are for cells.</w:t>
            </w:r>
          </w:p>
        </w:tc>
        <w:tc>
          <w:tcPr>
            <w:tcW w:type="dxa" w:w="2256"/>
            <w:tcBorders>
              <w:top w:val="nil"/>
              <w:left w:val="nil"/>
              <w:bottom w:val="nil"/>
              <w:right w:val="nil"/>
            </w:tcBorders>
            <w:shd w:val="clear" w:color="auto" w:fill="f2f2f2"/>
            <w:tcMar>
              <w:top w:type="dxa" w:w="80"/>
              <w:left w:type="dxa" w:w="80"/>
              <w:bottom w:type="dxa" w:w="80"/>
              <w:right w:type="dxa" w:w="80"/>
            </w:tcMar>
            <w:vAlign w:val="top"/>
          </w:tcPr>
          <w:p>
            <w:pPr>
              <w:pStyle w:val="Body"/>
              <w:spacing w:after="0" w:line="240" w:lineRule="auto"/>
              <w:jc w:val="center"/>
            </w:pPr>
            <w:r>
              <w:rPr>
                <w:rFonts w:ascii="Calibri Light" w:hAnsi="Calibri Light"/>
                <w:sz w:val="24"/>
                <w:szCs w:val="24"/>
                <w:shd w:val="nil" w:color="auto" w:fill="auto"/>
                <w:rtl w:val="0"/>
                <w:lang w:val="en-US"/>
              </w:rPr>
              <w:t>Self-organization</w:t>
            </w:r>
          </w:p>
        </w:tc>
        <w:tc>
          <w:tcPr>
            <w:tcW w:type="dxa" w:w="2320"/>
            <w:tcBorders>
              <w:top w:val="nil"/>
              <w:left w:val="nil"/>
              <w:bottom w:val="nil"/>
              <w:right w:val="nil"/>
            </w:tcBorders>
            <w:shd w:val="clear" w:color="auto" w:fill="f2f2f2"/>
            <w:tcMar>
              <w:top w:type="dxa" w:w="80"/>
              <w:left w:type="dxa" w:w="80"/>
              <w:bottom w:type="dxa" w:w="80"/>
              <w:right w:type="dxa" w:w="80"/>
            </w:tcMar>
            <w:vAlign w:val="top"/>
          </w:tcPr>
          <w:p>
            <w:pPr>
              <w:pStyle w:val="Body"/>
              <w:spacing w:after="0" w:line="240" w:lineRule="auto"/>
              <w:jc w:val="center"/>
              <w:rPr>
                <w:rFonts w:ascii="Calibri Light" w:cs="Calibri Light" w:hAnsi="Calibri Light" w:eastAsia="Calibri Light"/>
                <w:sz w:val="24"/>
                <w:szCs w:val="24"/>
                <w:shd w:val="nil" w:color="auto" w:fill="auto"/>
              </w:rPr>
            </w:pPr>
            <w:r>
              <w:rPr>
                <w:rFonts w:ascii="Calibri Light" w:hAnsi="Calibri Light"/>
                <w:sz w:val="24"/>
                <w:szCs w:val="24"/>
                <w:shd w:val="nil" w:color="auto" w:fill="auto"/>
                <w:rtl w:val="0"/>
                <w:lang w:val="en-US"/>
              </w:rPr>
              <w:t xml:space="preserve">Littoral zones with macrophytes </w:t>
            </w:r>
          </w:p>
          <w:p>
            <w:pPr>
              <w:pStyle w:val="Body"/>
              <w:bidi w:val="0"/>
              <w:spacing w:after="0" w:line="240" w:lineRule="auto"/>
              <w:ind w:left="0" w:right="0" w:firstLine="0"/>
              <w:jc w:val="center"/>
              <w:rPr>
                <w:rtl w:val="0"/>
              </w:rPr>
            </w:pPr>
            <w:r>
              <w:rPr>
                <w:rFonts w:ascii="Times New Roman" w:hAnsi="Times New Roman"/>
                <w:sz w:val="24"/>
                <w:szCs w:val="24"/>
                <w:shd w:val="nil" w:color="auto" w:fill="auto"/>
                <w:rtl w:val="0"/>
                <w:lang w:val="en-US"/>
              </w:rPr>
              <w:t>(</w:t>
            </w:r>
            <w:r>
              <w:rPr>
                <w:rFonts w:ascii="Times New Roman" w:hAnsi="Times New Roman"/>
                <w:i w:val="1"/>
                <w:iCs w:val="1"/>
                <w:sz w:val="24"/>
                <w:szCs w:val="24"/>
                <w:shd w:val="nil" w:color="auto" w:fill="auto"/>
                <w:rtl w:val="0"/>
                <w:lang w:val="en-US"/>
              </w:rPr>
              <w:t>Brix 1997</w:t>
            </w:r>
            <w:r>
              <w:rPr>
                <w:rFonts w:ascii="Times New Roman" w:hAnsi="Times New Roman"/>
                <w:sz w:val="24"/>
                <w:szCs w:val="24"/>
                <w:shd w:val="nil" w:color="auto" w:fill="auto"/>
                <w:rtl w:val="0"/>
                <w:lang w:val="en-US"/>
              </w:rPr>
              <w:t>)</w:t>
            </w:r>
          </w:p>
        </w:tc>
      </w:tr>
      <w:tr>
        <w:tblPrEx>
          <w:shd w:val="clear" w:color="auto" w:fill="d0ddef"/>
        </w:tblPrEx>
        <w:trPr>
          <w:trHeight w:val="847" w:hRule="atLeast"/>
        </w:trPr>
        <w:tc>
          <w:tcPr>
            <w:tcW w:type="dxa" w:w="1214"/>
            <w:tcBorders>
              <w:top w:val="nil"/>
              <w:left w:val="nil"/>
              <w:bottom w:val="nil"/>
              <w:right w:val="single" w:color="7f7f7f" w:sz="4" w:space="0" w:shadow="0" w:frame="0"/>
            </w:tcBorders>
            <w:shd w:val="clear" w:color="auto" w:fill="ffffff"/>
            <w:tcMar>
              <w:top w:type="dxa" w:w="80"/>
              <w:left w:type="dxa" w:w="80"/>
              <w:bottom w:type="dxa" w:w="80"/>
              <w:right w:type="dxa" w:w="80"/>
            </w:tcMar>
            <w:vAlign w:val="top"/>
          </w:tcPr>
          <w:p>
            <w:pPr>
              <w:pStyle w:val="Body"/>
              <w:spacing w:after="0" w:line="240" w:lineRule="auto"/>
              <w:jc w:val="center"/>
            </w:pPr>
            <w:r>
              <w:rPr>
                <w:rFonts w:ascii="Carlito" w:hAnsi="Carlito"/>
                <w:b w:val="1"/>
                <w:bCs w:val="1"/>
                <w:i w:val="1"/>
                <w:iCs w:val="1"/>
                <w:sz w:val="24"/>
                <w:szCs w:val="24"/>
                <w:shd w:val="nil" w:color="auto" w:fill="auto"/>
                <w:rtl w:val="0"/>
                <w:lang w:val="en-US"/>
              </w:rPr>
              <w:t>12</w:t>
            </w:r>
          </w:p>
        </w:tc>
        <w:tc>
          <w:tcPr>
            <w:tcW w:type="dxa" w:w="3567"/>
            <w:tcBorders>
              <w:top w:val="nil"/>
              <w:left w:val="single" w:color="7f7f7f" w:sz="4" w:space="0" w:shadow="0" w:frame="0"/>
              <w:bottom w:val="nil"/>
              <w:right w:val="nil"/>
            </w:tcBorders>
            <w:shd w:val="clear" w:color="auto" w:fill="auto"/>
            <w:tcMar>
              <w:top w:type="dxa" w:w="80"/>
              <w:left w:type="dxa" w:w="80"/>
              <w:bottom w:type="dxa" w:w="80"/>
              <w:right w:type="dxa" w:w="80"/>
            </w:tcMar>
            <w:vAlign w:val="top"/>
          </w:tcPr>
          <w:p>
            <w:pPr>
              <w:pStyle w:val="Body"/>
              <w:spacing w:after="0" w:line="240" w:lineRule="auto"/>
            </w:pPr>
            <w:r>
              <w:rPr>
                <w:rFonts w:ascii="Calibri Light" w:hAnsi="Calibri Light"/>
                <w:sz w:val="24"/>
                <w:szCs w:val="24"/>
                <w:shd w:val="nil" w:color="auto" w:fill="auto"/>
                <w:rtl w:val="0"/>
                <w:lang w:val="en-US"/>
              </w:rPr>
              <w:t>Coupling between ecosystems should be utilized wherever possible.</w:t>
            </w:r>
          </w:p>
        </w:tc>
        <w:tc>
          <w:tcPr>
            <w:tcW w:type="dxa" w:w="2256"/>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jc w:val="center"/>
              <w:rPr>
                <w:rFonts w:ascii="Calibri Light" w:cs="Calibri Light" w:hAnsi="Calibri Light" w:eastAsia="Calibri Light"/>
                <w:sz w:val="24"/>
                <w:szCs w:val="24"/>
                <w:shd w:val="nil" w:color="auto" w:fill="auto"/>
              </w:rPr>
            </w:pPr>
            <w:r>
              <w:rPr>
                <w:rFonts w:ascii="Calibri Light" w:hAnsi="Calibri Light"/>
                <w:sz w:val="24"/>
                <w:szCs w:val="24"/>
                <w:shd w:val="nil" w:color="auto" w:fill="auto"/>
                <w:rtl w:val="0"/>
                <w:lang w:val="en-US"/>
              </w:rPr>
              <w:t>Energy signature</w:t>
            </w:r>
          </w:p>
          <w:p>
            <w:pPr>
              <w:pStyle w:val="Body"/>
              <w:bidi w:val="0"/>
              <w:spacing w:after="0" w:line="240" w:lineRule="auto"/>
              <w:ind w:left="0" w:right="0" w:firstLine="0"/>
              <w:jc w:val="center"/>
              <w:rPr>
                <w:rtl w:val="0"/>
              </w:rPr>
            </w:pPr>
            <w:r>
              <w:rPr>
                <w:rFonts w:ascii="Calibri Light" w:hAnsi="Calibri Light"/>
                <w:sz w:val="24"/>
                <w:szCs w:val="24"/>
                <w:shd w:val="nil" w:color="auto" w:fill="auto"/>
                <w:rtl w:val="0"/>
                <w:lang w:val="en-US"/>
              </w:rPr>
              <w:t>Self-organization</w:t>
            </w:r>
          </w:p>
        </w:tc>
        <w:tc>
          <w:tcPr>
            <w:tcW w:type="dxa" w:w="2320"/>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jc w:val="center"/>
            </w:pPr>
            <w:r>
              <w:rPr>
                <w:rFonts w:ascii="Calibri Light" w:hAnsi="Calibri Light"/>
                <w:sz w:val="24"/>
                <w:szCs w:val="24"/>
                <w:shd w:val="nil" w:color="auto" w:fill="auto"/>
                <w:rtl w:val="0"/>
                <w:lang w:val="en-US"/>
              </w:rPr>
              <w:t>Control for the rate of application of sludge</w:t>
            </w:r>
          </w:p>
        </w:tc>
      </w:tr>
      <w:tr>
        <w:tblPrEx>
          <w:shd w:val="clear" w:color="auto" w:fill="d0ddef"/>
        </w:tblPrEx>
        <w:trPr>
          <w:trHeight w:val="2047" w:hRule="atLeast"/>
        </w:trPr>
        <w:tc>
          <w:tcPr>
            <w:tcW w:type="dxa" w:w="1214"/>
            <w:tcBorders>
              <w:top w:val="nil"/>
              <w:left w:val="nil"/>
              <w:bottom w:val="nil"/>
              <w:right w:val="single" w:color="7f7f7f" w:sz="4" w:space="0" w:shadow="0" w:frame="0"/>
            </w:tcBorders>
            <w:shd w:val="clear" w:color="auto" w:fill="ffffff"/>
            <w:tcMar>
              <w:top w:type="dxa" w:w="80"/>
              <w:left w:type="dxa" w:w="80"/>
              <w:bottom w:type="dxa" w:w="80"/>
              <w:right w:type="dxa" w:w="80"/>
            </w:tcMar>
            <w:vAlign w:val="top"/>
          </w:tcPr>
          <w:p>
            <w:pPr>
              <w:pStyle w:val="Body"/>
              <w:spacing w:after="0" w:line="240" w:lineRule="auto"/>
              <w:jc w:val="center"/>
            </w:pPr>
            <w:r>
              <w:rPr>
                <w:rFonts w:ascii="Carlito" w:hAnsi="Carlito"/>
                <w:b w:val="1"/>
                <w:bCs w:val="1"/>
                <w:i w:val="1"/>
                <w:iCs w:val="1"/>
                <w:sz w:val="24"/>
                <w:szCs w:val="24"/>
                <w:shd w:val="nil" w:color="auto" w:fill="auto"/>
                <w:rtl w:val="0"/>
                <w:lang w:val="en-US"/>
              </w:rPr>
              <w:t>13</w:t>
            </w:r>
          </w:p>
        </w:tc>
        <w:tc>
          <w:tcPr>
            <w:tcW w:type="dxa" w:w="3567"/>
            <w:tcBorders>
              <w:top w:val="nil"/>
              <w:left w:val="single" w:color="7f7f7f" w:sz="4" w:space="0" w:shadow="0" w:frame="0"/>
              <w:bottom w:val="nil"/>
              <w:right w:val="nil"/>
            </w:tcBorders>
            <w:shd w:val="clear" w:color="auto" w:fill="f2f2f2"/>
            <w:tcMar>
              <w:top w:type="dxa" w:w="80"/>
              <w:left w:type="dxa" w:w="80"/>
              <w:bottom w:type="dxa" w:w="80"/>
              <w:right w:type="dxa" w:w="80"/>
            </w:tcMar>
            <w:vAlign w:val="top"/>
          </w:tcPr>
          <w:p>
            <w:pPr>
              <w:pStyle w:val="Body"/>
              <w:spacing w:after="0" w:line="240" w:lineRule="auto"/>
            </w:pPr>
            <w:r>
              <w:rPr>
                <w:rFonts w:ascii="Calibri Light" w:hAnsi="Calibri Light"/>
                <w:sz w:val="24"/>
                <w:szCs w:val="24"/>
                <w:shd w:val="nil" w:color="auto" w:fill="auto"/>
                <w:rtl w:val="0"/>
                <w:lang w:val="en-US"/>
              </w:rPr>
              <w:t>The components of an ecosystem are interconnected, interrelated, and form a network, implying that direct as well as indirect effects of ecosystem development need to be considered.</w:t>
            </w:r>
          </w:p>
        </w:tc>
        <w:tc>
          <w:tcPr>
            <w:tcW w:type="dxa" w:w="2256"/>
            <w:tcBorders>
              <w:top w:val="nil"/>
              <w:left w:val="nil"/>
              <w:bottom w:val="nil"/>
              <w:right w:val="nil"/>
            </w:tcBorders>
            <w:shd w:val="clear" w:color="auto" w:fill="f2f2f2"/>
            <w:tcMar>
              <w:top w:type="dxa" w:w="80"/>
              <w:left w:type="dxa" w:w="80"/>
              <w:bottom w:type="dxa" w:w="80"/>
              <w:right w:type="dxa" w:w="80"/>
            </w:tcMar>
            <w:vAlign w:val="top"/>
          </w:tcPr>
          <w:p>
            <w:pPr>
              <w:pStyle w:val="Body"/>
              <w:spacing w:after="0" w:line="240" w:lineRule="auto"/>
              <w:jc w:val="center"/>
            </w:pPr>
            <w:r>
              <w:rPr>
                <w:rFonts w:ascii="Calibri Light" w:hAnsi="Calibri Light"/>
                <w:sz w:val="24"/>
                <w:szCs w:val="24"/>
                <w:shd w:val="nil" w:color="auto" w:fill="auto"/>
                <w:rtl w:val="0"/>
                <w:lang w:val="en-US"/>
              </w:rPr>
              <w:t>Self-organization</w:t>
            </w:r>
          </w:p>
        </w:tc>
        <w:tc>
          <w:tcPr>
            <w:tcW w:type="dxa" w:w="2320"/>
            <w:tcBorders>
              <w:top w:val="nil"/>
              <w:left w:val="nil"/>
              <w:bottom w:val="nil"/>
              <w:right w:val="nil"/>
            </w:tcBorders>
            <w:shd w:val="clear" w:color="auto" w:fill="f2f2f2"/>
            <w:tcMar>
              <w:top w:type="dxa" w:w="80"/>
              <w:left w:type="dxa" w:w="80"/>
              <w:bottom w:type="dxa" w:w="80"/>
              <w:right w:type="dxa" w:w="80"/>
            </w:tcMar>
            <w:vAlign w:val="top"/>
          </w:tcPr>
          <w:p>
            <w:pPr>
              <w:pStyle w:val="Body"/>
              <w:spacing w:after="0" w:line="240" w:lineRule="auto"/>
              <w:jc w:val="center"/>
              <w:rPr>
                <w:rFonts w:ascii="Calibri Light" w:cs="Calibri Light" w:hAnsi="Calibri Light" w:eastAsia="Calibri Light"/>
                <w:sz w:val="24"/>
                <w:szCs w:val="24"/>
                <w:shd w:val="nil" w:color="auto" w:fill="auto"/>
              </w:rPr>
            </w:pPr>
            <w:r>
              <w:rPr>
                <w:rFonts w:ascii="Calibri Light" w:hAnsi="Calibri Light"/>
                <w:sz w:val="24"/>
                <w:szCs w:val="24"/>
                <w:shd w:val="nil" w:color="auto" w:fill="auto"/>
                <w:rtl w:val="0"/>
                <w:lang w:val="en-US"/>
              </w:rPr>
              <w:t>DDT biomagnification in fish</w:t>
            </w:r>
          </w:p>
          <w:p>
            <w:pPr>
              <w:pStyle w:val="Body"/>
              <w:bidi w:val="0"/>
              <w:spacing w:after="0" w:line="240" w:lineRule="auto"/>
              <w:ind w:left="0" w:right="0" w:firstLine="0"/>
              <w:jc w:val="center"/>
              <w:rPr>
                <w:rtl w:val="0"/>
              </w:rPr>
            </w:pPr>
            <w:r>
              <w:rPr>
                <w:rFonts w:ascii="Times New Roman" w:hAnsi="Times New Roman"/>
                <w:sz w:val="24"/>
                <w:szCs w:val="24"/>
                <w:shd w:val="nil" w:color="auto" w:fill="auto"/>
                <w:rtl w:val="0"/>
                <w:lang w:val="en-US"/>
              </w:rPr>
              <w:t>(</w:t>
            </w:r>
            <w:r>
              <w:rPr>
                <w:rFonts w:ascii="Times New Roman" w:hAnsi="Times New Roman"/>
                <w:i w:val="1"/>
                <w:iCs w:val="1"/>
                <w:sz w:val="24"/>
                <w:szCs w:val="24"/>
                <w:shd w:val="nil" w:color="auto" w:fill="auto"/>
                <w:rtl w:val="0"/>
                <w:lang w:val="en-US"/>
              </w:rPr>
              <w:t>Deribe et al. 2013</w:t>
            </w:r>
            <w:r>
              <w:rPr>
                <w:rFonts w:ascii="Times New Roman" w:hAnsi="Times New Roman"/>
                <w:sz w:val="24"/>
                <w:szCs w:val="24"/>
                <w:shd w:val="nil" w:color="auto" w:fill="auto"/>
                <w:rtl w:val="0"/>
                <w:lang w:val="en-US"/>
              </w:rPr>
              <w:t>)</w:t>
            </w:r>
          </w:p>
        </w:tc>
      </w:tr>
      <w:tr>
        <w:tblPrEx>
          <w:shd w:val="clear" w:color="auto" w:fill="d0ddef"/>
        </w:tblPrEx>
        <w:trPr>
          <w:trHeight w:val="547" w:hRule="atLeast"/>
        </w:trPr>
        <w:tc>
          <w:tcPr>
            <w:tcW w:type="dxa" w:w="1214"/>
            <w:tcBorders>
              <w:top w:val="nil"/>
              <w:left w:val="nil"/>
              <w:bottom w:val="nil"/>
              <w:right w:val="single" w:color="7f7f7f" w:sz="4" w:space="0" w:shadow="0" w:frame="0"/>
            </w:tcBorders>
            <w:shd w:val="clear" w:color="auto" w:fill="ffffff"/>
            <w:tcMar>
              <w:top w:type="dxa" w:w="80"/>
              <w:left w:type="dxa" w:w="80"/>
              <w:bottom w:type="dxa" w:w="80"/>
              <w:right w:type="dxa" w:w="80"/>
            </w:tcMar>
            <w:vAlign w:val="top"/>
          </w:tcPr>
          <w:p>
            <w:pPr>
              <w:pStyle w:val="Body"/>
              <w:spacing w:after="0" w:line="240" w:lineRule="auto"/>
              <w:jc w:val="center"/>
            </w:pPr>
            <w:r>
              <w:rPr>
                <w:rFonts w:ascii="Carlito" w:hAnsi="Carlito"/>
                <w:b w:val="1"/>
                <w:bCs w:val="1"/>
                <w:i w:val="1"/>
                <w:iCs w:val="1"/>
                <w:sz w:val="24"/>
                <w:szCs w:val="24"/>
                <w:shd w:val="nil" w:color="auto" w:fill="auto"/>
                <w:rtl w:val="0"/>
                <w:lang w:val="en-US"/>
              </w:rPr>
              <w:t>14</w:t>
            </w:r>
          </w:p>
        </w:tc>
        <w:tc>
          <w:tcPr>
            <w:tcW w:type="dxa" w:w="3567"/>
            <w:tcBorders>
              <w:top w:val="nil"/>
              <w:left w:val="single" w:color="7f7f7f" w:sz="4" w:space="0" w:shadow="0" w:frame="0"/>
              <w:bottom w:val="nil"/>
              <w:right w:val="nil"/>
            </w:tcBorders>
            <w:shd w:val="clear" w:color="auto" w:fill="auto"/>
            <w:tcMar>
              <w:top w:type="dxa" w:w="80"/>
              <w:left w:type="dxa" w:w="80"/>
              <w:bottom w:type="dxa" w:w="80"/>
              <w:right w:type="dxa" w:w="80"/>
            </w:tcMar>
            <w:vAlign w:val="top"/>
          </w:tcPr>
          <w:p>
            <w:pPr>
              <w:pStyle w:val="Body"/>
              <w:spacing w:after="0" w:line="240" w:lineRule="auto"/>
            </w:pPr>
            <w:r>
              <w:rPr>
                <w:rFonts w:ascii="Calibri Light" w:hAnsi="Calibri Light"/>
                <w:sz w:val="24"/>
                <w:szCs w:val="24"/>
                <w:shd w:val="nil" w:color="auto" w:fill="auto"/>
                <w:rtl w:val="0"/>
                <w:lang w:val="en-US"/>
              </w:rPr>
              <w:t>An ecosystem has a history of development.</w:t>
            </w:r>
          </w:p>
        </w:tc>
        <w:tc>
          <w:tcPr>
            <w:tcW w:type="dxa" w:w="2256"/>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jc w:val="center"/>
            </w:pPr>
            <w:r>
              <w:rPr>
                <w:rFonts w:ascii="Calibri Light" w:hAnsi="Calibri Light"/>
                <w:sz w:val="24"/>
                <w:szCs w:val="24"/>
                <w:shd w:val="nil" w:color="auto" w:fill="auto"/>
                <w:rtl w:val="0"/>
                <w:lang w:val="en-US"/>
              </w:rPr>
              <w:t>Preadaptation</w:t>
            </w:r>
          </w:p>
        </w:tc>
        <w:tc>
          <w:tcPr>
            <w:tcW w:type="dxa" w:w="232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d0ddef"/>
        </w:tblPrEx>
        <w:trPr>
          <w:trHeight w:val="847" w:hRule="atLeast"/>
        </w:trPr>
        <w:tc>
          <w:tcPr>
            <w:tcW w:type="dxa" w:w="1214"/>
            <w:tcBorders>
              <w:top w:val="nil"/>
              <w:left w:val="nil"/>
              <w:bottom w:val="nil"/>
              <w:right w:val="single" w:color="7f7f7f" w:sz="4" w:space="0" w:shadow="0" w:frame="0"/>
            </w:tcBorders>
            <w:shd w:val="clear" w:color="auto" w:fill="ffffff"/>
            <w:tcMar>
              <w:top w:type="dxa" w:w="80"/>
              <w:left w:type="dxa" w:w="80"/>
              <w:bottom w:type="dxa" w:w="80"/>
              <w:right w:type="dxa" w:w="80"/>
            </w:tcMar>
            <w:vAlign w:val="top"/>
          </w:tcPr>
          <w:p>
            <w:pPr>
              <w:pStyle w:val="Body"/>
              <w:spacing w:after="0" w:line="240" w:lineRule="auto"/>
              <w:jc w:val="center"/>
            </w:pPr>
            <w:r>
              <w:rPr>
                <w:rFonts w:ascii="Carlito" w:hAnsi="Carlito"/>
                <w:b w:val="1"/>
                <w:bCs w:val="1"/>
                <w:i w:val="1"/>
                <w:iCs w:val="1"/>
                <w:sz w:val="24"/>
                <w:szCs w:val="24"/>
                <w:shd w:val="nil" w:color="auto" w:fill="auto"/>
                <w:rtl w:val="0"/>
                <w:lang w:val="en-US"/>
              </w:rPr>
              <w:t>15</w:t>
            </w:r>
          </w:p>
        </w:tc>
        <w:tc>
          <w:tcPr>
            <w:tcW w:type="dxa" w:w="3567"/>
            <w:tcBorders>
              <w:top w:val="nil"/>
              <w:left w:val="single" w:color="7f7f7f" w:sz="4" w:space="0" w:shadow="0" w:frame="0"/>
              <w:bottom w:val="nil"/>
              <w:right w:val="nil"/>
            </w:tcBorders>
            <w:shd w:val="clear" w:color="auto" w:fill="f2f2f2"/>
            <w:tcMar>
              <w:top w:type="dxa" w:w="80"/>
              <w:left w:type="dxa" w:w="80"/>
              <w:bottom w:type="dxa" w:w="80"/>
              <w:right w:type="dxa" w:w="80"/>
            </w:tcMar>
            <w:vAlign w:val="top"/>
          </w:tcPr>
          <w:p>
            <w:pPr>
              <w:pStyle w:val="Body"/>
              <w:spacing w:after="0" w:line="240" w:lineRule="auto"/>
            </w:pPr>
            <w:r>
              <w:rPr>
                <w:rFonts w:ascii="Calibri Light" w:hAnsi="Calibri Light"/>
                <w:sz w:val="24"/>
                <w:szCs w:val="24"/>
                <w:shd w:val="nil" w:color="auto" w:fill="auto"/>
                <w:rtl w:val="0"/>
                <w:lang w:val="en-US"/>
              </w:rPr>
              <w:t>Ecosystem and species are most vulnerable at their geographic edges.</w:t>
            </w:r>
          </w:p>
        </w:tc>
        <w:tc>
          <w:tcPr>
            <w:tcW w:type="dxa" w:w="2256"/>
            <w:tcBorders>
              <w:top w:val="nil"/>
              <w:left w:val="nil"/>
              <w:bottom w:val="nil"/>
              <w:right w:val="nil"/>
            </w:tcBorders>
            <w:shd w:val="clear" w:color="auto" w:fill="f2f2f2"/>
            <w:tcMar>
              <w:top w:type="dxa" w:w="80"/>
              <w:left w:type="dxa" w:w="80"/>
              <w:bottom w:type="dxa" w:w="80"/>
              <w:right w:type="dxa" w:w="80"/>
            </w:tcMar>
            <w:vAlign w:val="top"/>
          </w:tcPr>
          <w:p>
            <w:pPr>
              <w:pStyle w:val="Body"/>
              <w:spacing w:after="0" w:line="240" w:lineRule="auto"/>
              <w:jc w:val="center"/>
              <w:rPr>
                <w:rFonts w:ascii="Calibri Light" w:cs="Calibri Light" w:hAnsi="Calibri Light" w:eastAsia="Calibri Light"/>
                <w:sz w:val="24"/>
                <w:szCs w:val="24"/>
                <w:shd w:val="nil" w:color="auto" w:fill="auto"/>
              </w:rPr>
            </w:pPr>
            <w:r>
              <w:rPr>
                <w:rFonts w:ascii="Calibri Light" w:hAnsi="Calibri Light"/>
                <w:sz w:val="24"/>
                <w:szCs w:val="24"/>
                <w:shd w:val="nil" w:color="auto" w:fill="auto"/>
                <w:rtl w:val="0"/>
                <w:lang w:val="en-US"/>
              </w:rPr>
              <w:t>Self-organization</w:t>
            </w:r>
          </w:p>
          <w:p>
            <w:pPr>
              <w:pStyle w:val="Body"/>
              <w:bidi w:val="0"/>
              <w:spacing w:after="0" w:line="240" w:lineRule="auto"/>
              <w:ind w:left="0" w:right="0" w:firstLine="0"/>
              <w:jc w:val="center"/>
              <w:rPr>
                <w:rtl w:val="0"/>
              </w:rPr>
            </w:pPr>
            <w:r>
              <w:rPr>
                <w:rFonts w:ascii="Calibri Light" w:hAnsi="Calibri Light"/>
                <w:sz w:val="24"/>
                <w:szCs w:val="24"/>
                <w:shd w:val="nil" w:color="auto" w:fill="auto"/>
                <w:rtl w:val="0"/>
                <w:lang w:val="en-US"/>
              </w:rPr>
              <w:t>Preadaptation</w:t>
            </w:r>
          </w:p>
        </w:tc>
        <w:tc>
          <w:tcPr>
            <w:tcW w:type="dxa" w:w="2320"/>
            <w:tcBorders>
              <w:top w:val="nil"/>
              <w:left w:val="nil"/>
              <w:bottom w:val="nil"/>
              <w:right w:val="nil"/>
            </w:tcBorders>
            <w:shd w:val="clear" w:color="auto" w:fill="f2f2f2"/>
            <w:tcMar>
              <w:top w:type="dxa" w:w="80"/>
              <w:left w:type="dxa" w:w="80"/>
              <w:bottom w:type="dxa" w:w="80"/>
              <w:right w:type="dxa" w:w="80"/>
            </w:tcMar>
            <w:vAlign w:val="top"/>
          </w:tcPr>
          <w:p/>
        </w:tc>
      </w:tr>
      <w:tr>
        <w:tblPrEx>
          <w:shd w:val="clear" w:color="auto" w:fill="d0ddef"/>
        </w:tblPrEx>
        <w:trPr>
          <w:trHeight w:val="2047" w:hRule="atLeast"/>
        </w:trPr>
        <w:tc>
          <w:tcPr>
            <w:tcW w:type="dxa" w:w="1214"/>
            <w:tcBorders>
              <w:top w:val="nil"/>
              <w:left w:val="nil"/>
              <w:bottom w:val="nil"/>
              <w:right w:val="single" w:color="7f7f7f" w:sz="4" w:space="0" w:shadow="0" w:frame="0"/>
            </w:tcBorders>
            <w:shd w:val="clear" w:color="auto" w:fill="ffffff"/>
            <w:tcMar>
              <w:top w:type="dxa" w:w="80"/>
              <w:left w:type="dxa" w:w="80"/>
              <w:bottom w:type="dxa" w:w="80"/>
              <w:right w:type="dxa" w:w="80"/>
            </w:tcMar>
            <w:vAlign w:val="top"/>
          </w:tcPr>
          <w:p>
            <w:pPr>
              <w:pStyle w:val="Body"/>
              <w:spacing w:after="0" w:line="240" w:lineRule="auto"/>
              <w:jc w:val="center"/>
            </w:pPr>
            <w:r>
              <w:rPr>
                <w:rFonts w:ascii="Carlito" w:hAnsi="Carlito"/>
                <w:b w:val="1"/>
                <w:bCs w:val="1"/>
                <w:i w:val="1"/>
                <w:iCs w:val="1"/>
                <w:sz w:val="24"/>
                <w:szCs w:val="24"/>
                <w:shd w:val="nil" w:color="auto" w:fill="auto"/>
                <w:rtl w:val="0"/>
                <w:lang w:val="en-US"/>
              </w:rPr>
              <w:t>16</w:t>
            </w:r>
          </w:p>
        </w:tc>
        <w:tc>
          <w:tcPr>
            <w:tcW w:type="dxa" w:w="3567"/>
            <w:tcBorders>
              <w:top w:val="nil"/>
              <w:left w:val="single" w:color="7f7f7f" w:sz="4" w:space="0" w:shadow="0" w:frame="0"/>
              <w:bottom w:val="nil"/>
              <w:right w:val="nil"/>
            </w:tcBorders>
            <w:shd w:val="clear" w:color="auto" w:fill="auto"/>
            <w:tcMar>
              <w:top w:type="dxa" w:w="80"/>
              <w:left w:type="dxa" w:w="80"/>
              <w:bottom w:type="dxa" w:w="80"/>
              <w:right w:type="dxa" w:w="80"/>
            </w:tcMar>
            <w:vAlign w:val="top"/>
          </w:tcPr>
          <w:p>
            <w:pPr>
              <w:pStyle w:val="Body"/>
              <w:spacing w:after="0" w:line="240" w:lineRule="auto"/>
            </w:pPr>
            <w:r>
              <w:rPr>
                <w:rFonts w:ascii="Calibri Light" w:hAnsi="Calibri Light"/>
                <w:sz w:val="24"/>
                <w:szCs w:val="24"/>
                <w:shd w:val="nil" w:color="auto" w:fill="auto"/>
                <w:rtl w:val="0"/>
                <w:lang w:val="en-US"/>
              </w:rPr>
              <w:t>Ecosystems are hierarchical systems and are parts of a larger landscape.</w:t>
            </w:r>
          </w:p>
        </w:tc>
        <w:tc>
          <w:tcPr>
            <w:tcW w:type="dxa" w:w="2256"/>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jc w:val="center"/>
            </w:pPr>
            <w:r>
              <w:rPr>
                <w:rFonts w:ascii="Calibri Light" w:hAnsi="Calibri Light"/>
                <w:sz w:val="24"/>
                <w:szCs w:val="24"/>
                <w:shd w:val="nil" w:color="auto" w:fill="auto"/>
                <w:rtl w:val="0"/>
                <w:lang w:val="en-US"/>
              </w:rPr>
              <w:t>Self-organization</w:t>
            </w:r>
          </w:p>
        </w:tc>
        <w:tc>
          <w:tcPr>
            <w:tcW w:type="dxa" w:w="2320"/>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jc w:val="center"/>
              <w:rPr>
                <w:rFonts w:ascii="Calibri Light" w:cs="Calibri Light" w:hAnsi="Calibri Light" w:eastAsia="Calibri Light"/>
                <w:sz w:val="24"/>
                <w:szCs w:val="24"/>
                <w:shd w:val="nil" w:color="auto" w:fill="auto"/>
              </w:rPr>
            </w:pPr>
            <w:r>
              <w:rPr>
                <w:rFonts w:ascii="Calibri Light" w:hAnsi="Calibri Light"/>
                <w:sz w:val="24"/>
                <w:szCs w:val="24"/>
                <w:shd w:val="nil" w:color="auto" w:fill="auto"/>
                <w:rtl w:val="0"/>
                <w:lang w:val="en-US"/>
              </w:rPr>
              <w:t xml:space="preserve">Hierarchical components as ecological indicators of an ecosystem </w:t>
            </w:r>
          </w:p>
          <w:p>
            <w:pPr>
              <w:pStyle w:val="Body"/>
              <w:bidi w:val="0"/>
              <w:spacing w:after="0" w:line="240" w:lineRule="auto"/>
              <w:ind w:left="0" w:right="0" w:firstLine="0"/>
              <w:jc w:val="center"/>
              <w:rPr>
                <w:rtl w:val="0"/>
              </w:rPr>
            </w:pPr>
            <w:r>
              <w:rPr>
                <w:rFonts w:ascii="Times New Roman" w:hAnsi="Times New Roman"/>
                <w:sz w:val="24"/>
                <w:szCs w:val="24"/>
                <w:shd w:val="nil" w:color="auto" w:fill="auto"/>
                <w:rtl w:val="0"/>
                <w:lang w:val="en-US"/>
              </w:rPr>
              <w:t>(</w:t>
            </w:r>
            <w:r>
              <w:rPr>
                <w:rFonts w:ascii="Times New Roman" w:hAnsi="Times New Roman"/>
                <w:i w:val="1"/>
                <w:iCs w:val="1"/>
                <w:sz w:val="24"/>
                <w:szCs w:val="24"/>
                <w:shd w:val="nil" w:color="auto" w:fill="auto"/>
                <w:rtl w:val="0"/>
                <w:lang w:val="en-US"/>
              </w:rPr>
              <w:t>J</w:t>
            </w:r>
            <w:r>
              <w:rPr>
                <w:rFonts w:ascii="Times New Roman" w:hAnsi="Times New Roman" w:hint="default"/>
                <w:i w:val="1"/>
                <w:iCs w:val="1"/>
                <w:sz w:val="24"/>
                <w:szCs w:val="24"/>
                <w:shd w:val="nil" w:color="auto" w:fill="auto"/>
                <w:rtl w:val="0"/>
                <w:lang w:val="en-US"/>
              </w:rPr>
              <w:t>ø</w:t>
            </w:r>
            <w:r>
              <w:rPr>
                <w:rFonts w:ascii="Times New Roman" w:hAnsi="Times New Roman"/>
                <w:i w:val="1"/>
                <w:iCs w:val="1"/>
                <w:sz w:val="24"/>
                <w:szCs w:val="24"/>
                <w:shd w:val="nil" w:color="auto" w:fill="auto"/>
                <w:rtl w:val="0"/>
                <w:lang w:val="en-US"/>
              </w:rPr>
              <w:t>rgensen and Nielsen 2013</w:t>
            </w:r>
            <w:r>
              <w:rPr>
                <w:rFonts w:ascii="Times New Roman" w:hAnsi="Times New Roman"/>
                <w:sz w:val="24"/>
                <w:szCs w:val="24"/>
                <w:shd w:val="nil" w:color="auto" w:fill="auto"/>
                <w:rtl w:val="0"/>
                <w:lang w:val="en-US"/>
              </w:rPr>
              <w:t>)</w:t>
            </w:r>
            <w:r>
              <w:rPr>
                <w:rFonts w:ascii="Calibri Light" w:cs="Calibri Light" w:hAnsi="Calibri Light" w:eastAsia="Calibri Light"/>
                <w:sz w:val="24"/>
                <w:szCs w:val="24"/>
                <w:shd w:val="nil" w:color="auto" w:fill="auto"/>
              </w:rPr>
            </w:r>
          </w:p>
        </w:tc>
      </w:tr>
      <w:tr>
        <w:tblPrEx>
          <w:shd w:val="clear" w:color="auto" w:fill="d0ddef"/>
        </w:tblPrEx>
        <w:trPr>
          <w:trHeight w:val="1790" w:hRule="atLeast"/>
        </w:trPr>
        <w:tc>
          <w:tcPr>
            <w:tcW w:type="dxa" w:w="1214"/>
            <w:tcBorders>
              <w:top w:val="nil"/>
              <w:left w:val="nil"/>
              <w:bottom w:val="nil"/>
              <w:right w:val="single" w:color="7f7f7f" w:sz="4" w:space="0" w:shadow="0" w:frame="0"/>
            </w:tcBorders>
            <w:shd w:val="clear" w:color="auto" w:fill="ffffff"/>
            <w:tcMar>
              <w:top w:type="dxa" w:w="80"/>
              <w:left w:type="dxa" w:w="80"/>
              <w:bottom w:type="dxa" w:w="80"/>
              <w:right w:type="dxa" w:w="80"/>
            </w:tcMar>
            <w:vAlign w:val="top"/>
          </w:tcPr>
          <w:p>
            <w:pPr>
              <w:pStyle w:val="Body"/>
              <w:spacing w:after="0" w:line="240" w:lineRule="auto"/>
              <w:jc w:val="center"/>
            </w:pPr>
            <w:r>
              <w:rPr>
                <w:rFonts w:ascii="Carlito" w:hAnsi="Carlito"/>
                <w:b w:val="1"/>
                <w:bCs w:val="1"/>
                <w:i w:val="1"/>
                <w:iCs w:val="1"/>
                <w:sz w:val="24"/>
                <w:szCs w:val="24"/>
                <w:shd w:val="nil" w:color="auto" w:fill="auto"/>
                <w:rtl w:val="0"/>
                <w:lang w:val="en-US"/>
              </w:rPr>
              <w:t>17</w:t>
            </w:r>
          </w:p>
        </w:tc>
        <w:tc>
          <w:tcPr>
            <w:tcW w:type="dxa" w:w="3567"/>
            <w:tcBorders>
              <w:top w:val="nil"/>
              <w:left w:val="single" w:color="7f7f7f" w:sz="4" w:space="0" w:shadow="0" w:frame="0"/>
              <w:bottom w:val="nil"/>
              <w:right w:val="nil"/>
            </w:tcBorders>
            <w:shd w:val="clear" w:color="auto" w:fill="f2f2f2"/>
            <w:tcMar>
              <w:top w:type="dxa" w:w="80"/>
              <w:left w:type="dxa" w:w="80"/>
              <w:bottom w:type="dxa" w:w="80"/>
              <w:right w:type="dxa" w:w="80"/>
            </w:tcMar>
            <w:vAlign w:val="top"/>
          </w:tcPr>
          <w:p>
            <w:pPr>
              <w:pStyle w:val="Body"/>
              <w:spacing w:after="0" w:line="240" w:lineRule="auto"/>
            </w:pPr>
            <w:r>
              <w:rPr>
                <w:rFonts w:ascii="Calibri Light" w:hAnsi="Calibri Light"/>
                <w:sz w:val="24"/>
                <w:szCs w:val="24"/>
                <w:shd w:val="nil" w:color="auto" w:fill="auto"/>
                <w:rtl w:val="0"/>
                <w:lang w:val="en-US"/>
              </w:rPr>
              <w:t>Physical and biological properties are interactive. It is important to know both physical and biological interactions and to interpret them properly.</w:t>
            </w:r>
          </w:p>
        </w:tc>
        <w:tc>
          <w:tcPr>
            <w:tcW w:type="dxa" w:w="2256"/>
            <w:tcBorders>
              <w:top w:val="nil"/>
              <w:left w:val="nil"/>
              <w:bottom w:val="nil"/>
              <w:right w:val="nil"/>
            </w:tcBorders>
            <w:shd w:val="clear" w:color="auto" w:fill="f2f2f2"/>
            <w:tcMar>
              <w:top w:type="dxa" w:w="80"/>
              <w:left w:type="dxa" w:w="80"/>
              <w:bottom w:type="dxa" w:w="80"/>
              <w:right w:type="dxa" w:w="80"/>
            </w:tcMar>
            <w:vAlign w:val="top"/>
          </w:tcPr>
          <w:p>
            <w:pPr>
              <w:pStyle w:val="Body"/>
              <w:spacing w:after="0" w:line="240" w:lineRule="auto"/>
              <w:jc w:val="center"/>
              <w:rPr>
                <w:rFonts w:ascii="Calibri Light" w:cs="Calibri Light" w:hAnsi="Calibri Light" w:eastAsia="Calibri Light"/>
                <w:sz w:val="24"/>
                <w:szCs w:val="24"/>
                <w:shd w:val="nil" w:color="auto" w:fill="auto"/>
              </w:rPr>
            </w:pPr>
            <w:r>
              <w:rPr>
                <w:rFonts w:ascii="Calibri Light" w:hAnsi="Calibri Light"/>
                <w:sz w:val="24"/>
                <w:szCs w:val="24"/>
                <w:shd w:val="nil" w:color="auto" w:fill="auto"/>
                <w:rtl w:val="0"/>
                <w:lang w:val="en-US"/>
              </w:rPr>
              <w:t>Energy signature</w:t>
            </w:r>
          </w:p>
          <w:p>
            <w:pPr>
              <w:pStyle w:val="Body"/>
              <w:bidi w:val="0"/>
              <w:spacing w:after="0" w:line="240" w:lineRule="auto"/>
              <w:ind w:left="0" w:right="0" w:firstLine="0"/>
              <w:jc w:val="center"/>
              <w:rPr>
                <w:rtl w:val="0"/>
              </w:rPr>
            </w:pPr>
            <w:r>
              <w:rPr>
                <w:rFonts w:ascii="Calibri Light" w:hAnsi="Calibri Light"/>
                <w:sz w:val="24"/>
                <w:szCs w:val="24"/>
                <w:shd w:val="nil" w:color="auto" w:fill="auto"/>
                <w:rtl w:val="0"/>
                <w:lang w:val="en-US"/>
              </w:rPr>
              <w:t>Self-organization</w:t>
            </w:r>
          </w:p>
        </w:tc>
        <w:tc>
          <w:tcPr>
            <w:tcW w:type="dxa" w:w="2320"/>
            <w:tcBorders>
              <w:top w:val="nil"/>
              <w:left w:val="nil"/>
              <w:bottom w:val="nil"/>
              <w:right w:val="nil"/>
            </w:tcBorders>
            <w:shd w:val="clear" w:color="auto" w:fill="f2f2f2"/>
            <w:tcMar>
              <w:top w:type="dxa" w:w="80"/>
              <w:left w:type="dxa" w:w="80"/>
              <w:bottom w:type="dxa" w:w="80"/>
              <w:right w:type="dxa" w:w="80"/>
            </w:tcMar>
            <w:vAlign w:val="top"/>
          </w:tcPr>
          <w:p>
            <w:pPr>
              <w:pStyle w:val="Body"/>
              <w:spacing w:after="0" w:line="240" w:lineRule="auto"/>
              <w:jc w:val="center"/>
              <w:rPr>
                <w:rFonts w:ascii="Calibri Light" w:cs="Calibri Light" w:hAnsi="Calibri Light" w:eastAsia="Calibri Light"/>
                <w:sz w:val="24"/>
                <w:szCs w:val="24"/>
                <w:shd w:val="nil" w:color="auto" w:fill="auto"/>
              </w:rPr>
            </w:pPr>
            <w:r>
              <w:rPr>
                <w:rFonts w:ascii="Calibri Light" w:hAnsi="Calibri Light"/>
                <w:sz w:val="24"/>
                <w:szCs w:val="24"/>
                <w:shd w:val="nil" w:color="auto" w:fill="auto"/>
                <w:rtl w:val="0"/>
                <w:lang w:val="en-US"/>
              </w:rPr>
              <w:t>Macrophytes lowering nutrient pulsing to control for algal blooms</w:t>
            </w:r>
          </w:p>
          <w:p>
            <w:pPr>
              <w:pStyle w:val="Body"/>
              <w:bidi w:val="0"/>
              <w:spacing w:after="0" w:line="240" w:lineRule="auto"/>
              <w:ind w:left="0" w:right="0" w:firstLine="0"/>
              <w:jc w:val="center"/>
              <w:rPr>
                <w:rtl w:val="0"/>
              </w:rPr>
            </w:pPr>
            <w:r>
              <w:rPr>
                <w:rFonts w:ascii="Times New Roman" w:hAnsi="Times New Roman"/>
                <w:sz w:val="24"/>
                <w:szCs w:val="24"/>
                <w:shd w:val="nil" w:color="auto" w:fill="auto"/>
                <w:rtl w:val="0"/>
                <w:lang w:val="en-US"/>
              </w:rPr>
              <w:t>(</w:t>
            </w:r>
            <w:r>
              <w:rPr>
                <w:rFonts w:ascii="Times New Roman" w:hAnsi="Times New Roman"/>
                <w:i w:val="1"/>
                <w:iCs w:val="1"/>
                <w:sz w:val="24"/>
                <w:szCs w:val="24"/>
                <w:shd w:val="nil" w:color="auto" w:fill="auto"/>
                <w:rtl w:val="0"/>
                <w:lang w:val="en-US"/>
              </w:rPr>
              <w:t>Wolanski et al. 2004</w:t>
            </w:r>
            <w:r>
              <w:rPr>
                <w:rFonts w:ascii="Times New Roman" w:hAnsi="Times New Roman"/>
                <w:sz w:val="24"/>
                <w:szCs w:val="24"/>
                <w:shd w:val="nil" w:color="auto" w:fill="auto"/>
                <w:rtl w:val="0"/>
                <w:lang w:val="en-US"/>
              </w:rPr>
              <w:t>)</w:t>
            </w:r>
          </w:p>
        </w:tc>
      </w:tr>
      <w:tr>
        <w:tblPrEx>
          <w:shd w:val="clear" w:color="auto" w:fill="d0ddef"/>
        </w:tblPrEx>
        <w:trPr>
          <w:trHeight w:val="1790" w:hRule="atLeast"/>
        </w:trPr>
        <w:tc>
          <w:tcPr>
            <w:tcW w:type="dxa" w:w="1214"/>
            <w:tcBorders>
              <w:top w:val="nil"/>
              <w:left w:val="nil"/>
              <w:bottom w:val="nil"/>
              <w:right w:val="single" w:color="7f7f7f" w:sz="4" w:space="0" w:shadow="0" w:frame="0"/>
            </w:tcBorders>
            <w:shd w:val="clear" w:color="auto" w:fill="ffffff"/>
            <w:tcMar>
              <w:top w:type="dxa" w:w="80"/>
              <w:left w:type="dxa" w:w="80"/>
              <w:bottom w:type="dxa" w:w="80"/>
              <w:right w:type="dxa" w:w="80"/>
            </w:tcMar>
            <w:vAlign w:val="top"/>
          </w:tcPr>
          <w:p>
            <w:pPr>
              <w:pStyle w:val="Body"/>
              <w:spacing w:after="0" w:line="240" w:lineRule="auto"/>
              <w:jc w:val="center"/>
            </w:pPr>
            <w:r>
              <w:rPr>
                <w:rFonts w:ascii="Carlito" w:hAnsi="Carlito"/>
                <w:b w:val="1"/>
                <w:bCs w:val="1"/>
                <w:i w:val="1"/>
                <w:iCs w:val="1"/>
                <w:sz w:val="24"/>
                <w:szCs w:val="24"/>
                <w:shd w:val="nil" w:color="auto" w:fill="auto"/>
                <w:rtl w:val="0"/>
                <w:lang w:val="en-US"/>
              </w:rPr>
              <w:t>18</w:t>
            </w:r>
          </w:p>
        </w:tc>
        <w:tc>
          <w:tcPr>
            <w:tcW w:type="dxa" w:w="3567"/>
            <w:tcBorders>
              <w:top w:val="nil"/>
              <w:left w:val="single" w:color="7f7f7f" w:sz="4" w:space="0" w:shadow="0" w:frame="0"/>
              <w:bottom w:val="nil"/>
              <w:right w:val="nil"/>
            </w:tcBorders>
            <w:shd w:val="clear" w:color="auto" w:fill="auto"/>
            <w:tcMar>
              <w:top w:type="dxa" w:w="80"/>
              <w:left w:type="dxa" w:w="80"/>
              <w:bottom w:type="dxa" w:w="80"/>
              <w:right w:type="dxa" w:w="80"/>
            </w:tcMar>
            <w:vAlign w:val="top"/>
          </w:tcPr>
          <w:p>
            <w:pPr>
              <w:pStyle w:val="Body"/>
              <w:spacing w:after="0" w:line="240" w:lineRule="auto"/>
            </w:pPr>
            <w:r>
              <w:rPr>
                <w:rFonts w:ascii="Calibri Light" w:hAnsi="Calibri Light"/>
                <w:sz w:val="24"/>
                <w:szCs w:val="24"/>
                <w:shd w:val="nil" w:color="auto" w:fill="auto"/>
                <w:rtl w:val="0"/>
                <w:lang w:val="en-US"/>
              </w:rPr>
              <w:t>Ecotechnology requires a holistic approach that integrates all the interacting parts and processes as far as possible.</w:t>
            </w:r>
          </w:p>
        </w:tc>
        <w:tc>
          <w:tcPr>
            <w:tcW w:type="dxa" w:w="2256"/>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jc w:val="center"/>
              <w:rPr>
                <w:rFonts w:ascii="Calibri Light" w:cs="Calibri Light" w:hAnsi="Calibri Light" w:eastAsia="Calibri Light"/>
                <w:sz w:val="24"/>
                <w:szCs w:val="24"/>
                <w:shd w:val="nil" w:color="auto" w:fill="auto"/>
              </w:rPr>
            </w:pPr>
            <w:r>
              <w:rPr>
                <w:rFonts w:ascii="Calibri Light" w:hAnsi="Calibri Light"/>
                <w:sz w:val="24"/>
                <w:szCs w:val="24"/>
                <w:shd w:val="nil" w:color="auto" w:fill="auto"/>
                <w:rtl w:val="0"/>
                <w:lang w:val="en-US"/>
              </w:rPr>
              <w:t>Energy signature</w:t>
            </w:r>
          </w:p>
          <w:p>
            <w:pPr>
              <w:pStyle w:val="Body"/>
              <w:bidi w:val="0"/>
              <w:spacing w:after="0" w:line="240" w:lineRule="auto"/>
              <w:ind w:left="0" w:right="0" w:firstLine="0"/>
              <w:jc w:val="center"/>
              <w:rPr>
                <w:rFonts w:ascii="Calibri Light" w:cs="Calibri Light" w:hAnsi="Calibri Light" w:eastAsia="Calibri Light"/>
                <w:sz w:val="24"/>
                <w:szCs w:val="24"/>
                <w:shd w:val="nil" w:color="auto" w:fill="auto"/>
                <w:rtl w:val="0"/>
              </w:rPr>
            </w:pPr>
            <w:r>
              <w:rPr>
                <w:rFonts w:ascii="Calibri Light" w:hAnsi="Calibri Light"/>
                <w:sz w:val="24"/>
                <w:szCs w:val="24"/>
                <w:shd w:val="nil" w:color="auto" w:fill="auto"/>
                <w:rtl w:val="0"/>
                <w:lang w:val="en-US"/>
              </w:rPr>
              <w:t>Self-organization</w:t>
            </w:r>
          </w:p>
          <w:p>
            <w:pPr>
              <w:pStyle w:val="Body"/>
              <w:bidi w:val="0"/>
              <w:spacing w:after="0" w:line="240" w:lineRule="auto"/>
              <w:ind w:left="0" w:right="0" w:firstLine="0"/>
              <w:jc w:val="center"/>
              <w:rPr>
                <w:rtl w:val="0"/>
              </w:rPr>
            </w:pPr>
            <w:r>
              <w:rPr>
                <w:rFonts w:ascii="Calibri Light" w:hAnsi="Calibri Light"/>
                <w:sz w:val="24"/>
                <w:szCs w:val="24"/>
                <w:shd w:val="nil" w:color="auto" w:fill="auto"/>
                <w:rtl w:val="0"/>
                <w:lang w:val="en-US"/>
              </w:rPr>
              <w:t>Preadaptation</w:t>
            </w:r>
          </w:p>
        </w:tc>
        <w:tc>
          <w:tcPr>
            <w:tcW w:type="dxa" w:w="2320"/>
            <w:tcBorders>
              <w:top w:val="nil"/>
              <w:left w:val="nil"/>
              <w:bottom w:val="nil"/>
              <w:right w:val="nil"/>
            </w:tcBorders>
            <w:shd w:val="clear" w:color="auto" w:fill="auto"/>
            <w:tcMar>
              <w:top w:type="dxa" w:w="80"/>
              <w:left w:type="dxa" w:w="80"/>
              <w:bottom w:type="dxa" w:w="80"/>
              <w:right w:type="dxa" w:w="80"/>
            </w:tcMar>
            <w:vAlign w:val="top"/>
          </w:tcPr>
          <w:p>
            <w:pPr>
              <w:pStyle w:val="Body"/>
              <w:spacing w:after="0" w:line="240" w:lineRule="auto"/>
              <w:jc w:val="center"/>
              <w:rPr>
                <w:rFonts w:ascii="Calibri Light" w:cs="Calibri Light" w:hAnsi="Calibri Light" w:eastAsia="Calibri Light"/>
                <w:sz w:val="24"/>
                <w:szCs w:val="24"/>
                <w:shd w:val="nil" w:color="auto" w:fill="auto"/>
              </w:rPr>
            </w:pPr>
            <w:r>
              <w:rPr>
                <w:rFonts w:ascii="Calibri Light" w:hAnsi="Calibri Light"/>
                <w:sz w:val="24"/>
                <w:szCs w:val="24"/>
                <w:shd w:val="nil" w:color="auto" w:fill="auto"/>
                <w:rtl w:val="0"/>
                <w:lang w:val="en-US"/>
              </w:rPr>
              <w:t>River remediation focusing on the entirety of the catchment</w:t>
            </w:r>
          </w:p>
          <w:p>
            <w:pPr>
              <w:pStyle w:val="Body"/>
              <w:bidi w:val="0"/>
              <w:spacing w:after="0" w:line="240" w:lineRule="auto"/>
              <w:ind w:left="0" w:right="0" w:firstLine="0"/>
              <w:jc w:val="center"/>
              <w:rPr>
                <w:rtl w:val="0"/>
              </w:rPr>
            </w:pPr>
            <w:r>
              <w:rPr>
                <w:rFonts w:ascii="Times New Roman" w:hAnsi="Times New Roman"/>
                <w:sz w:val="24"/>
                <w:szCs w:val="24"/>
                <w:shd w:val="nil" w:color="auto" w:fill="auto"/>
                <w:rtl w:val="0"/>
                <w:lang w:val="en-US"/>
              </w:rPr>
              <w:t>(</w:t>
            </w:r>
            <w:r>
              <w:rPr>
                <w:rFonts w:ascii="Times New Roman" w:hAnsi="Times New Roman"/>
                <w:i w:val="1"/>
                <w:iCs w:val="1"/>
                <w:sz w:val="24"/>
                <w:szCs w:val="24"/>
                <w:shd w:val="nil" w:color="auto" w:fill="auto"/>
                <w:rtl w:val="0"/>
                <w:lang w:val="en-US"/>
              </w:rPr>
              <w:t>Chou, Lin, and Lin 2007</w:t>
            </w:r>
            <w:r>
              <w:rPr>
                <w:rFonts w:ascii="Times New Roman" w:hAnsi="Times New Roman"/>
                <w:sz w:val="24"/>
                <w:szCs w:val="24"/>
                <w:shd w:val="nil" w:color="auto" w:fill="auto"/>
                <w:rtl w:val="0"/>
                <w:lang w:val="en-US"/>
              </w:rPr>
              <w:t>)</w:t>
            </w:r>
          </w:p>
        </w:tc>
      </w:tr>
      <w:tr>
        <w:tblPrEx>
          <w:shd w:val="clear" w:color="auto" w:fill="d0ddef"/>
        </w:tblPrEx>
        <w:trPr>
          <w:trHeight w:val="890" w:hRule="atLeast"/>
        </w:trPr>
        <w:tc>
          <w:tcPr>
            <w:tcW w:type="dxa" w:w="1214"/>
            <w:tcBorders>
              <w:top w:val="nil"/>
              <w:left w:val="nil"/>
              <w:bottom w:val="nil"/>
              <w:right w:val="single" w:color="7f7f7f" w:sz="4" w:space="0" w:shadow="0" w:frame="0"/>
            </w:tcBorders>
            <w:shd w:val="clear" w:color="auto" w:fill="ffffff"/>
            <w:tcMar>
              <w:top w:type="dxa" w:w="80"/>
              <w:left w:type="dxa" w:w="80"/>
              <w:bottom w:type="dxa" w:w="80"/>
              <w:right w:type="dxa" w:w="80"/>
            </w:tcMar>
            <w:vAlign w:val="top"/>
          </w:tcPr>
          <w:p>
            <w:pPr>
              <w:pStyle w:val="Body"/>
              <w:spacing w:after="0" w:line="240" w:lineRule="auto"/>
              <w:jc w:val="center"/>
            </w:pPr>
            <w:r>
              <w:rPr>
                <w:rFonts w:ascii="Carlito" w:hAnsi="Carlito"/>
                <w:b w:val="1"/>
                <w:bCs w:val="1"/>
                <w:i w:val="1"/>
                <w:iCs w:val="1"/>
                <w:sz w:val="24"/>
                <w:szCs w:val="24"/>
                <w:shd w:val="nil" w:color="auto" w:fill="auto"/>
                <w:rtl w:val="0"/>
                <w:lang w:val="en-US"/>
              </w:rPr>
              <w:t>19</w:t>
            </w:r>
          </w:p>
        </w:tc>
        <w:tc>
          <w:tcPr>
            <w:tcW w:type="dxa" w:w="3567"/>
            <w:tcBorders>
              <w:top w:val="nil"/>
              <w:left w:val="single" w:color="7f7f7f" w:sz="4" w:space="0" w:shadow="0" w:frame="0"/>
              <w:bottom w:val="nil"/>
              <w:right w:val="nil"/>
            </w:tcBorders>
            <w:shd w:val="clear" w:color="auto" w:fill="f2f2f2"/>
            <w:tcMar>
              <w:top w:type="dxa" w:w="80"/>
              <w:left w:type="dxa" w:w="80"/>
              <w:bottom w:type="dxa" w:w="80"/>
              <w:right w:type="dxa" w:w="80"/>
            </w:tcMar>
            <w:vAlign w:val="top"/>
          </w:tcPr>
          <w:p>
            <w:pPr>
              <w:pStyle w:val="Body"/>
              <w:spacing w:after="0" w:line="240" w:lineRule="auto"/>
            </w:pPr>
            <w:r>
              <w:rPr>
                <w:rFonts w:ascii="Calibri Light" w:hAnsi="Calibri Light"/>
                <w:sz w:val="24"/>
                <w:szCs w:val="24"/>
                <w:shd w:val="nil" w:color="auto" w:fill="auto"/>
                <w:rtl w:val="0"/>
                <w:lang w:val="en-US"/>
              </w:rPr>
              <w:t>Information in ecosystems is stored in structures.</w:t>
            </w:r>
          </w:p>
        </w:tc>
        <w:tc>
          <w:tcPr>
            <w:tcW w:type="dxa" w:w="2256"/>
            <w:tcBorders>
              <w:top w:val="nil"/>
              <w:left w:val="nil"/>
              <w:bottom w:val="nil"/>
              <w:right w:val="nil"/>
            </w:tcBorders>
            <w:shd w:val="clear" w:color="auto" w:fill="f2f2f2"/>
            <w:tcMar>
              <w:top w:type="dxa" w:w="80"/>
              <w:left w:type="dxa" w:w="80"/>
              <w:bottom w:type="dxa" w:w="80"/>
              <w:right w:type="dxa" w:w="80"/>
            </w:tcMar>
            <w:vAlign w:val="top"/>
          </w:tcPr>
          <w:p>
            <w:pPr>
              <w:pStyle w:val="Body"/>
              <w:spacing w:after="0" w:line="240" w:lineRule="auto"/>
              <w:jc w:val="center"/>
            </w:pPr>
            <w:r>
              <w:rPr>
                <w:rFonts w:ascii="Calibri Light" w:hAnsi="Calibri Light"/>
                <w:sz w:val="24"/>
                <w:szCs w:val="24"/>
                <w:shd w:val="nil" w:color="auto" w:fill="auto"/>
                <w:rtl w:val="0"/>
                <w:lang w:val="en-US"/>
              </w:rPr>
              <w:t>Preadaptation</w:t>
            </w:r>
          </w:p>
        </w:tc>
        <w:tc>
          <w:tcPr>
            <w:tcW w:type="dxa" w:w="2320"/>
            <w:tcBorders>
              <w:top w:val="nil"/>
              <w:left w:val="nil"/>
              <w:bottom w:val="nil"/>
              <w:right w:val="nil"/>
            </w:tcBorders>
            <w:shd w:val="clear" w:color="auto" w:fill="f2f2f2"/>
            <w:tcMar>
              <w:top w:type="dxa" w:w="80"/>
              <w:left w:type="dxa" w:w="80"/>
              <w:bottom w:type="dxa" w:w="80"/>
              <w:right w:type="dxa" w:w="80"/>
            </w:tcMar>
            <w:vAlign w:val="top"/>
          </w:tcPr>
          <w:p>
            <w:pPr>
              <w:pStyle w:val="Body"/>
              <w:spacing w:after="0" w:line="240" w:lineRule="auto"/>
              <w:jc w:val="center"/>
              <w:rPr>
                <w:rFonts w:ascii="Calibri Light" w:cs="Calibri Light" w:hAnsi="Calibri Light" w:eastAsia="Calibri Light"/>
                <w:sz w:val="24"/>
                <w:szCs w:val="24"/>
                <w:shd w:val="nil" w:color="auto" w:fill="auto"/>
              </w:rPr>
            </w:pPr>
            <w:r>
              <w:rPr>
                <w:rFonts w:ascii="Calibri Light" w:hAnsi="Calibri Light"/>
                <w:sz w:val="24"/>
                <w:szCs w:val="24"/>
                <w:shd w:val="nil" w:color="auto" w:fill="auto"/>
                <w:rtl w:val="0"/>
                <w:lang w:val="en-US"/>
              </w:rPr>
              <w:t>Size of an organism</w:t>
            </w:r>
          </w:p>
          <w:p>
            <w:pPr>
              <w:pStyle w:val="Body"/>
              <w:bidi w:val="0"/>
              <w:spacing w:after="0" w:line="240" w:lineRule="auto"/>
              <w:ind w:left="0" w:right="0" w:firstLine="0"/>
              <w:jc w:val="center"/>
              <w:rPr>
                <w:rtl w:val="0"/>
              </w:rPr>
            </w:pPr>
            <w:r>
              <w:rPr>
                <w:rFonts w:ascii="Times New Roman" w:hAnsi="Times New Roman"/>
                <w:sz w:val="24"/>
                <w:szCs w:val="24"/>
                <w:shd w:val="nil" w:color="auto" w:fill="auto"/>
                <w:rtl w:val="0"/>
                <w:lang w:val="en-US"/>
              </w:rPr>
              <w:t>(</w:t>
            </w:r>
            <w:r>
              <w:rPr>
                <w:rFonts w:ascii="Times New Roman" w:hAnsi="Times New Roman"/>
                <w:i w:val="1"/>
                <w:iCs w:val="1"/>
                <w:sz w:val="24"/>
                <w:szCs w:val="24"/>
                <w:shd w:val="nil" w:color="auto" w:fill="auto"/>
                <w:rtl w:val="0"/>
                <w:lang w:val="en-US"/>
              </w:rPr>
              <w:t>Mitsch and J</w:t>
            </w:r>
            <w:r>
              <w:rPr>
                <w:rFonts w:ascii="Times New Roman" w:hAnsi="Times New Roman" w:hint="default"/>
                <w:i w:val="1"/>
                <w:iCs w:val="1"/>
                <w:sz w:val="24"/>
                <w:szCs w:val="24"/>
                <w:shd w:val="nil" w:color="auto" w:fill="auto"/>
                <w:rtl w:val="0"/>
                <w:lang w:val="en-US"/>
              </w:rPr>
              <w:t>ø</w:t>
            </w:r>
            <w:r>
              <w:rPr>
                <w:rFonts w:ascii="Times New Roman" w:hAnsi="Times New Roman"/>
                <w:i w:val="1"/>
                <w:iCs w:val="1"/>
                <w:sz w:val="24"/>
                <w:szCs w:val="24"/>
                <w:shd w:val="nil" w:color="auto" w:fill="auto"/>
                <w:rtl w:val="0"/>
                <w:lang w:val="en-US"/>
              </w:rPr>
              <w:t>rgensen 2004</w:t>
            </w:r>
            <w:r>
              <w:rPr>
                <w:rFonts w:ascii="Times New Roman" w:hAnsi="Times New Roman"/>
                <w:sz w:val="24"/>
                <w:szCs w:val="24"/>
                <w:shd w:val="nil" w:color="auto" w:fill="auto"/>
                <w:rtl w:val="0"/>
                <w:lang w:val="en-US"/>
              </w:rPr>
              <w:t>)</w:t>
            </w:r>
          </w:p>
        </w:tc>
      </w:tr>
    </w:tbl>
    <w:p>
      <w:pPr>
        <w:pStyle w:val="Body"/>
        <w:widowControl w:val="0"/>
        <w:spacing w:line="240" w:lineRule="auto"/>
        <w:jc w:val="both"/>
        <w:rPr>
          <w:rFonts w:ascii="Calibri Light" w:cs="Calibri Light" w:hAnsi="Calibri Light" w:eastAsia="Calibri Light"/>
          <w:sz w:val="24"/>
          <w:szCs w:val="24"/>
        </w:rPr>
      </w:pPr>
    </w:p>
    <w:p>
      <w:pPr>
        <w:pStyle w:val="Body"/>
        <w:spacing w:line="480" w:lineRule="auto"/>
        <w:rPr>
          <w:rFonts w:ascii="Carlito" w:cs="Carlito" w:hAnsi="Carlito" w:eastAsia="Carlito"/>
          <w:b w:val="1"/>
          <w:bCs w:val="1"/>
          <w:sz w:val="24"/>
          <w:szCs w:val="24"/>
        </w:rPr>
      </w:pPr>
    </w:p>
    <w:p>
      <w:pPr>
        <w:pStyle w:val="Body"/>
        <w:spacing w:line="480" w:lineRule="auto"/>
        <w:rPr>
          <w:rFonts w:ascii="Carlito" w:cs="Carlito" w:hAnsi="Carlito" w:eastAsia="Carlito"/>
          <w:b w:val="1"/>
          <w:bCs w:val="1"/>
          <w:sz w:val="24"/>
          <w:szCs w:val="24"/>
        </w:rPr>
      </w:pPr>
    </w:p>
    <w:p>
      <w:pPr>
        <w:pStyle w:val="List Paragraph"/>
        <w:numPr>
          <w:ilvl w:val="0"/>
          <w:numId w:val="2"/>
        </w:numPr>
        <w:bidi w:val="0"/>
        <w:spacing w:line="480" w:lineRule="auto"/>
        <w:ind w:right="0"/>
        <w:jc w:val="left"/>
        <w:rPr>
          <w:rFonts w:ascii="Carlito" w:hAnsi="Carlito"/>
          <w:b w:val="1"/>
          <w:bCs w:val="1"/>
          <w:sz w:val="24"/>
          <w:szCs w:val="24"/>
          <w:rtl w:val="0"/>
          <w:lang w:val="en-US"/>
        </w:rPr>
      </w:pPr>
      <w:r>
        <w:rPr>
          <w:rFonts w:ascii="Carlito" w:hAnsi="Carlito"/>
          <w:b w:val="1"/>
          <w:bCs w:val="1"/>
          <w:sz w:val="24"/>
          <w:szCs w:val="24"/>
          <w:rtl w:val="0"/>
          <w:lang w:val="en-US"/>
        </w:rPr>
        <w:t>Introduction</w:t>
      </w:r>
    </w:p>
    <w:p>
      <w:pPr>
        <w:pStyle w:val="Body"/>
        <w:spacing w:line="480" w:lineRule="auto"/>
        <w:jc w:val="both"/>
        <w:rPr>
          <w:rFonts w:ascii="Carlito" w:cs="Carlito" w:hAnsi="Carlito" w:eastAsia="Carlito"/>
          <w:b w:val="1"/>
          <w:bCs w:val="1"/>
          <w:i w:val="1"/>
          <w:iCs w:val="1"/>
          <w:sz w:val="24"/>
          <w:szCs w:val="24"/>
        </w:rPr>
      </w:pPr>
      <w:r>
        <w:rPr>
          <w:rFonts w:ascii="Carlito" w:hAnsi="Carlito"/>
          <w:b w:val="1"/>
          <w:bCs w:val="1"/>
          <w:i w:val="1"/>
          <w:iCs w:val="1"/>
          <w:sz w:val="24"/>
          <w:szCs w:val="24"/>
          <w:rtl w:val="0"/>
          <w:lang w:val="en-US"/>
        </w:rPr>
        <w:t>Historical background</w:t>
      </w:r>
    </w:p>
    <w:p>
      <w:pPr>
        <w:pStyle w:val="Body"/>
        <w:spacing w:line="480" w:lineRule="auto"/>
        <w:ind w:firstLine="720"/>
        <w:jc w:val="both"/>
        <w:rPr>
          <w:ins w:id="5" w:date="2022-01-06T10:11:48Z" w:author="zenrunner"/>
          <w:rFonts w:ascii="Calibri Light" w:cs="Calibri Light" w:hAnsi="Calibri Light" w:eastAsia="Calibri Light"/>
          <w:sz w:val="24"/>
          <w:szCs w:val="24"/>
        </w:rPr>
      </w:pPr>
      <w:r>
        <w:rPr>
          <w:rFonts w:ascii="Calibri Light" w:hAnsi="Calibri Light"/>
          <w:sz w:val="24"/>
          <w:szCs w:val="24"/>
          <w:rtl w:val="0"/>
          <w:lang w:val="en-US"/>
        </w:rPr>
        <w:t>The need for a domain of ecology that integrates human society with the natural environment for the mutual benefit of both has always been present; though, perhaps more today than ever before</w:t>
      </w:r>
      <w:ins w:id="6" w:date="2022-01-06T10:07:34Z" w:author="zenrunner">
        <w:r>
          <w:rPr>
            <w:rFonts w:ascii="Calibri Light" w:hAnsi="Calibri Light"/>
            <w:sz w:val="24"/>
            <w:szCs w:val="24"/>
            <w:rtl w:val="0"/>
            <w:lang w:val="en-US"/>
          </w:rPr>
          <w:t xml:space="preserve"> because of anthrogenic pressures on natural systems?</w:t>
        </w:r>
      </w:ins>
      <w:r>
        <w:rPr>
          <w:rFonts w:ascii="Calibri Light" w:hAnsi="Calibri Light"/>
          <w:sz w:val="24"/>
          <w:szCs w:val="24"/>
          <w:rtl w:val="0"/>
          <w:lang w:val="en-US"/>
        </w:rPr>
        <w:t>. A need for ecology to be more prescriptive rather than descriptive lead to the development of the field of ecological engineering around 40 years ago</w:t>
      </w:r>
      <w:ins w:id="7" w:date="2022-01-06T10:07:45Z" w:author="zenrunner">
        <w:r>
          <w:rPr>
            <w:rFonts w:ascii="Calibri Light" w:hAnsi="Calibri Light"/>
            <w:sz w:val="24"/>
            <w:szCs w:val="24"/>
            <w:rtl w:val="0"/>
            <w:lang w:val="en-US"/>
          </w:rPr>
          <w:t xml:space="preserve"> </w:t>
        </w:r>
      </w:ins>
      <w:del w:id="8" w:date="2022-01-06T10:07:44Z" w:author="zenrunner">
        <w:r>
          <w:rPr>
            <w:rFonts w:ascii="Calibri Light" w:hAnsi="Calibri Light"/>
            <w:sz w:val="24"/>
            <w:szCs w:val="24"/>
            <w:rtl w:val="0"/>
          </w:rPr>
          <w:delText xml:space="preserve">, </w:delText>
        </w:r>
      </w:del>
      <w:r>
        <w:rPr>
          <w:rFonts w:ascii="Calibri Light" w:hAnsi="Calibri Light"/>
          <w:sz w:val="24"/>
          <w:szCs w:val="24"/>
          <w:rtl w:val="0"/>
          <w:lang w:val="en-US"/>
        </w:rPr>
        <w:t xml:space="preserve">with rapid acceleration in the </w:t>
      </w:r>
      <w:ins w:id="9" w:date="2022-01-06T10:07:57Z" w:author="zenrunner">
        <w:r>
          <w:rPr>
            <w:rFonts w:ascii="Calibri Light" w:hAnsi="Calibri Light"/>
            <w:sz w:val="24"/>
            <w:szCs w:val="24"/>
            <w:rtl w:val="0"/>
            <w:lang w:val="en-US"/>
          </w:rPr>
          <w:t xml:space="preserve">extent of publications in the </w:t>
        </w:r>
      </w:ins>
      <w:r>
        <w:rPr>
          <w:rFonts w:ascii="Calibri Light" w:hAnsi="Calibri Light"/>
          <w:sz w:val="24"/>
          <w:szCs w:val="24"/>
          <w:rtl w:val="0"/>
          <w:lang w:val="en-US"/>
        </w:rPr>
        <w:t xml:space="preserve">last 15 years </w:t>
      </w:r>
      <w:r>
        <w:rPr>
          <w:rFonts w:ascii="Times New Roman" w:hAnsi="Times New Roman"/>
          <w:sz w:val="24"/>
          <w:szCs w:val="24"/>
          <w:rtl w:val="0"/>
          <w:lang w:val="de-DE"/>
        </w:rPr>
        <w:t>(Mitsch 2012)</w:t>
      </w:r>
      <w:r>
        <w:rPr>
          <w:rFonts w:ascii="Calibri Light" w:hAnsi="Calibri Light"/>
          <w:sz w:val="24"/>
          <w:szCs w:val="24"/>
          <w:rtl w:val="0"/>
          <w:lang w:val="en-US"/>
        </w:rPr>
        <w:t>. Often regarded as the found</w:t>
      </w:r>
      <w:ins w:id="10" w:date="2022-01-06T10:08:09Z" w:author="zenrunner">
        <w:r>
          <w:rPr>
            <w:rFonts w:ascii="Calibri Light" w:hAnsi="Calibri Light"/>
            <w:sz w:val="24"/>
            <w:szCs w:val="24"/>
            <w:rtl w:val="0"/>
            <w:lang w:val="en-US"/>
          </w:rPr>
          <w:t xml:space="preserve">er </w:t>
        </w:r>
      </w:ins>
      <w:del w:id="11" w:date="2022-01-06T10:08:09Z" w:author="zenrunner">
        <w:r>
          <w:rPr>
            <w:rFonts w:ascii="Calibri Light" w:hAnsi="Calibri Light"/>
            <w:sz w:val="24"/>
            <w:szCs w:val="24"/>
            <w:rtl w:val="0"/>
            <w:lang w:val="en-US"/>
          </w:rPr>
          <w:delText xml:space="preserve">ing father </w:delText>
        </w:r>
      </w:del>
      <w:r>
        <w:rPr>
          <w:rFonts w:ascii="Calibri Light" w:hAnsi="Calibri Light"/>
          <w:sz w:val="24"/>
          <w:szCs w:val="24"/>
          <w:rtl w:val="0"/>
          <w:lang w:val="en-US"/>
        </w:rPr>
        <w:t xml:space="preserve">of the field, Howard T. Odum has been credited with coining the term ecological engineering in the </w:t>
      </w:r>
      <w:r>
        <w:rPr>
          <w:rFonts w:ascii="Calibri Light" w:hAnsi="Calibri Light" w:hint="default"/>
          <w:sz w:val="24"/>
          <w:szCs w:val="24"/>
          <w:rtl w:val="1"/>
        </w:rPr>
        <w:t>’</w:t>
      </w:r>
      <w:r>
        <w:rPr>
          <w:rFonts w:ascii="Calibri Light" w:hAnsi="Calibri Light"/>
          <w:sz w:val="24"/>
          <w:szCs w:val="24"/>
          <w:rtl w:val="0"/>
          <w:lang w:val="en-US"/>
        </w:rPr>
        <w:t xml:space="preserve">60s </w:t>
      </w:r>
      <w:r>
        <w:rPr>
          <w:rFonts w:ascii="Times New Roman" w:hAnsi="Times New Roman"/>
          <w:sz w:val="24"/>
          <w:szCs w:val="24"/>
          <w:rtl w:val="0"/>
        </w:rPr>
        <w:t>(H. T. Odum 1962)</w:t>
      </w:r>
      <w:r>
        <w:rPr>
          <w:rFonts w:ascii="Calibri Light" w:hAnsi="Calibri Light"/>
          <w:sz w:val="24"/>
          <w:szCs w:val="24"/>
          <w:rtl w:val="0"/>
          <w:lang w:val="en-US"/>
        </w:rPr>
        <w:t xml:space="preserve">. Odum highlighted the field as, </w:t>
      </w:r>
      <w:r>
        <w:rPr>
          <w:rFonts w:ascii="Calibri Light" w:hAnsi="Calibri Light" w:hint="default"/>
          <w:sz w:val="24"/>
          <w:szCs w:val="24"/>
          <w:rtl w:val="1"/>
          <w:lang w:val="ar-SA" w:bidi="ar-SA"/>
        </w:rPr>
        <w:t>“</w:t>
      </w:r>
      <w:r>
        <w:rPr>
          <w:rFonts w:ascii="Calibri Light" w:hAnsi="Calibri Light"/>
          <w:sz w:val="24"/>
          <w:szCs w:val="24"/>
          <w:rtl w:val="0"/>
          <w:lang w:val="en-US"/>
        </w:rPr>
        <w:t>the study and practice of solving problems with technological designs</w:t>
      </w:r>
      <w:r>
        <w:rPr>
          <w:rFonts w:ascii="Calibri Light" w:hAnsi="Calibri Light" w:hint="default"/>
          <w:sz w:val="24"/>
          <w:szCs w:val="24"/>
          <w:rtl w:val="0"/>
        </w:rPr>
        <w:t xml:space="preserve">” </w:t>
      </w:r>
      <w:r>
        <w:rPr>
          <w:rFonts w:ascii="Times New Roman" w:hAnsi="Times New Roman"/>
          <w:sz w:val="24"/>
          <w:szCs w:val="24"/>
          <w:rtl w:val="0"/>
        </w:rPr>
        <w:t>(H. T. Odum and Odum 2003)</w:t>
      </w:r>
      <w:r>
        <w:rPr>
          <w:rFonts w:ascii="Calibri Light" w:hAnsi="Calibri Light"/>
          <w:sz w:val="24"/>
          <w:szCs w:val="24"/>
          <w:rtl w:val="0"/>
          <w:lang w:val="en-US"/>
        </w:rPr>
        <w:t xml:space="preserve">. He placed great emphasis on defining the practice as a union between the economy of society to the environment, </w:t>
      </w:r>
      <w:r>
        <w:rPr>
          <w:rFonts w:ascii="Calibri Light" w:hAnsi="Calibri Light" w:hint="default"/>
          <w:sz w:val="24"/>
          <w:szCs w:val="24"/>
          <w:rtl w:val="1"/>
          <w:lang w:val="ar-SA" w:bidi="ar-SA"/>
        </w:rPr>
        <w:t>“</w:t>
      </w:r>
      <w:r>
        <w:rPr>
          <w:rFonts w:ascii="Calibri Light" w:hAnsi="Calibri Light"/>
          <w:sz w:val="24"/>
          <w:szCs w:val="24"/>
          <w:rtl w:val="0"/>
          <w:lang w:val="en-US"/>
        </w:rPr>
        <w:t>by fitting environmental technology with ecosystem self-design for maximum performance</w:t>
      </w:r>
      <w:r>
        <w:rPr>
          <w:rFonts w:ascii="Calibri Light" w:hAnsi="Calibri Light" w:hint="default"/>
          <w:sz w:val="24"/>
          <w:szCs w:val="24"/>
          <w:rtl w:val="0"/>
        </w:rPr>
        <w:t xml:space="preserve">” </w:t>
      </w:r>
      <w:r>
        <w:rPr>
          <w:rFonts w:ascii="Times New Roman" w:hAnsi="Times New Roman"/>
          <w:sz w:val="24"/>
          <w:szCs w:val="24"/>
          <w:rtl w:val="0"/>
        </w:rPr>
        <w:t>(H. T. Odum and Odum 2003; E. P. Odum 1989)</w:t>
      </w:r>
      <w:r>
        <w:rPr>
          <w:rFonts w:ascii="Calibri Light" w:hAnsi="Calibri Light"/>
          <w:sz w:val="24"/>
          <w:szCs w:val="24"/>
          <w:rtl w:val="0"/>
          <w:lang w:val="en-US"/>
        </w:rPr>
        <w:t xml:space="preserve">. In fact, harnessing the self-organization properties of natural systems is a critical component of ecological engineering </w:t>
      </w:r>
      <w:r>
        <w:rPr>
          <w:rFonts w:ascii="Times New Roman" w:hAnsi="Times New Roman"/>
          <w:sz w:val="24"/>
          <w:szCs w:val="24"/>
          <w:rtl w:val="0"/>
          <w:lang w:val="de-DE"/>
        </w:rPr>
        <w:t>(H. T. Odum 1983; Mitsch 1996)</w:t>
      </w:r>
      <w:r>
        <w:rPr>
          <w:rFonts w:ascii="Calibri Light" w:hAnsi="Calibri Light"/>
          <w:sz w:val="24"/>
          <w:szCs w:val="24"/>
          <w:rtl w:val="0"/>
        </w:rPr>
        <w:t xml:space="preserve">. </w:t>
      </w:r>
      <w:ins w:id="12" w:date="2022-01-06T10:08:56Z" w:author="zenrunner">
        <w:r>
          <w:rPr>
            <w:rFonts w:ascii="Calibri Light" w:hAnsi="Calibri Light"/>
            <w:sz w:val="24"/>
            <w:szCs w:val="24"/>
            <w:rtl w:val="0"/>
            <w:lang w:val="en-US"/>
          </w:rPr>
          <w:t xml:space="preserve">Define self-organizing.. </w:t>
        </w:r>
      </w:ins>
      <w:r>
        <w:rPr>
          <w:rFonts w:ascii="Calibri Light" w:hAnsi="Calibri Light"/>
          <w:sz w:val="24"/>
          <w:szCs w:val="24"/>
          <w:rtl w:val="0"/>
          <w:lang w:val="en-US"/>
        </w:rPr>
        <w:t>There is no doubting</w:t>
      </w:r>
      <w:ins w:id="13" w:date="2022-01-06T10:09:01Z" w:author="zenrunner">
        <w:r>
          <w:rPr>
            <w:rFonts w:ascii="Calibri Light" w:hAnsi="Calibri Light"/>
            <w:sz w:val="24"/>
            <w:szCs w:val="24"/>
            <w:rtl w:val="0"/>
            <w:lang w:val="en-US"/>
          </w:rPr>
          <w:t xml:space="preserve"> - revise </w:t>
        </w:r>
      </w:ins>
      <w:r>
        <w:rPr>
          <w:rFonts w:ascii="Calibri Light" w:hAnsi="Calibri Light"/>
          <w:sz w:val="24"/>
          <w:szCs w:val="24"/>
          <w:rtl w:val="0"/>
        </w:rPr>
        <w:t xml:space="preserve"> Odum</w:t>
      </w:r>
      <w:r>
        <w:rPr>
          <w:rFonts w:ascii="Calibri Light" w:hAnsi="Calibri Light" w:hint="default"/>
          <w:sz w:val="24"/>
          <w:szCs w:val="24"/>
          <w:rtl w:val="1"/>
        </w:rPr>
        <w:t>’</w:t>
      </w:r>
      <w:r>
        <w:rPr>
          <w:rFonts w:ascii="Calibri Light" w:hAnsi="Calibri Light"/>
          <w:sz w:val="24"/>
          <w:szCs w:val="24"/>
          <w:rtl w:val="0"/>
          <w:lang w:val="en-US"/>
        </w:rPr>
        <w:t>s contribution to the field though we must acknowledge that around the same period Shijun Ma was developing similar ideas on the opposite side of the world</w:t>
      </w:r>
      <w:ins w:id="14" w:date="2022-01-06T10:09:11Z" w:author="zenrunner">
        <w:r>
          <w:rPr>
            <w:rFonts w:ascii="Calibri Light" w:hAnsi="Calibri Light"/>
            <w:sz w:val="24"/>
            <w:szCs w:val="24"/>
            <w:rtl w:val="0"/>
            <w:lang w:val="en-US"/>
          </w:rPr>
          <w:t xml:space="preserve"> review too chatty</w:t>
        </w:r>
      </w:ins>
      <w:r>
        <w:rPr>
          <w:rFonts w:ascii="Calibri Light" w:hAnsi="Calibri Light"/>
          <w:sz w:val="24"/>
          <w:szCs w:val="24"/>
          <w:rtl w:val="0"/>
          <w:lang w:val="en-US"/>
        </w:rPr>
        <w:t xml:space="preserve">. In his 1985 paper, he discusses similar ideas that can be summarized into two basic functions of the community dynamics: 1) the general eco-balance resulting from the harmonization of well-coordinated structure with functions in the ecosystem, and 2) the transformation, decomposition, concentration, and regeneration of substances based on multi-layer trophic structures </w:t>
      </w:r>
      <w:r>
        <w:rPr>
          <w:rFonts w:ascii="Times New Roman" w:hAnsi="Times New Roman"/>
          <w:sz w:val="24"/>
          <w:szCs w:val="24"/>
          <w:rtl w:val="0"/>
        </w:rPr>
        <w:t>(Kangas 2004)</w:t>
      </w:r>
      <w:r>
        <w:rPr>
          <w:rFonts w:ascii="Calibri Light" w:hAnsi="Calibri Light"/>
          <w:sz w:val="24"/>
          <w:szCs w:val="24"/>
          <w:rtl w:val="0"/>
        </w:rPr>
        <w:t>.</w:t>
      </w:r>
      <w:ins w:id="15" w:date="2022-01-06T10:09:34Z" w:author="zenrunner">
        <w:r>
          <w:rPr>
            <w:rFonts w:ascii="Calibri Light" w:hAnsi="Calibri Light"/>
            <w:sz w:val="24"/>
            <w:szCs w:val="24"/>
            <w:rtl w:val="0"/>
            <w:lang w:val="en-US"/>
          </w:rPr>
          <w:t xml:space="preserve"> Sentence - what does all this mean?</w:t>
        </w:r>
      </w:ins>
      <w:r>
        <w:rPr>
          <w:rFonts w:ascii="Calibri Light" w:hAnsi="Calibri Light"/>
          <w:sz w:val="24"/>
          <w:szCs w:val="24"/>
          <w:rtl w:val="0"/>
          <w:lang w:val="en-US"/>
        </w:rPr>
        <w:t xml:space="preserve"> Given his contribution to the field, he has been referred to as the </w:t>
      </w:r>
      <w:r>
        <w:rPr>
          <w:rFonts w:ascii="Calibri Light" w:hAnsi="Calibri Light" w:hint="default"/>
          <w:sz w:val="24"/>
          <w:szCs w:val="24"/>
          <w:rtl w:val="1"/>
          <w:lang w:val="ar-SA" w:bidi="ar-SA"/>
        </w:rPr>
        <w:t>“</w:t>
      </w:r>
      <w:r>
        <w:rPr>
          <w:rFonts w:ascii="Calibri Light" w:hAnsi="Calibri Light"/>
          <w:sz w:val="24"/>
          <w:szCs w:val="24"/>
          <w:rtl w:val="0"/>
          <w:lang w:val="en-US"/>
        </w:rPr>
        <w:t>father of ecological engineering in China</w:t>
      </w:r>
      <w:del w:id="16" w:date="2022-01-06T10:09:42Z" w:author="zenrunner">
        <w:r>
          <w:rPr>
            <w:rFonts w:ascii="Calibri Light" w:hAnsi="Calibri Light"/>
            <w:sz w:val="24"/>
            <w:szCs w:val="24"/>
            <w:rtl w:val="0"/>
          </w:rPr>
          <w:delText>.</w:delText>
        </w:r>
      </w:del>
      <w:r>
        <w:rPr>
          <w:rFonts w:ascii="Calibri Light" w:hAnsi="Calibri Light" w:hint="default"/>
          <w:sz w:val="24"/>
          <w:szCs w:val="24"/>
          <w:rtl w:val="0"/>
        </w:rPr>
        <w:t xml:space="preserve">” </w:t>
      </w:r>
      <w:r>
        <w:rPr>
          <w:rFonts w:ascii="Times New Roman" w:hAnsi="Times New Roman"/>
          <w:sz w:val="24"/>
          <w:szCs w:val="24"/>
          <w:rtl w:val="0"/>
          <w:lang w:val="de-DE"/>
        </w:rPr>
        <w:t>(Mitsch and J</w:t>
      </w:r>
      <w:r>
        <w:rPr>
          <w:rFonts w:ascii="Times New Roman" w:hAnsi="Times New Roman" w:hint="default"/>
          <w:sz w:val="24"/>
          <w:szCs w:val="24"/>
          <w:rtl w:val="0"/>
          <w:lang w:val="en-US"/>
        </w:rPr>
        <w:t>ø</w:t>
      </w:r>
      <w:r>
        <w:rPr>
          <w:rFonts w:ascii="Times New Roman" w:hAnsi="Times New Roman"/>
          <w:sz w:val="24"/>
          <w:szCs w:val="24"/>
          <w:rtl w:val="0"/>
        </w:rPr>
        <w:t>rgensen 2004)</w:t>
      </w:r>
      <w:r>
        <w:rPr>
          <w:rFonts w:ascii="Calibri Light" w:hAnsi="Calibri Light"/>
          <w:sz w:val="24"/>
          <w:szCs w:val="24"/>
          <w:rtl w:val="0"/>
          <w:lang w:val="en-US"/>
        </w:rPr>
        <w:t xml:space="preserve">. Efforts by Odum, Ma, and others </w:t>
      </w:r>
      <w:del w:id="17" w:date="2022-01-06T10:09:51Z" w:author="zenrunner">
        <w:r>
          <w:rPr>
            <w:rFonts w:ascii="Calibri Light" w:hAnsi="Calibri Light"/>
            <w:sz w:val="24"/>
            <w:szCs w:val="24"/>
            <w:rtl w:val="0"/>
            <w:lang w:val="en-US"/>
          </w:rPr>
          <w:delText>gave way to the</w:delText>
        </w:r>
      </w:del>
      <w:ins w:id="18" w:date="2022-01-06T10:09:53Z" w:author="zenrunner">
        <w:r>
          <w:rPr>
            <w:rFonts w:ascii="Calibri Light" w:hAnsi="Calibri Light"/>
            <w:sz w:val="24"/>
            <w:szCs w:val="24"/>
            <w:rtl w:val="0"/>
            <w:lang w:val="en-US"/>
          </w:rPr>
          <w:t>founded?</w:t>
        </w:r>
      </w:ins>
      <w:r>
        <w:rPr>
          <w:rFonts w:ascii="Calibri Light" w:hAnsi="Calibri Light"/>
          <w:sz w:val="24"/>
          <w:szCs w:val="24"/>
          <w:rtl w:val="0"/>
        </w:rPr>
        <w:t xml:space="preserve"> </w:t>
      </w:r>
      <w:del w:id="19" w:date="2022-01-06T10:09:59Z" w:author="zenrunner">
        <w:r>
          <w:rPr>
            <w:rFonts w:ascii="Calibri Light" w:hAnsi="Calibri Light"/>
            <w:sz w:val="24"/>
            <w:szCs w:val="24"/>
            <w:rtl w:val="0"/>
            <w:lang w:val="en-US"/>
          </w:rPr>
          <w:delText xml:space="preserve">establishment of </w:delText>
        </w:r>
      </w:del>
      <w:r>
        <w:rPr>
          <w:rFonts w:ascii="Calibri Light" w:hAnsi="Calibri Light"/>
          <w:sz w:val="24"/>
          <w:szCs w:val="24"/>
          <w:rtl w:val="0"/>
          <w:lang w:val="en-US"/>
        </w:rPr>
        <w:t xml:space="preserve">the journal of </w:t>
      </w:r>
      <w:r>
        <w:rPr>
          <w:rFonts w:ascii="Calibri Light" w:hAnsi="Calibri Light"/>
          <w:i w:val="1"/>
          <w:iCs w:val="1"/>
          <w:sz w:val="24"/>
          <w:szCs w:val="24"/>
          <w:rtl w:val="0"/>
          <w:lang w:val="en-US"/>
        </w:rPr>
        <w:t>Ecological Engineering</w:t>
      </w:r>
      <w:r>
        <w:rPr>
          <w:rFonts w:ascii="Calibri Light" w:hAnsi="Calibri Light"/>
          <w:sz w:val="24"/>
          <w:szCs w:val="24"/>
          <w:rtl w:val="0"/>
        </w:rPr>
        <w:t xml:space="preserve"> </w:t>
      </w:r>
      <w:del w:id="20" w:date="2022-01-06T10:10:04Z" w:author="zenrunner">
        <w:r>
          <w:rPr>
            <w:rFonts w:ascii="Calibri Light" w:hAnsi="Calibri Light"/>
            <w:sz w:val="24"/>
            <w:szCs w:val="24"/>
            <w:rtl w:val="0"/>
            <w:lang w:val="en-US"/>
          </w:rPr>
          <w:delText>around</w:delText>
        </w:r>
      </w:del>
      <w:ins w:id="21" w:date="2022-01-06T10:10:04Z" w:author="zenrunner">
        <w:r>
          <w:rPr>
            <w:rFonts w:ascii="Calibri Light" w:hAnsi="Calibri Light"/>
            <w:sz w:val="24"/>
            <w:szCs w:val="24"/>
            <w:rtl w:val="0"/>
            <w:lang w:val="en-US"/>
          </w:rPr>
          <w:t>in</w:t>
        </w:r>
      </w:ins>
      <w:r>
        <w:rPr>
          <w:rFonts w:ascii="Calibri Light" w:hAnsi="Calibri Light"/>
          <w:sz w:val="24"/>
          <w:szCs w:val="24"/>
          <w:rtl w:val="0"/>
        </w:rPr>
        <w:t xml:space="preserve"> 1992 </w:t>
      </w:r>
      <w:r>
        <w:rPr>
          <w:rFonts w:ascii="Times New Roman" w:hAnsi="Times New Roman"/>
          <w:sz w:val="24"/>
          <w:szCs w:val="24"/>
          <w:rtl w:val="0"/>
          <w:lang w:val="de-DE"/>
        </w:rPr>
        <w:t>(Mitsch 1998)</w:t>
      </w:r>
      <w:r>
        <w:rPr>
          <w:rFonts w:ascii="Calibri Light" w:hAnsi="Calibri Light"/>
          <w:sz w:val="24"/>
          <w:szCs w:val="24"/>
          <w:rtl w:val="0"/>
          <w:lang w:val="en-US"/>
        </w:rPr>
        <w:t xml:space="preserve">. Various principles, corollaries, and basic concepts have been developed for the field; however, </w:t>
      </w:r>
      <w:del w:id="22" w:date="2022-01-06T10:10:14Z" w:author="zenrunner">
        <w:r>
          <w:rPr>
            <w:rFonts w:ascii="Calibri Light" w:hAnsi="Calibri Light"/>
            <w:sz w:val="24"/>
            <w:szCs w:val="24"/>
            <w:rtl w:val="0"/>
            <w:lang w:val="en-US"/>
          </w:rPr>
          <w:delText xml:space="preserve">I believe they can summed up into </w:delText>
        </w:r>
      </w:del>
      <w:ins w:id="23" w:date="2022-01-06T10:10:21Z" w:author="zenrunner">
        <w:r>
          <w:rPr>
            <w:rFonts w:ascii="Calibri Light" w:hAnsi="Calibri Light"/>
            <w:sz w:val="24"/>
            <w:szCs w:val="24"/>
            <w:rtl w:val="0"/>
            <w:lang w:val="en-US"/>
          </w:rPr>
          <w:t xml:space="preserve">I propose that there are </w:t>
        </w:r>
      </w:ins>
      <w:r>
        <w:rPr>
          <w:rFonts w:ascii="Calibri Light" w:hAnsi="Calibri Light"/>
          <w:sz w:val="24"/>
          <w:szCs w:val="24"/>
          <w:rtl w:val="0"/>
          <w:lang w:val="en-US"/>
        </w:rPr>
        <w:t xml:space="preserve">three main categories including energy signature, self-organization, and preadaptation </w:t>
      </w:r>
      <w:r>
        <w:rPr>
          <w:rFonts w:ascii="Times New Roman" w:hAnsi="Times New Roman"/>
          <w:sz w:val="24"/>
          <w:szCs w:val="24"/>
          <w:rtl w:val="0"/>
          <w:lang w:val="de-DE"/>
        </w:rPr>
        <w:t>(Kangas 2004; Mitsch and J</w:t>
      </w:r>
      <w:r>
        <w:rPr>
          <w:rFonts w:ascii="Times New Roman" w:hAnsi="Times New Roman" w:hint="default"/>
          <w:sz w:val="24"/>
          <w:szCs w:val="24"/>
          <w:rtl w:val="0"/>
          <w:lang w:val="en-US"/>
        </w:rPr>
        <w:t>ø</w:t>
      </w:r>
      <w:r>
        <w:rPr>
          <w:rFonts w:ascii="Times New Roman" w:hAnsi="Times New Roman"/>
          <w:sz w:val="24"/>
          <w:szCs w:val="24"/>
          <w:rtl w:val="0"/>
          <w:lang w:val="de-DE"/>
        </w:rPr>
        <w:t>rgensen 2004; H. T. Odum and Odum 2003; Mitsch 1998)</w:t>
      </w:r>
      <w:r>
        <w:rPr>
          <w:rFonts w:ascii="Calibri Light" w:hAnsi="Calibri Light"/>
          <w:sz w:val="24"/>
          <w:szCs w:val="24"/>
          <w:rtl w:val="0"/>
        </w:rPr>
        <w:t xml:space="preserve">.  </w:t>
      </w:r>
      <w:ins w:id="24" w:date="2022-01-06T10:10:44Z" w:author="zenrunner">
        <w:r>
          <w:rPr>
            <w:rFonts w:ascii="Calibri Light" w:hAnsi="Calibri Light"/>
            <w:sz w:val="24"/>
            <w:szCs w:val="24"/>
            <w:rtl w:val="0"/>
            <w:lang w:val="en-US"/>
          </w:rPr>
          <w:t xml:space="preserve">Degfine each super briefly here? Or you think ok </w:t>
        </w:r>
      </w:ins>
      <w:r>
        <w:rPr>
          <w:rFonts w:ascii="Calibri Light" w:hAnsi="Calibri Light"/>
          <w:sz w:val="24"/>
          <w:szCs w:val="24"/>
          <w:rtl w:val="0"/>
          <w:lang w:val="en-US"/>
        </w:rPr>
        <w:t xml:space="preserve">These concepts will be discussed in detail later on in this review, following an introduction to the field. </w:t>
      </w:r>
    </w:p>
    <w:p>
      <w:pPr>
        <w:pStyle w:val="Body"/>
        <w:spacing w:line="480" w:lineRule="auto"/>
        <w:ind w:firstLine="720"/>
        <w:jc w:val="both"/>
        <w:rPr>
          <w:ins w:id="25" w:date="2022-01-06T10:11:48Z" w:author="zenrunner"/>
          <w:rFonts w:ascii="Calibri Light" w:cs="Calibri Light" w:hAnsi="Calibri Light" w:eastAsia="Calibri Light"/>
          <w:sz w:val="24"/>
          <w:szCs w:val="24"/>
        </w:rPr>
      </w:pPr>
      <w:ins w:id="26" w:date="2022-01-06T10:11:48Z" w:author="zenrunner">
        <w:r>
          <w:rPr>
            <w:rFonts w:ascii="Calibri Light" w:hAnsi="Calibri Light"/>
            <w:sz w:val="24"/>
            <w:szCs w:val="24"/>
            <w:rtl w:val="0"/>
            <w:lang w:val="en-US"/>
          </w:rPr>
          <w:t>So this paragraph is setting the stage and some history of the field - give it another whirl to make punchiness and clarity more evident - if new to the field, easy to get lost with terms and jargon - also still not sure what the field does at the end of the paragraph.</w:t>
        </w:r>
      </w:ins>
    </w:p>
    <w:p>
      <w:pPr>
        <w:pStyle w:val="Body"/>
        <w:spacing w:line="480" w:lineRule="auto"/>
        <w:ind w:firstLine="720"/>
        <w:jc w:val="both"/>
        <w:rPr>
          <w:rFonts w:ascii="Calibri Light" w:cs="Calibri Light" w:hAnsi="Calibri Light" w:eastAsia="Calibri Light"/>
          <w:sz w:val="24"/>
          <w:szCs w:val="24"/>
        </w:rPr>
      </w:pPr>
    </w:p>
    <w:p>
      <w:pPr>
        <w:pStyle w:val="Body"/>
        <w:spacing w:line="480" w:lineRule="auto"/>
        <w:rPr>
          <w:rFonts w:ascii="Carlito" w:cs="Carlito" w:hAnsi="Carlito" w:eastAsia="Carlito"/>
          <w:b w:val="1"/>
          <w:bCs w:val="1"/>
          <w:i w:val="1"/>
          <w:iCs w:val="1"/>
          <w:sz w:val="24"/>
          <w:szCs w:val="24"/>
        </w:rPr>
      </w:pPr>
      <w:r>
        <w:rPr>
          <w:rFonts w:ascii="Carlito" w:hAnsi="Carlito"/>
          <w:b w:val="1"/>
          <w:bCs w:val="1"/>
          <w:i w:val="1"/>
          <w:iCs w:val="1"/>
          <w:sz w:val="24"/>
          <w:szCs w:val="24"/>
          <w:rtl w:val="0"/>
          <w:lang w:val="en-US"/>
        </w:rPr>
        <w:t xml:space="preserve">A closer look at defining ecological engineering </w:t>
      </w:r>
    </w:p>
    <w:p>
      <w:pPr>
        <w:pStyle w:val="Body"/>
        <w:spacing w:line="480" w:lineRule="auto"/>
        <w:ind w:firstLine="720"/>
        <w:jc w:val="both"/>
        <w:rPr>
          <w:ins w:id="27" w:date="2022-01-06T10:17:01Z" w:author="zenrunner"/>
          <w:rFonts w:ascii="Calibri Light" w:cs="Calibri Light" w:hAnsi="Calibri Light" w:eastAsia="Calibri Light"/>
          <w:sz w:val="24"/>
          <w:szCs w:val="24"/>
        </w:rPr>
      </w:pPr>
      <w:r>
        <w:rPr>
          <w:rFonts w:ascii="Calibri Light" w:hAnsi="Calibri Light"/>
          <w:sz w:val="24"/>
          <w:szCs w:val="24"/>
          <w:rtl w:val="0"/>
          <w:lang w:val="en-US"/>
        </w:rPr>
        <w:t xml:space="preserve">Definitions of ecological engineering generally focus on the engineering aspect of the coined term or the close relationship between society and the natural environment. If we focus on the engineering facet of the term, its definition is </w:t>
      </w:r>
      <w:r>
        <w:rPr>
          <w:rFonts w:ascii="Calibri Light" w:hAnsi="Calibri Light" w:hint="default"/>
          <w:sz w:val="24"/>
          <w:szCs w:val="24"/>
          <w:rtl w:val="1"/>
          <w:lang w:val="ar-SA" w:bidi="ar-SA"/>
        </w:rPr>
        <w:t>“</w:t>
      </w:r>
      <w:r>
        <w:rPr>
          <w:rFonts w:ascii="Calibri Light" w:hAnsi="Calibri Light"/>
          <w:sz w:val="24"/>
          <w:szCs w:val="24"/>
          <w:rtl w:val="0"/>
          <w:lang w:val="en-US"/>
        </w:rPr>
        <w:t>to use ecological processes within the natural or constructed limitation of natural systems to achieve engineering goals</w:t>
      </w:r>
      <w:r>
        <w:rPr>
          <w:rFonts w:ascii="Calibri Light" w:hAnsi="Calibri Light" w:hint="default"/>
          <w:sz w:val="24"/>
          <w:szCs w:val="24"/>
          <w:rtl w:val="0"/>
        </w:rPr>
        <w:t xml:space="preserve">” </w:t>
      </w:r>
      <w:r>
        <w:rPr>
          <w:rFonts w:ascii="Times New Roman" w:hAnsi="Times New Roman"/>
          <w:sz w:val="24"/>
          <w:szCs w:val="24"/>
          <w:rtl w:val="0"/>
          <w:lang w:val="de-DE"/>
        </w:rPr>
        <w:t>(Etnier and Guterstam 1997)</w:t>
      </w:r>
      <w:r>
        <w:rPr>
          <w:rFonts w:ascii="Calibri Light" w:hAnsi="Calibri Light"/>
          <w:sz w:val="24"/>
          <w:szCs w:val="24"/>
          <w:rtl w:val="0"/>
          <w:lang w:val="en-US"/>
        </w:rPr>
        <w:t xml:space="preserve">. Synonymous with ecotechnology, a more widely-accepted definition however </w:t>
      </w:r>
      <w:r>
        <w:rPr>
          <w:rFonts w:ascii="Times New Roman" w:hAnsi="Times New Roman"/>
          <w:sz w:val="24"/>
          <w:szCs w:val="24"/>
          <w:rtl w:val="0"/>
          <w:lang w:val="en-US"/>
        </w:rPr>
        <w:t>was given by Mitsch and J</w:t>
      </w:r>
      <w:r>
        <w:rPr>
          <w:rFonts w:ascii="Times New Roman" w:hAnsi="Times New Roman" w:hint="default"/>
          <w:sz w:val="24"/>
          <w:szCs w:val="24"/>
          <w:rtl w:val="0"/>
          <w:lang w:val="en-US"/>
        </w:rPr>
        <w:t>ø</w:t>
      </w:r>
      <w:r>
        <w:rPr>
          <w:rFonts w:ascii="Times New Roman" w:hAnsi="Times New Roman"/>
          <w:sz w:val="24"/>
          <w:szCs w:val="24"/>
          <w:rtl w:val="0"/>
          <w:lang w:val="nl-NL"/>
        </w:rPr>
        <w:t>rgensen (1989)</w:t>
      </w:r>
      <w:r>
        <w:rPr>
          <w:rFonts w:ascii="Calibri Light" w:hAnsi="Calibri Light"/>
          <w:sz w:val="24"/>
          <w:szCs w:val="24"/>
          <w:rtl w:val="0"/>
        </w:rPr>
        <w:t xml:space="preserve"> </w:t>
      </w:r>
      <w:ins w:id="28" w:date="2022-01-06T10:12:24Z" w:author="zenrunner">
        <w:r>
          <w:rPr>
            <w:rFonts w:ascii="Calibri Light" w:hAnsi="Calibri Light"/>
            <w:sz w:val="24"/>
            <w:szCs w:val="24"/>
            <w:rtl w:val="0"/>
            <w:lang w:val="en-US"/>
          </w:rPr>
          <w:t xml:space="preserve">(on my screen, some font changes happening) </w:t>
        </w:r>
      </w:ins>
      <w:r>
        <w:rPr>
          <w:rFonts w:ascii="Calibri Light" w:hAnsi="Calibri Light"/>
          <w:sz w:val="24"/>
          <w:szCs w:val="24"/>
          <w:rtl w:val="0"/>
          <w:lang w:val="en-US"/>
        </w:rPr>
        <w:t xml:space="preserve">stating that ecological engineering is </w:t>
      </w:r>
      <w:r>
        <w:rPr>
          <w:rFonts w:ascii="Calibri Light" w:hAnsi="Calibri Light" w:hint="default"/>
          <w:sz w:val="24"/>
          <w:szCs w:val="24"/>
          <w:rtl w:val="1"/>
          <w:lang w:val="ar-SA" w:bidi="ar-SA"/>
        </w:rPr>
        <w:t>“</w:t>
      </w:r>
      <w:r>
        <w:rPr>
          <w:rFonts w:ascii="Calibri Light" w:hAnsi="Calibri Light"/>
          <w:sz w:val="24"/>
          <w:szCs w:val="24"/>
          <w:rtl w:val="0"/>
          <w:lang w:val="en-US"/>
        </w:rPr>
        <w:t>the design of sustainable ecosystems that integrate human society with its natural environment for the benefit of both.</w:t>
      </w:r>
      <w:r>
        <w:rPr>
          <w:rFonts w:ascii="Calibri Light" w:hAnsi="Calibri Light" w:hint="default"/>
          <w:sz w:val="24"/>
          <w:szCs w:val="24"/>
          <w:rtl w:val="0"/>
        </w:rPr>
        <w:t>”</w:t>
      </w:r>
      <w:ins w:id="29" w:date="2022-01-06T10:12:41Z" w:author="zenrunner">
        <w:r>
          <w:rPr>
            <w:rFonts w:ascii="Calibri Light" w:hAnsi="Calibri Light"/>
            <w:sz w:val="24"/>
            <w:szCs w:val="24"/>
            <w:rtl w:val="0"/>
            <w:lang w:val="en-US"/>
          </w:rPr>
          <w:t xml:space="preserve"> Revise</w:t>
        </w:r>
      </w:ins>
      <w:r>
        <w:rPr>
          <w:rFonts w:ascii="Calibri Light" w:hAnsi="Calibri Light"/>
          <w:sz w:val="24"/>
          <w:szCs w:val="24"/>
          <w:rtl w:val="0"/>
          <w:lang w:val="en-US"/>
        </w:rPr>
        <w:t xml:space="preserve"> A slightly upgraded </w:t>
      </w:r>
      <w:ins w:id="30" w:date="2022-01-06T10:12:44Z" w:author="zenrunner">
        <w:r>
          <w:rPr>
            <w:rFonts w:ascii="Calibri Light" w:hAnsi="Calibri Light"/>
            <w:sz w:val="24"/>
            <w:szCs w:val="24"/>
            <w:rtl w:val="0"/>
            <w:lang w:val="en-US"/>
          </w:rPr>
          <w:t>?</w:t>
        </w:r>
      </w:ins>
      <w:r>
        <w:rPr>
          <w:rFonts w:ascii="Calibri Light" w:hAnsi="Calibri Light"/>
          <w:sz w:val="24"/>
          <w:szCs w:val="24"/>
          <w:rtl w:val="0"/>
          <w:lang w:val="en-US"/>
        </w:rPr>
        <w:t xml:space="preserve">definition often used today describes ecological engineering as </w:t>
      </w:r>
      <w:r>
        <w:rPr>
          <w:rFonts w:ascii="Calibri Light" w:hAnsi="Calibri Light" w:hint="default"/>
          <w:sz w:val="24"/>
          <w:szCs w:val="24"/>
          <w:rtl w:val="1"/>
          <w:lang w:val="ar-SA" w:bidi="ar-SA"/>
        </w:rPr>
        <w:t>“</w:t>
      </w:r>
      <w:r>
        <w:rPr>
          <w:rFonts w:ascii="Calibri Light" w:hAnsi="Calibri Light"/>
          <w:sz w:val="24"/>
          <w:szCs w:val="24"/>
          <w:rtl w:val="0"/>
          <w:lang w:val="en-US"/>
        </w:rPr>
        <w:t>the design of human society with its natural environment for the benefit of both</w:t>
      </w:r>
      <w:r>
        <w:rPr>
          <w:rFonts w:ascii="Calibri Light" w:hAnsi="Calibri Light" w:hint="default"/>
          <w:sz w:val="24"/>
          <w:szCs w:val="24"/>
          <w:rtl w:val="0"/>
        </w:rPr>
        <w:t xml:space="preserve">” </w:t>
      </w:r>
      <w:r>
        <w:rPr>
          <w:rFonts w:ascii="Times New Roman" w:hAnsi="Times New Roman"/>
          <w:sz w:val="24"/>
          <w:szCs w:val="24"/>
          <w:rtl w:val="0"/>
          <w:lang w:val="de-DE"/>
        </w:rPr>
        <w:t>(Mitsch and J</w:t>
      </w:r>
      <w:r>
        <w:rPr>
          <w:rFonts w:ascii="Times New Roman" w:hAnsi="Times New Roman" w:hint="default"/>
          <w:sz w:val="24"/>
          <w:szCs w:val="24"/>
          <w:rtl w:val="0"/>
          <w:lang w:val="en-US"/>
        </w:rPr>
        <w:t>ø</w:t>
      </w:r>
      <w:r>
        <w:rPr>
          <w:rFonts w:ascii="Times New Roman" w:hAnsi="Times New Roman"/>
          <w:sz w:val="24"/>
          <w:szCs w:val="24"/>
          <w:rtl w:val="0"/>
        </w:rPr>
        <w:t>rgensen 2004)</w:t>
      </w:r>
      <w:r>
        <w:rPr>
          <w:rFonts w:ascii="Calibri Light" w:hAnsi="Calibri Light"/>
          <w:sz w:val="24"/>
          <w:szCs w:val="24"/>
          <w:rtl w:val="0"/>
          <w:lang w:val="en-US"/>
        </w:rPr>
        <w:t xml:space="preserve">. Similarly, the Chinese approach using </w:t>
      </w:r>
      <w:r>
        <w:rPr>
          <w:rFonts w:ascii="Times New Roman" w:hAnsi="Times New Roman"/>
          <w:sz w:val="24"/>
          <w:szCs w:val="24"/>
          <w:rtl w:val="0"/>
          <w:lang w:val="nl-NL"/>
        </w:rPr>
        <w:t>Ma's (1988)</w:t>
      </w:r>
      <w:r>
        <w:rPr>
          <w:rFonts w:ascii="Calibri Light" w:hAnsi="Calibri Light"/>
          <w:sz w:val="24"/>
          <w:szCs w:val="24"/>
          <w:rtl w:val="0"/>
          <w:lang w:val="en-US"/>
        </w:rPr>
        <w:t xml:space="preserve"> definition has since defined ecological engineering as </w:t>
      </w:r>
      <w:r>
        <w:rPr>
          <w:rFonts w:ascii="Calibri Light" w:hAnsi="Calibri Light" w:hint="default"/>
          <w:sz w:val="24"/>
          <w:szCs w:val="24"/>
          <w:rtl w:val="1"/>
          <w:lang w:val="ar-SA" w:bidi="ar-SA"/>
        </w:rPr>
        <w:t>“</w:t>
      </w:r>
      <w:r>
        <w:rPr>
          <w:rFonts w:ascii="Calibri Light" w:hAnsi="Calibri Light"/>
          <w:sz w:val="24"/>
          <w:szCs w:val="24"/>
          <w:rtl w:val="0"/>
          <w:lang w:val="en-US"/>
        </w:rPr>
        <w:t>a specially designed system of production process in which principles of the species symbiosis and the recycling and regeneration of substance sin an ecological system are applied with adopting the system engineering technology and introducing new technologies and excellent traditional production measures to make a multi-step use of substance.</w:t>
      </w:r>
      <w:r>
        <w:rPr>
          <w:rFonts w:ascii="Calibri Light" w:hAnsi="Calibri Light" w:hint="default"/>
          <w:sz w:val="24"/>
          <w:szCs w:val="24"/>
          <w:rtl w:val="0"/>
        </w:rPr>
        <w:t xml:space="preserve">” </w:t>
      </w:r>
      <w:ins w:id="31" w:date="2022-01-06T10:13:44Z" w:author="zenrunner">
        <w:r>
          <w:rPr>
            <w:rFonts w:ascii="Calibri Light" w:hAnsi="Calibri Light"/>
            <w:sz w:val="24"/>
            <w:szCs w:val="24"/>
            <w:rtl w:val="0"/>
            <w:lang w:val="en-US"/>
          </w:rPr>
          <w:t xml:space="preserve">Too many definitions here - cut to the chase and make a clear synthesis one - perhaps add a table and cite it though listing all the definitions and sources out thouhg. </w:t>
        </w:r>
      </w:ins>
      <w:r>
        <w:rPr>
          <w:rFonts w:ascii="Calibri Light" w:hAnsi="Calibri Light"/>
          <w:sz w:val="24"/>
          <w:szCs w:val="24"/>
          <w:rtl w:val="0"/>
          <w:lang w:val="en-US"/>
        </w:rPr>
        <w:t>Unlike the engineering-focused definition, it is evident that most other descriptions of the field more closely focus on the concept of unity between nature and society</w:t>
      </w:r>
      <w:ins w:id="32" w:date="2022-01-06T10:14:05Z" w:author="zenrunner">
        <w:r>
          <w:rPr>
            <w:rFonts w:ascii="Calibri Light" w:hAnsi="Calibri Light"/>
            <w:sz w:val="24"/>
            <w:szCs w:val="24"/>
            <w:rtl w:val="0"/>
            <w:lang w:val="en-US"/>
          </w:rPr>
          <w:t>?? So? Is one better or what is the implication?</w:t>
        </w:r>
      </w:ins>
      <w:r>
        <w:rPr>
          <w:rFonts w:ascii="Calibri Light" w:hAnsi="Calibri Light"/>
          <w:sz w:val="24"/>
          <w:szCs w:val="24"/>
          <w:rtl w:val="0"/>
          <w:lang w:val="en-US"/>
        </w:rPr>
        <w:t>. The term ecological engineering has sometimes been deem</w:t>
      </w:r>
      <w:ins w:id="33" w:date="2022-01-06T10:14:08Z" w:author="zenrunner">
        <w:r>
          <w:rPr>
            <w:rFonts w:ascii="Calibri Light" w:hAnsi="Calibri Light"/>
            <w:sz w:val="24"/>
            <w:szCs w:val="24"/>
            <w:rtl w:val="0"/>
            <w:lang w:val="en-US"/>
          </w:rPr>
          <w:t>ed?</w:t>
        </w:r>
      </w:ins>
      <w:del w:id="34" w:date="2022-01-06T10:14:07Z" w:author="zenrunner">
        <w:r>
          <w:rPr>
            <w:rFonts w:ascii="Calibri Light" w:hAnsi="Calibri Light"/>
            <w:sz w:val="24"/>
            <w:szCs w:val="24"/>
            <w:rtl w:val="0"/>
          </w:rPr>
          <w:delText>s</w:delText>
        </w:r>
      </w:del>
      <w:r>
        <w:rPr>
          <w:rFonts w:ascii="Calibri Light" w:hAnsi="Calibri Light"/>
          <w:sz w:val="24"/>
          <w:szCs w:val="24"/>
          <w:rtl w:val="0"/>
          <w:lang w:val="it-IT"/>
        </w:rPr>
        <w:t xml:space="preserve"> controversial </w:t>
      </w:r>
      <w:r>
        <w:rPr>
          <w:rFonts w:ascii="Times New Roman" w:hAnsi="Times New Roman"/>
          <w:sz w:val="24"/>
          <w:szCs w:val="24"/>
          <w:rtl w:val="0"/>
        </w:rPr>
        <w:t>(Kangas 2004)</w:t>
      </w:r>
      <w:r>
        <w:rPr>
          <w:rFonts w:ascii="Calibri Light" w:hAnsi="Calibri Light"/>
          <w:sz w:val="24"/>
          <w:szCs w:val="24"/>
          <w:rtl w:val="0"/>
          <w:lang w:val="en-US"/>
        </w:rPr>
        <w:t xml:space="preserve"> because, unlike engineering that seeks to fit its design onto nature, ecology seeks to protect nature from human impact </w:t>
      </w:r>
      <w:r>
        <w:rPr>
          <w:rFonts w:ascii="Times New Roman" w:hAnsi="Times New Roman"/>
          <w:sz w:val="24"/>
          <w:szCs w:val="24"/>
          <w:rtl w:val="0"/>
        </w:rPr>
        <w:t>(Hall 1995)</w:t>
      </w:r>
      <w:r>
        <w:rPr>
          <w:rFonts w:ascii="Calibri Light" w:hAnsi="Calibri Light"/>
          <w:sz w:val="24"/>
          <w:szCs w:val="24"/>
          <w:rtl w:val="0"/>
        </w:rPr>
        <w:t xml:space="preserve">. </w:t>
      </w:r>
      <w:ins w:id="35" w:date="2022-01-06T10:14:18Z" w:author="zenrunner">
        <w:r>
          <w:rPr>
            <w:rFonts w:ascii="Calibri Light" w:hAnsi="Calibri Light"/>
            <w:sz w:val="24"/>
            <w:szCs w:val="24"/>
            <w:rtl w:val="0"/>
            <w:lang w:val="en-US"/>
          </w:rPr>
          <w:t xml:space="preserve"> Confusing </w:t>
        </w:r>
      </w:ins>
      <w:r>
        <w:rPr>
          <w:rFonts w:ascii="Calibri Light" w:hAnsi="Calibri Light"/>
          <w:sz w:val="24"/>
          <w:szCs w:val="24"/>
          <w:rtl w:val="0"/>
          <w:lang w:val="en-US"/>
        </w:rPr>
        <w:t xml:space="preserve">However, engineers and ecologists </w:t>
      </w:r>
      <w:del w:id="36" w:date="2022-01-06T10:14:28Z" w:author="zenrunner">
        <w:r>
          <w:rPr>
            <w:rFonts w:ascii="Calibri Light" w:hAnsi="Calibri Light"/>
            <w:sz w:val="24"/>
            <w:szCs w:val="24"/>
            <w:rtl w:val="0"/>
            <w:lang w:val="en-US"/>
          </w:rPr>
          <w:delText>must</w:delText>
        </w:r>
      </w:del>
      <w:ins w:id="37" w:date="2022-01-06T10:14:38Z" w:author="zenrunner">
        <w:r>
          <w:rPr>
            <w:rFonts w:ascii="Calibri Light" w:hAnsi="Calibri Light"/>
            <w:sz w:val="24"/>
            <w:szCs w:val="24"/>
            <w:rtl w:val="0"/>
            <w:lang w:val="en-US"/>
          </w:rPr>
          <w:t xml:space="preserve">should consider embracing </w:t>
        </w:r>
      </w:ins>
      <w:del w:id="38" w:date="2022-01-06T10:14:40Z" w:author="zenrunner">
        <w:r>
          <w:rPr>
            <w:rFonts w:ascii="Calibri Light" w:hAnsi="Calibri Light"/>
            <w:sz w:val="24"/>
            <w:szCs w:val="24"/>
            <w:rtl w:val="0"/>
            <w:lang w:val="it-IT"/>
          </w:rPr>
          <w:delText xml:space="preserve"> celebrate </w:delText>
        </w:r>
      </w:del>
      <w:r>
        <w:rPr>
          <w:rFonts w:ascii="Calibri Light" w:hAnsi="Calibri Light"/>
          <w:sz w:val="24"/>
          <w:szCs w:val="24"/>
          <w:rtl w:val="0"/>
          <w:lang w:val="en-US"/>
        </w:rPr>
        <w:t>the union between the two fields by combining the strengths of both disciplines to create new frameworks to solve a variety of environmental problems</w:t>
      </w:r>
      <w:ins w:id="39" w:date="2022-01-06T10:14:48Z" w:author="zenrunner">
        <w:r>
          <w:rPr>
            <w:rFonts w:ascii="Calibri Light" w:hAnsi="Calibri Light"/>
            <w:sz w:val="24"/>
            <w:szCs w:val="24"/>
            <w:rtl w:val="0"/>
            <w:lang w:val="en-US"/>
          </w:rPr>
          <w:t xml:space="preserve"> (citation)</w:t>
        </w:r>
      </w:ins>
      <w:r>
        <w:rPr>
          <w:rFonts w:ascii="Calibri Light" w:hAnsi="Calibri Light"/>
          <w:sz w:val="24"/>
          <w:szCs w:val="24"/>
          <w:rtl w:val="0"/>
        </w:rPr>
        <w:t xml:space="preserve">. </w:t>
      </w:r>
      <w:ins w:id="40" w:date="2022-01-06T10:15:17Z" w:author="zenrunner">
        <w:r>
          <w:rPr>
            <w:rFonts w:ascii="Calibri Light" w:hAnsi="Calibri Light"/>
            <w:sz w:val="24"/>
            <w:szCs w:val="24"/>
            <w:rtl w:val="0"/>
            <w:lang w:val="en-US"/>
          </w:rPr>
          <w:t>Fields of science the are multidisciplinary such as</w:t>
        </w:r>
      </w:ins>
      <w:ins w:id="41" w:date="2022-01-06T10:15:17Z" w:author="zenrunner">
        <w:r>
          <w:rPr>
            <w:rFonts w:ascii="Calibri Light" w:hAnsi="Calibri Light" w:hint="default"/>
            <w:sz w:val="24"/>
            <w:szCs w:val="24"/>
            <w:rtl w:val="0"/>
            <w:lang w:val="en-US"/>
          </w:rPr>
          <w:t xml:space="preserve">… </w:t>
        </w:r>
      </w:ins>
      <w:ins w:id="42" w:date="2022-01-06T10:15:17Z" w:author="zenrunner">
        <w:r>
          <w:rPr>
            <w:rFonts w:ascii="Calibri Light" w:hAnsi="Calibri Light"/>
            <w:sz w:val="24"/>
            <w:szCs w:val="24"/>
            <w:rtl w:val="0"/>
            <w:lang w:val="en-US"/>
          </w:rPr>
          <w:t xml:space="preserve">can have novel and direct benefits to etc.. </w:t>
        </w:r>
      </w:ins>
      <w:r>
        <w:rPr>
          <w:rFonts w:ascii="Times New Roman" w:hAnsi="Times New Roman"/>
          <w:sz w:val="24"/>
          <w:szCs w:val="24"/>
          <w:rtl w:val="0"/>
          <w:lang w:val="de-DE"/>
        </w:rPr>
        <w:t>Mitsch and J</w:t>
      </w:r>
      <w:r>
        <w:rPr>
          <w:rFonts w:ascii="Times New Roman" w:hAnsi="Times New Roman" w:hint="default"/>
          <w:sz w:val="24"/>
          <w:szCs w:val="24"/>
          <w:rtl w:val="0"/>
          <w:lang w:val="en-US"/>
        </w:rPr>
        <w:t>ø</w:t>
      </w:r>
      <w:r>
        <w:rPr>
          <w:rFonts w:ascii="Times New Roman" w:hAnsi="Times New Roman"/>
          <w:sz w:val="24"/>
          <w:szCs w:val="24"/>
          <w:rtl w:val="0"/>
        </w:rPr>
        <w:t>rgensen (2004)</w:t>
      </w:r>
      <w:r>
        <w:rPr>
          <w:rFonts w:ascii="Calibri Light" w:hAnsi="Calibri Light"/>
          <w:sz w:val="24"/>
          <w:szCs w:val="24"/>
          <w:rtl w:val="0"/>
          <w:lang w:val="en-US"/>
        </w:rPr>
        <w:t xml:space="preserve"> summarize the goals of ecological engineering into two main points: 1) restoring substantially disturbed ecosystems as a result of anthropogenic activities and pollution, and 2) the synthesis of sustainable ecosystems that have ecological and human value. </w:t>
      </w:r>
      <w:ins w:id="43" w:date="2022-01-06T10:17:01Z" w:author="zenrunner">
        <w:r>
          <w:rPr>
            <w:rFonts w:ascii="Calibri Light" w:hAnsi="Calibri Light"/>
            <w:sz w:val="24"/>
            <w:szCs w:val="24"/>
            <w:rtl w:val="0"/>
            <w:lang w:val="en-US"/>
          </w:rPr>
          <w:t>Implication - critical review? Are they goals solid, reasonable, the path forward, novel, useful etc</w:t>
        </w:r>
      </w:ins>
      <w:ins w:id="44" w:date="2022-01-06T10:17:01Z" w:author="zenrunner">
        <w:r>
          <w:rPr>
            <w:rFonts w:ascii="Calibri Light" w:hAnsi="Calibri Light" w:hint="default"/>
            <w:sz w:val="24"/>
            <w:szCs w:val="24"/>
            <w:rtl w:val="0"/>
            <w:lang w:val="en-US"/>
          </w:rPr>
          <w:t xml:space="preserve">… </w:t>
        </w:r>
      </w:ins>
      <w:ins w:id="45" w:date="2022-01-06T10:17:01Z" w:author="zenrunner">
        <w:r>
          <w:rPr>
            <w:rFonts w:ascii="Calibri Light" w:hAnsi="Calibri Light"/>
            <w:sz w:val="24"/>
            <w:szCs w:val="24"/>
            <w:rtl w:val="0"/>
            <w:lang w:val="en-US"/>
          </w:rPr>
          <w:t>show off your critical thinking here and synthesis skills and end with something like that. See notes I made for cognates on this - think leaving the examiners hanging like this with descriptions but no implications might be a challenge so set yourself up here.</w:t>
        </w:r>
      </w:ins>
    </w:p>
    <w:p>
      <w:pPr>
        <w:pStyle w:val="Body"/>
        <w:spacing w:line="480" w:lineRule="auto"/>
        <w:ind w:firstLine="720"/>
        <w:jc w:val="both"/>
        <w:rPr>
          <w:rFonts w:ascii="Calibri Light" w:cs="Calibri Light" w:hAnsi="Calibri Light" w:eastAsia="Calibri Light"/>
          <w:sz w:val="24"/>
          <w:szCs w:val="24"/>
        </w:rPr>
      </w:pPr>
    </w:p>
    <w:p>
      <w:pPr>
        <w:pStyle w:val="Body"/>
        <w:spacing w:line="480" w:lineRule="auto"/>
        <w:rPr>
          <w:rFonts w:ascii="Carlito" w:cs="Carlito" w:hAnsi="Carlito" w:eastAsia="Carlito"/>
          <w:b w:val="1"/>
          <w:bCs w:val="1"/>
          <w:i w:val="1"/>
          <w:iCs w:val="1"/>
          <w:sz w:val="24"/>
          <w:szCs w:val="24"/>
        </w:rPr>
      </w:pPr>
      <w:r>
        <w:rPr>
          <w:rFonts w:ascii="Carlito" w:hAnsi="Carlito"/>
          <w:b w:val="1"/>
          <w:bCs w:val="1"/>
          <w:i w:val="1"/>
          <w:iCs w:val="1"/>
          <w:sz w:val="24"/>
          <w:szCs w:val="24"/>
          <w:rtl w:val="0"/>
          <w:lang w:val="en-US"/>
        </w:rPr>
        <w:t xml:space="preserve">Ecological engineering vs. restoration ecology vs. environmental engineering </w:t>
      </w:r>
    </w:p>
    <w:p>
      <w:pPr>
        <w:pStyle w:val="Body"/>
        <w:spacing w:line="480" w:lineRule="auto"/>
        <w:ind w:firstLine="720"/>
        <w:jc w:val="both"/>
        <w:rPr>
          <w:ins w:id="46" w:date="2022-01-06T10:20:01Z" w:author="zenrunner"/>
          <w:rFonts w:ascii="Calibri Light" w:cs="Calibri Light" w:hAnsi="Calibri Light" w:eastAsia="Calibri Light"/>
          <w:sz w:val="24"/>
          <w:szCs w:val="24"/>
        </w:rPr>
      </w:pPr>
      <w:ins w:id="47" w:date="2022-01-06T10:17:37Z" w:author="zenrunner">
        <w:r>
          <w:rPr>
            <w:rFonts w:ascii="Carlito" w:hAnsi="Carlito"/>
            <w:b w:val="1"/>
            <w:bCs w:val="1"/>
            <w:i w:val="1"/>
            <w:iCs w:val="1"/>
            <w:sz w:val="24"/>
            <w:szCs w:val="24"/>
            <w:rtl w:val="0"/>
            <w:lang w:val="en-US"/>
          </w:rPr>
          <w:t>Topic sentence - several other fields? One other field is similar</w:t>
        </w:r>
      </w:ins>
      <w:ins w:id="48" w:date="2022-01-06T10:17:37Z" w:author="zenrunner">
        <w:r>
          <w:rPr>
            <w:rFonts w:ascii="Carlito" w:hAnsi="Carlito" w:hint="default"/>
            <w:b w:val="1"/>
            <w:bCs w:val="1"/>
            <w:i w:val="1"/>
            <w:iCs w:val="1"/>
            <w:sz w:val="24"/>
            <w:szCs w:val="24"/>
            <w:rtl w:val="0"/>
            <w:lang w:val="en-US"/>
          </w:rPr>
          <w:t xml:space="preserve">… </w:t>
        </w:r>
      </w:ins>
      <w:ins w:id="49" w:date="2022-01-06T10:17:37Z" w:author="zenrunner">
        <w:r>
          <w:rPr>
            <w:rFonts w:ascii="Carlito" w:hAnsi="Carlito"/>
            <w:b w:val="1"/>
            <w:bCs w:val="1"/>
            <w:i w:val="1"/>
            <w:iCs w:val="1"/>
            <w:sz w:val="24"/>
            <w:szCs w:val="24"/>
            <w:rtl w:val="0"/>
            <w:lang w:val="en-US"/>
          </w:rPr>
          <w:t xml:space="preserve">and here I contrast the differences and similarities? </w:t>
        </w:r>
      </w:ins>
      <w:r>
        <w:rPr>
          <w:rFonts w:ascii="Calibri Light" w:hAnsi="Calibri Light"/>
          <w:sz w:val="24"/>
          <w:szCs w:val="24"/>
          <w:rtl w:val="0"/>
          <w:lang w:val="en-US"/>
        </w:rPr>
        <w:t xml:space="preserve">In broad terms, restoration ecology can be viewed as </w:t>
      </w:r>
      <w:r>
        <w:rPr>
          <w:rFonts w:ascii="Calibri Light" w:hAnsi="Calibri Light" w:hint="default"/>
          <w:sz w:val="24"/>
          <w:szCs w:val="24"/>
          <w:rtl w:val="1"/>
          <w:lang w:val="ar-SA" w:bidi="ar-SA"/>
        </w:rPr>
        <w:t>“</w:t>
      </w:r>
      <w:r>
        <w:rPr>
          <w:rFonts w:ascii="Calibri Light" w:hAnsi="Calibri Light"/>
          <w:sz w:val="24"/>
          <w:szCs w:val="24"/>
          <w:rtl w:val="0"/>
          <w:lang w:val="en-US"/>
        </w:rPr>
        <w:t>the science of habitat and biodiversity recovery</w:t>
      </w:r>
      <w:r>
        <w:rPr>
          <w:rFonts w:ascii="Calibri Light" w:hAnsi="Calibri Light" w:hint="default"/>
          <w:sz w:val="24"/>
          <w:szCs w:val="24"/>
          <w:rtl w:val="0"/>
        </w:rPr>
        <w:t xml:space="preserve">” </w:t>
      </w:r>
      <w:r>
        <w:rPr>
          <w:rFonts w:ascii="Times New Roman" w:hAnsi="Times New Roman"/>
          <w:sz w:val="24"/>
          <w:szCs w:val="24"/>
          <w:rtl w:val="0"/>
          <w:lang w:val="en-US"/>
        </w:rPr>
        <w:t>(Young 2000)</w:t>
      </w:r>
      <w:r>
        <w:rPr>
          <w:rFonts w:ascii="Calibri Light" w:hAnsi="Calibri Light"/>
          <w:sz w:val="24"/>
          <w:szCs w:val="24"/>
          <w:rtl w:val="0"/>
          <w:lang w:val="en-US"/>
        </w:rPr>
        <w:t xml:space="preserve">. Restoration ecology can be applied along a continuum to re-construct devastated sites and to manage relatively unmodified sites </w:t>
      </w:r>
      <w:r>
        <w:rPr>
          <w:rFonts w:ascii="Times New Roman" w:hAnsi="Times New Roman"/>
          <w:sz w:val="24"/>
          <w:szCs w:val="24"/>
          <w:rtl w:val="0"/>
          <w:lang w:val="en-US"/>
        </w:rPr>
        <w:t>(Hobbs and Norton 1996)</w:t>
      </w:r>
      <w:r>
        <w:rPr>
          <w:rFonts w:ascii="Calibri Light" w:hAnsi="Calibri Light"/>
          <w:sz w:val="24"/>
          <w:szCs w:val="24"/>
          <w:rtl w:val="0"/>
          <w:lang w:val="en-US"/>
        </w:rPr>
        <w:t>. Thus, like ecological engineering, the design of an ecosystem is at the heart of restoration</w:t>
      </w:r>
      <w:ins w:id="50" w:date="2022-01-06T10:17:48Z" w:author="zenrunner">
        <w:r>
          <w:rPr>
            <w:rFonts w:ascii="Calibri Light" w:hAnsi="Calibri Light"/>
            <w:sz w:val="24"/>
            <w:szCs w:val="24"/>
            <w:rtl w:val="0"/>
            <w:lang w:val="en-US"/>
          </w:rPr>
          <w:t xml:space="preserve"> hmmm</w:t>
        </w:r>
      </w:ins>
      <w:r>
        <w:rPr>
          <w:rFonts w:ascii="Calibri Light" w:hAnsi="Calibri Light"/>
          <w:sz w:val="24"/>
          <w:szCs w:val="24"/>
          <w:rtl w:val="0"/>
          <w:lang w:val="en-US"/>
        </w:rPr>
        <w:t xml:space="preserve">. Concepts of ecological engineering and restoration are interrelated though restoration lacks two key foundations of ecological engineering which are: 1) emphasis on self-design ability of the ecosystem, and 2) constructing approaches on a theoretical base and not just an empirical </w:t>
      </w:r>
      <w:r>
        <w:rPr>
          <w:rFonts w:ascii="Times New Roman" w:hAnsi="Times New Roman"/>
          <w:sz w:val="24"/>
          <w:szCs w:val="24"/>
          <w:rtl w:val="0"/>
          <w:lang w:val="de-DE"/>
        </w:rPr>
        <w:t>(Mitsch and J</w:t>
      </w:r>
      <w:r>
        <w:rPr>
          <w:rFonts w:ascii="Times New Roman" w:hAnsi="Times New Roman" w:hint="default"/>
          <w:sz w:val="24"/>
          <w:szCs w:val="24"/>
          <w:rtl w:val="0"/>
          <w:lang w:val="en-US"/>
        </w:rPr>
        <w:t>ø</w:t>
      </w:r>
      <w:r>
        <w:rPr>
          <w:rFonts w:ascii="Times New Roman" w:hAnsi="Times New Roman"/>
          <w:sz w:val="24"/>
          <w:szCs w:val="24"/>
          <w:rtl w:val="0"/>
        </w:rPr>
        <w:t>rgensen 2004)</w:t>
      </w:r>
      <w:r>
        <w:rPr>
          <w:rFonts w:ascii="Calibri Light" w:hAnsi="Calibri Light"/>
          <w:sz w:val="24"/>
          <w:szCs w:val="24"/>
          <w:rtl w:val="0"/>
        </w:rPr>
        <w:t xml:space="preserve">. </w:t>
      </w:r>
      <w:ins w:id="51" w:date="2022-01-06T10:18:02Z" w:author="zenrunner">
        <w:r>
          <w:rPr>
            <w:rFonts w:ascii="Calibri Light" w:hAnsi="Calibri Light"/>
            <w:sz w:val="24"/>
            <w:szCs w:val="24"/>
            <w:rtl w:val="0"/>
            <w:lang w:val="en-US"/>
          </w:rPr>
          <w:t xml:space="preserve">Conversely, </w:t>
        </w:r>
      </w:ins>
      <w:del w:id="52" w:date="2022-01-06T10:18:04Z" w:author="zenrunner">
        <w:r>
          <w:rPr>
            <w:rFonts w:ascii="Calibri Light" w:hAnsi="Calibri Light"/>
            <w:sz w:val="24"/>
            <w:szCs w:val="24"/>
            <w:rtl w:val="0"/>
          </w:rPr>
          <w:delText>E</w:delText>
        </w:r>
      </w:del>
      <w:ins w:id="53" w:date="2022-01-06T10:18:04Z" w:author="zenrunner">
        <w:r>
          <w:rPr>
            <w:rFonts w:ascii="Calibri Light" w:hAnsi="Calibri Light"/>
            <w:sz w:val="24"/>
            <w:szCs w:val="24"/>
            <w:rtl w:val="0"/>
            <w:lang w:val="en-US"/>
          </w:rPr>
          <w:t>e</w:t>
        </w:r>
      </w:ins>
      <w:r>
        <w:rPr>
          <w:rFonts w:ascii="Calibri Light" w:hAnsi="Calibri Light"/>
          <w:sz w:val="24"/>
          <w:szCs w:val="24"/>
          <w:rtl w:val="0"/>
          <w:lang w:val="en-US"/>
        </w:rPr>
        <w:t xml:space="preserve">nvironmental engineering </w:t>
      </w:r>
      <w:del w:id="54" w:date="2022-01-06T10:17:56Z" w:author="zenrunner">
        <w:r>
          <w:rPr>
            <w:rFonts w:ascii="Calibri Light" w:hAnsi="Calibri Light"/>
            <w:sz w:val="24"/>
            <w:szCs w:val="24"/>
            <w:rtl w:val="0"/>
            <w:lang w:val="en-US"/>
          </w:rPr>
          <w:delText xml:space="preserve">on the other hand </w:delText>
        </w:r>
      </w:del>
      <w:r>
        <w:rPr>
          <w:rFonts w:ascii="Calibri Light" w:hAnsi="Calibri Light"/>
          <w:sz w:val="24"/>
          <w:szCs w:val="24"/>
          <w:rtl w:val="0"/>
          <w:lang w:val="en-US"/>
        </w:rPr>
        <w:t xml:space="preserve">is a field that involves the integration of scientific principles for environmental pollution control and management </w:t>
      </w:r>
      <w:r>
        <w:rPr>
          <w:rFonts w:ascii="Times New Roman" w:hAnsi="Times New Roman"/>
          <w:sz w:val="24"/>
          <w:szCs w:val="24"/>
          <w:rtl w:val="0"/>
          <w:lang w:val="de-DE"/>
        </w:rPr>
        <w:t>(Weiner and Matthews 2003)</w:t>
      </w:r>
      <w:r>
        <w:rPr>
          <w:rFonts w:ascii="Calibri Light" w:hAnsi="Calibri Light"/>
          <w:sz w:val="24"/>
          <w:szCs w:val="24"/>
          <w:rtl w:val="0"/>
          <w:lang w:val="en-US"/>
        </w:rPr>
        <w:t xml:space="preserve"> using tools such as scrubbers, flocculation tanks, and sedimentation basins. The greatest difference between ecological and environmental engineering is that the former takes advantage of the self-design capacities of ecosystems, whereas the latter heavily incorporates the use of devices and technologies to contain pollutants. </w:t>
      </w:r>
      <w:ins w:id="55" w:date="2022-01-06T10:20:01Z" w:author="zenrunner">
        <w:r>
          <w:rPr>
            <w:rFonts w:ascii="Calibri Light" w:hAnsi="Calibri Light"/>
            <w:sz w:val="24"/>
            <w:szCs w:val="24"/>
            <w:rtl w:val="0"/>
            <w:lang w:val="en-US"/>
          </w:rPr>
          <w:t xml:space="preserve">In summary, </w:t>
        </w:r>
      </w:ins>
      <w:ins w:id="56" w:date="2022-01-06T10:20:01Z" w:author="zenrunner">
        <w:r>
          <w:rPr>
            <w:rFonts w:ascii="Calibri Light" w:hAnsi="Calibri Light" w:hint="default"/>
            <w:sz w:val="24"/>
            <w:szCs w:val="24"/>
            <w:rtl w:val="0"/>
            <w:lang w:val="en-US"/>
          </w:rPr>
          <w:t xml:space="preserve">… </w:t>
        </w:r>
      </w:ins>
      <w:ins w:id="57" w:date="2022-01-06T10:20:01Z" w:author="zenrunner">
        <w:r>
          <w:rPr>
            <w:rFonts w:ascii="Calibri Light" w:hAnsi="Calibri Light"/>
            <w:sz w:val="24"/>
            <w:szCs w:val="24"/>
            <w:rtl w:val="0"/>
            <w:lang w:val="en-US"/>
          </w:rPr>
          <w:t>wrap up again with implications - we need both, they do different things, but they complement our capacity to deal with global change? Etc</w:t>
        </w:r>
      </w:ins>
      <w:ins w:id="58" w:date="2022-01-06T10:20:01Z" w:author="zenrunner">
        <w:r>
          <w:rPr>
            <w:rFonts w:ascii="Calibri Light" w:hAnsi="Calibri Light" w:hint="default"/>
            <w:sz w:val="24"/>
            <w:szCs w:val="24"/>
            <w:rtl w:val="0"/>
            <w:lang w:val="en-US"/>
          </w:rPr>
          <w:t xml:space="preserve">… </w:t>
        </w:r>
      </w:ins>
      <w:ins w:id="59" w:date="2022-01-06T10:20:01Z" w:author="zenrunner">
        <w:r>
          <w:rPr>
            <w:rFonts w:ascii="Calibri Light" w:hAnsi="Calibri Light"/>
            <w:sz w:val="24"/>
            <w:szCs w:val="24"/>
            <w:rtl w:val="0"/>
            <w:lang w:val="en-US"/>
          </w:rPr>
          <w:t>again I could almost imagine a nice table here listing them, what they do, how they differ etc</w:t>
        </w:r>
      </w:ins>
      <w:ins w:id="60" w:date="2022-01-06T10:20:01Z" w:author="zenrunner">
        <w:r>
          <w:rPr>
            <w:rFonts w:ascii="Calibri Light" w:hAnsi="Calibri Light" w:hint="default"/>
            <w:sz w:val="24"/>
            <w:szCs w:val="24"/>
            <w:rtl w:val="0"/>
            <w:lang w:val="en-US"/>
          </w:rPr>
          <w:t xml:space="preserve">… </w:t>
        </w:r>
      </w:ins>
      <w:ins w:id="61" w:date="2022-01-06T10:20:01Z" w:author="zenrunner">
        <w:r>
          <w:rPr>
            <w:rFonts w:ascii="Calibri Light" w:hAnsi="Calibri Light"/>
            <w:sz w:val="24"/>
            <w:szCs w:val="24"/>
            <w:rtl w:val="0"/>
            <w:lang w:val="en-US"/>
          </w:rPr>
          <w:t>and then what benefits they provide. Structure up the writing to be more clear though and perhaps no table needed. Your call. Do end with with big picture again.</w:t>
        </w:r>
      </w:ins>
    </w:p>
    <w:p>
      <w:pPr>
        <w:pStyle w:val="Body"/>
        <w:spacing w:line="480" w:lineRule="auto"/>
        <w:ind w:firstLine="720"/>
        <w:jc w:val="both"/>
        <w:rPr>
          <w:rFonts w:ascii="Calibri Light" w:cs="Calibri Light" w:hAnsi="Calibri Light" w:eastAsia="Calibri Light"/>
          <w:sz w:val="24"/>
          <w:szCs w:val="24"/>
        </w:rPr>
      </w:pPr>
    </w:p>
    <w:p>
      <w:pPr>
        <w:pStyle w:val="List Paragraph"/>
        <w:numPr>
          <w:ilvl w:val="0"/>
          <w:numId w:val="2"/>
        </w:numPr>
        <w:bidi w:val="0"/>
        <w:spacing w:line="480" w:lineRule="auto"/>
        <w:ind w:right="0"/>
        <w:jc w:val="left"/>
        <w:rPr>
          <w:rFonts w:ascii="Carlito" w:hAnsi="Carlito"/>
          <w:b w:val="1"/>
          <w:bCs w:val="1"/>
          <w:sz w:val="24"/>
          <w:szCs w:val="24"/>
          <w:rtl w:val="0"/>
          <w:lang w:val="en-US"/>
        </w:rPr>
      </w:pPr>
      <w:r>
        <w:rPr>
          <w:rFonts w:ascii="Carlito" w:hAnsi="Carlito"/>
          <w:b w:val="1"/>
          <w:bCs w:val="1"/>
          <w:sz w:val="24"/>
          <w:szCs w:val="24"/>
          <w:rtl w:val="0"/>
          <w:lang w:val="en-US"/>
        </w:rPr>
        <w:t>Basic principles of ecological engineering</w:t>
      </w:r>
    </w:p>
    <w:p>
      <w:pPr>
        <w:pStyle w:val="List Paragraph"/>
        <w:bidi w:val="0"/>
        <w:spacing w:line="480" w:lineRule="auto"/>
        <w:ind w:left="0" w:right="0" w:firstLine="0"/>
        <w:jc w:val="left"/>
        <w:rPr>
          <w:rFonts w:ascii="Carlito" w:cs="Carlito" w:hAnsi="Carlito" w:eastAsia="Carlito"/>
          <w:b w:val="1"/>
          <w:bCs w:val="1"/>
          <w:sz w:val="24"/>
          <w:szCs w:val="24"/>
          <w:rtl w:val="0"/>
        </w:rPr>
      </w:pPr>
    </w:p>
    <w:p>
      <w:pPr>
        <w:pStyle w:val="Body"/>
        <w:spacing w:line="480" w:lineRule="auto"/>
        <w:rPr>
          <w:rFonts w:ascii="Carlito" w:cs="Carlito" w:hAnsi="Carlito" w:eastAsia="Carlito"/>
          <w:b w:val="1"/>
          <w:bCs w:val="1"/>
          <w:i w:val="1"/>
          <w:iCs w:val="1"/>
          <w:sz w:val="24"/>
          <w:szCs w:val="24"/>
        </w:rPr>
      </w:pPr>
      <w:r>
        <w:rPr>
          <w:rFonts w:ascii="Carlito" w:hAnsi="Carlito"/>
          <w:b w:val="1"/>
          <w:bCs w:val="1"/>
          <w:i w:val="1"/>
          <w:iCs w:val="1"/>
          <w:sz w:val="24"/>
          <w:szCs w:val="24"/>
          <w:rtl w:val="0"/>
          <w:lang w:val="en-US"/>
        </w:rPr>
        <w:t>Self-organization</w:t>
      </w:r>
    </w:p>
    <w:p>
      <w:pPr>
        <w:pStyle w:val="Body"/>
        <w:spacing w:line="480" w:lineRule="auto"/>
        <w:ind w:firstLine="720"/>
        <w:jc w:val="both"/>
        <w:rPr>
          <w:ins w:id="62" w:date="2022-01-06T10:21:47Z" w:author="zenrunner"/>
          <w:rFonts w:ascii="Calibri Light" w:cs="Calibri Light" w:hAnsi="Calibri Light" w:eastAsia="Calibri Light"/>
          <w:sz w:val="24"/>
          <w:szCs w:val="24"/>
        </w:rPr>
      </w:pPr>
      <w:r>
        <w:rPr>
          <w:rFonts w:ascii="Carlito" w:cs="Carlito" w:hAnsi="Carlito" w:eastAsia="Carlito"/>
          <w:b w:val="1"/>
          <w:bCs w:val="1"/>
          <w:i w:val="1"/>
          <w:iCs w:val="1"/>
          <w:sz w:val="24"/>
          <w:szCs w:val="24"/>
        </w:rPr>
        <w:drawing xmlns:a="http://schemas.openxmlformats.org/drawingml/2006/main">
          <wp:anchor distT="57150" distB="57150" distL="57150" distR="57150" simplePos="0" relativeHeight="251659264" behindDoc="0" locked="0" layoutInCell="1" allowOverlap="1">
            <wp:simplePos x="0" y="0"/>
            <wp:positionH relativeFrom="page">
              <wp:posOffset>1005302</wp:posOffset>
            </wp:positionH>
            <wp:positionV relativeFrom="line">
              <wp:posOffset>812800</wp:posOffset>
            </wp:positionV>
            <wp:extent cx="5852698" cy="3352800"/>
            <wp:effectExtent l="0" t="0" r="0" b="0"/>
            <wp:wrapSquare wrapText="bothSides" distL="57150" distR="57150" distT="57150" distB="57150"/>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4">
                      <a:extLst/>
                    </a:blip>
                    <a:stretch>
                      <a:fillRect/>
                    </a:stretch>
                  </pic:blipFill>
                  <pic:spPr>
                    <a:xfrm>
                      <a:off x="0" y="0"/>
                      <a:ext cx="5852698" cy="3352800"/>
                    </a:xfrm>
                    <a:prstGeom prst="rect">
                      <a:avLst/>
                    </a:prstGeom>
                    <a:ln w="12700" cap="flat">
                      <a:noFill/>
                      <a:miter lim="400000"/>
                    </a:ln>
                    <a:effectLst/>
                  </pic:spPr>
                </pic:pic>
              </a:graphicData>
            </a:graphic>
          </wp:anchor>
        </w:drawing>
      </w:r>
      <w:r>
        <w:rPr>
          <w:rFonts w:ascii="Calibri Light" w:hAnsi="Calibri Light"/>
          <w:sz w:val="24"/>
          <w:szCs w:val="24"/>
          <w:rtl w:val="0"/>
          <w:lang w:val="en-US"/>
        </w:rPr>
        <w:t>Perhaps the most crucial of the three main principles</w:t>
      </w:r>
      <w:ins w:id="63" w:date="2022-01-06T10:20:29Z" w:author="zenrunner">
        <w:r>
          <w:rPr>
            <w:rFonts w:ascii="Calibri Light" w:hAnsi="Calibri Light"/>
            <w:sz w:val="24"/>
            <w:szCs w:val="24"/>
            <w:rtl w:val="0"/>
            <w:lang w:val="en-US"/>
          </w:rPr>
          <w:t xml:space="preserve"> because it is at </w:t>
        </w:r>
      </w:ins>
      <w:del w:id="64" w:date="2022-01-06T10:20:27Z" w:author="zenrunner">
        <w:r>
          <w:rPr>
            <w:rFonts w:ascii="Calibri Light" w:hAnsi="Calibri Light"/>
            <w:sz w:val="24"/>
            <w:szCs w:val="24"/>
            <w:rtl w:val="0"/>
            <w:lang w:val="en-US"/>
          </w:rPr>
          <w:delText xml:space="preserve">, self-organization lays at </w:delText>
        </w:r>
      </w:del>
      <w:r>
        <w:rPr>
          <w:rFonts w:ascii="Calibri Light" w:hAnsi="Calibri Light"/>
          <w:sz w:val="24"/>
          <w:szCs w:val="24"/>
          <w:rtl w:val="0"/>
          <w:lang w:val="en-US"/>
        </w:rPr>
        <w:t>the core of ecological engineering</w:t>
      </w:r>
      <w:ins w:id="65" w:date="2022-01-06T10:20:50Z" w:author="zenrunner">
        <w:r>
          <w:rPr>
            <w:rFonts w:ascii="Calibri Light" w:hAnsi="Calibri Light"/>
            <w:sz w:val="24"/>
            <w:szCs w:val="24"/>
            <w:rtl w:val="0"/>
            <w:lang w:val="en-US"/>
          </w:rPr>
          <w:t xml:space="preserve"> in..? How is it at the core or why? Then define</w:t>
        </w:r>
      </w:ins>
      <w:ins w:id="66" w:date="2022-01-06T10:20:50Z" w:author="zenrunner">
        <w:r>
          <w:rPr>
            <w:rFonts w:ascii="Calibri Light" w:hAnsi="Calibri Light" w:hint="default"/>
            <w:sz w:val="24"/>
            <w:szCs w:val="24"/>
            <w:rtl w:val="0"/>
            <w:lang w:val="en-US"/>
          </w:rPr>
          <w:t>…</w:t>
        </w:r>
      </w:ins>
      <w:r>
        <w:rPr>
          <w:rFonts w:ascii="Calibri Light" w:hAnsi="Calibri Light"/>
          <w:sz w:val="24"/>
          <w:szCs w:val="24"/>
          <w:rtl w:val="0"/>
          <w:lang w:val="en-US"/>
        </w:rPr>
        <w:t xml:space="preserve"> Self-organization is a concept of self-development where species relations and networks are developed over time and selectively reinforced as more energy becomes available, to feed products into the system for production </w:t>
      </w:r>
      <w:r>
        <w:rPr>
          <w:rFonts w:ascii="Times New Roman" w:hAnsi="Times New Roman"/>
          <w:sz w:val="24"/>
          <w:szCs w:val="24"/>
          <w:rtl w:val="0"/>
        </w:rPr>
        <w:t>(H. T. Odum 1988)</w:t>
      </w:r>
      <w:r>
        <w:rPr>
          <w:rFonts w:ascii="Calibri Light" w:hAnsi="Calibri Light"/>
          <w:sz w:val="24"/>
          <w:szCs w:val="24"/>
          <w:rtl w:val="0"/>
        </w:rPr>
        <w:t xml:space="preserve">. </w:t>
      </w:r>
      <w:del w:id="67" w:date="2022-01-06T10:21:01Z" w:author="zenrunner">
        <w:r>
          <w:rPr>
            <w:rFonts w:ascii="Calibri Light" w:hAnsi="Calibri Light"/>
            <w:sz w:val="24"/>
            <w:szCs w:val="24"/>
            <w:rtl w:val="0"/>
            <w:lang w:val="en-US"/>
          </w:rPr>
          <w:delText>In other words, s</w:delText>
        </w:r>
      </w:del>
      <w:ins w:id="68" w:date="2022-01-06T10:21:01Z" w:author="zenrunner">
        <w:r>
          <w:rPr>
            <w:rFonts w:ascii="Calibri Light" w:hAnsi="Calibri Light"/>
            <w:sz w:val="24"/>
            <w:szCs w:val="24"/>
            <w:rtl w:val="0"/>
            <w:lang w:val="en-US"/>
          </w:rPr>
          <w:t>S</w:t>
        </w:r>
      </w:ins>
      <w:r>
        <w:rPr>
          <w:rFonts w:ascii="Calibri Light" w:hAnsi="Calibri Light"/>
          <w:sz w:val="24"/>
          <w:szCs w:val="24"/>
          <w:rtl w:val="0"/>
          <w:lang w:val="en-US"/>
        </w:rPr>
        <w:t xml:space="preserve">elf-organization is the </w:t>
      </w:r>
      <w:del w:id="69" w:date="2022-01-06T10:21:04Z" w:author="zenrunner">
        <w:r>
          <w:rPr>
            <w:rFonts w:ascii="Calibri Light" w:hAnsi="Calibri Light"/>
            <w:sz w:val="24"/>
            <w:szCs w:val="24"/>
            <w:rtl w:val="0"/>
            <w:lang w:val="fr-FR"/>
          </w:rPr>
          <w:delText>notion</w:delText>
        </w:r>
      </w:del>
      <w:ins w:id="70" w:date="2022-01-06T10:21:09Z" w:author="zenrunner">
        <w:r>
          <w:rPr>
            <w:rFonts w:ascii="Calibri Light" w:hAnsi="Calibri Light"/>
            <w:sz w:val="24"/>
            <w:szCs w:val="24"/>
            <w:rtl w:val="0"/>
            <w:lang w:val="en-US"/>
          </w:rPr>
          <w:t>hypothesis? Theory?</w:t>
        </w:r>
      </w:ins>
      <w:r>
        <w:rPr>
          <w:rFonts w:ascii="Calibri Light" w:hAnsi="Calibri Light"/>
          <w:sz w:val="24"/>
          <w:szCs w:val="24"/>
          <w:rtl w:val="0"/>
          <w:lang w:val="en-US"/>
        </w:rPr>
        <w:t xml:space="preserve"> that species are continually added and removed from the system, trophic and non-trophic interactions change in dominance, and the environment itself also changes</w:t>
      </w:r>
      <w:ins w:id="71" w:date="2022-01-06T10:21:17Z" w:author="zenrunner">
        <w:r>
          <w:rPr>
            <w:rFonts w:ascii="Calibri Light" w:hAnsi="Calibri Light"/>
            <w:sz w:val="24"/>
            <w:szCs w:val="24"/>
            <w:rtl w:val="0"/>
            <w:lang w:val="en-US"/>
          </w:rPr>
          <w:t xml:space="preserve"> (citations)</w:t>
        </w:r>
      </w:ins>
      <w:r>
        <w:rPr>
          <w:rFonts w:ascii="Calibri Light" w:hAnsi="Calibri Light"/>
          <w:sz w:val="24"/>
          <w:szCs w:val="24"/>
          <w:rtl w:val="0"/>
        </w:rPr>
        <w:t>.</w:t>
      </w:r>
      <w:ins w:id="72" w:date="2022-01-06T10:21:47Z" w:author="zenrunner">
        <w:r>
          <w:rPr>
            <w:rFonts w:ascii="Calibri Light" w:hAnsi="Calibri Light"/>
            <w:sz w:val="24"/>
            <w:szCs w:val="24"/>
            <w:rtl w:val="0"/>
            <w:lang w:val="en-US"/>
          </w:rPr>
          <w:t xml:space="preserve"> Any more recent papers you can cite here? I think you need more breadth in the literature demonstrated - there must be new papers on this too.</w:t>
        </w:r>
      </w:ins>
    </w:p>
    <w:p>
      <w:pPr>
        <w:pStyle w:val="Body"/>
        <w:spacing w:line="480" w:lineRule="auto"/>
        <w:ind w:firstLine="720"/>
        <w:jc w:val="both"/>
        <w:rPr>
          <w:rFonts w:ascii="Calibri Light" w:cs="Calibri Light" w:hAnsi="Calibri Light" w:eastAsia="Calibri Light"/>
          <w:sz w:val="24"/>
          <w:szCs w:val="24"/>
        </w:rPr>
      </w:pPr>
      <w:r>
        <w:rPr>
          <w:rFonts w:ascii="Calibri Light" w:hAnsi="Calibri Light"/>
          <w:sz w:val="24"/>
          <w:szCs w:val="24"/>
          <w:rtl w:val="0"/>
        </w:rPr>
        <w:t xml:space="preserve"> </w:t>
      </w:r>
      <w:r>
        <w:rPr>
          <w:rFonts w:ascii="Times New Roman" w:hAnsi="Times New Roman"/>
          <w:sz w:val="24"/>
          <w:szCs w:val="24"/>
          <w:rtl w:val="0"/>
          <w:lang w:val="de-DE"/>
        </w:rPr>
        <w:t>Mitsch and J</w:t>
      </w:r>
      <w:r>
        <w:rPr>
          <w:rFonts w:ascii="Times New Roman" w:hAnsi="Times New Roman" w:hint="default"/>
          <w:sz w:val="24"/>
          <w:szCs w:val="24"/>
          <w:rtl w:val="0"/>
          <w:lang w:val="en-US"/>
        </w:rPr>
        <w:t>ø</w:t>
      </w:r>
      <w:r>
        <w:rPr>
          <w:rFonts w:ascii="Times New Roman" w:hAnsi="Times New Roman"/>
          <w:sz w:val="24"/>
          <w:szCs w:val="24"/>
          <w:rtl w:val="0"/>
        </w:rPr>
        <w:t>rgensen (2004)</w:t>
      </w:r>
      <w:r>
        <w:rPr>
          <w:rFonts w:ascii="Calibri Light" w:hAnsi="Calibri Light"/>
          <w:sz w:val="24"/>
          <w:szCs w:val="24"/>
          <w:rtl w:val="0"/>
          <w:lang w:val="en-US"/>
        </w:rPr>
        <w:t xml:space="preserve"> have taken the definition one step higher and defined the term self-design as </w:t>
      </w:r>
      <w:r>
        <w:rPr>
          <w:rFonts w:ascii="Calibri Light" w:hAnsi="Calibri Light" w:hint="default"/>
          <w:sz w:val="24"/>
          <w:szCs w:val="24"/>
          <w:rtl w:val="1"/>
          <w:lang w:val="ar-SA" w:bidi="ar-SA"/>
        </w:rPr>
        <w:t>“</w:t>
      </w:r>
      <w:r>
        <w:rPr>
          <w:rFonts w:ascii="Calibri Light" w:hAnsi="Calibri Light"/>
          <w:sz w:val="24"/>
          <w:szCs w:val="24"/>
          <w:rtl w:val="0"/>
          <w:lang w:val="en-US"/>
        </w:rPr>
        <w:t>the application of self-organization in the design of an ecosystem.</w:t>
      </w:r>
      <w:r>
        <w:rPr>
          <w:rFonts w:ascii="Calibri Light" w:hAnsi="Calibri Light" w:hint="default"/>
          <w:sz w:val="24"/>
          <w:szCs w:val="24"/>
          <w:rtl w:val="0"/>
        </w:rPr>
        <w:t xml:space="preserve">” </w:t>
      </w:r>
      <w:r>
        <w:rPr>
          <w:rFonts w:ascii="Calibri Light" w:hAnsi="Calibri Light"/>
          <w:sz w:val="24"/>
          <w:szCs w:val="24"/>
          <w:rtl w:val="0"/>
          <w:lang w:val="en-US"/>
        </w:rPr>
        <w:t>This is evident when we examine how the survival and persistence of species introduced into an ecosystem have more to do with nature than humans</w:t>
      </w:r>
      <w:ins w:id="73" w:date="2022-01-06T10:22:09Z" w:author="zenrunner">
        <w:r>
          <w:rPr>
            <w:rFonts w:ascii="Calibri Light" w:hAnsi="Calibri Light"/>
            <w:sz w:val="24"/>
            <w:szCs w:val="24"/>
            <w:rtl w:val="0"/>
            <w:lang w:val="en-US"/>
          </w:rPr>
          <w:t xml:space="preserve">? Confusing </w:t>
        </w:r>
      </w:ins>
      <w:r>
        <w:rPr>
          <w:rFonts w:ascii="Calibri Light" w:hAnsi="Calibri Light"/>
          <w:sz w:val="24"/>
          <w:szCs w:val="24"/>
          <w:rtl w:val="0"/>
          <w:lang w:val="en-US"/>
        </w:rPr>
        <w:t xml:space="preserve">. Through the concept of self-design, we view nature as a partner as opposed to a force to overcome or dominate </w:t>
      </w:r>
      <w:r>
        <w:rPr>
          <w:rFonts w:ascii="Times New Roman" w:hAnsi="Times New Roman"/>
          <w:sz w:val="24"/>
          <w:szCs w:val="24"/>
          <w:rtl w:val="0"/>
          <w:lang w:val="en-US"/>
        </w:rPr>
        <w:t>(Bergen, Bolton, and L. Fridley 2001)</w:t>
      </w:r>
      <w:r>
        <w:rPr>
          <w:rFonts w:ascii="Calibri Light" w:hAnsi="Calibri Light"/>
          <w:sz w:val="24"/>
          <w:szCs w:val="24"/>
          <w:rtl w:val="0"/>
        </w:rPr>
        <w:t xml:space="preserve">. </w:t>
      </w:r>
      <w:ins w:id="74" w:date="2022-01-06T10:22:33Z" w:author="zenrunner">
        <w:r>
          <w:rPr>
            <w:rFonts w:ascii="Calibri Light" w:hAnsi="Calibri Light"/>
            <w:sz w:val="24"/>
            <w:szCs w:val="24"/>
            <w:rtl w:val="0"/>
            <w:lang w:val="en-US"/>
          </w:rPr>
          <w:t xml:space="preserve">Hmm - this is a really interesting but challenging topic. </w:t>
        </w:r>
      </w:ins>
      <w:r>
        <w:rPr>
          <w:rFonts w:ascii="Calibri Light" w:hAnsi="Calibri Light"/>
          <w:sz w:val="24"/>
          <w:szCs w:val="24"/>
          <w:rtl w:val="0"/>
          <w:lang w:val="en-US"/>
        </w:rPr>
        <w:t xml:space="preserve"> Many systems are organized into hierarchies </w:t>
      </w:r>
      <w:r>
        <w:rPr>
          <w:rFonts w:ascii="Calibri Light" w:hAnsi="Calibri Light" w:hint="default"/>
          <w:sz w:val="24"/>
          <w:szCs w:val="24"/>
          <w:rtl w:val="0"/>
        </w:rPr>
        <w:t xml:space="preserve">– </w:t>
      </w:r>
      <w:r>
        <w:rPr>
          <w:rFonts w:ascii="Calibri Light" w:hAnsi="Calibri Light"/>
          <w:sz w:val="24"/>
          <w:szCs w:val="24"/>
          <w:rtl w:val="0"/>
          <w:lang w:val="en-US"/>
        </w:rPr>
        <w:t>the organization can be controlled through external/imposed organization or by self-organization</w:t>
      </w:r>
      <w:ins w:id="75" w:date="2022-01-06T10:22:59Z" w:author="zenrunner">
        <w:r>
          <w:rPr>
            <w:rFonts w:ascii="Calibri Light" w:hAnsi="Calibri Light"/>
            <w:sz w:val="24"/>
            <w:szCs w:val="24"/>
            <w:rtl w:val="0"/>
            <w:lang w:val="en-US"/>
          </w:rPr>
          <w:t>??/ and?? I thought you just said it was about species loss and addition?</w:t>
        </w:r>
      </w:ins>
      <w:r>
        <w:rPr>
          <w:rFonts w:ascii="Calibri Light" w:hAnsi="Calibri Light"/>
          <w:sz w:val="24"/>
          <w:szCs w:val="24"/>
          <w:rtl w:val="0"/>
        </w:rPr>
        <w:t xml:space="preserve"> </w:t>
      </w:r>
      <w:r>
        <w:rPr>
          <w:rFonts w:ascii="Times New Roman" w:hAnsi="Times New Roman"/>
          <w:sz w:val="24"/>
          <w:szCs w:val="24"/>
          <w:rtl w:val="0"/>
          <w:lang w:val="it-IT"/>
        </w:rPr>
        <w:t>(Pahl-Wostl 1995)</w:t>
      </w:r>
      <w:r>
        <w:rPr>
          <w:rFonts w:ascii="Calibri Light" w:hAnsi="Calibri Light"/>
          <w:sz w:val="24"/>
          <w:szCs w:val="24"/>
          <w:rtl w:val="0"/>
        </w:rPr>
        <w:t xml:space="preserve">. </w:t>
      </w:r>
      <w:ins w:id="76" w:date="2022-01-06T10:23:13Z" w:author="zenrunner">
        <w:r>
          <w:rPr>
            <w:rFonts w:ascii="Calibri Light" w:hAnsi="Calibri Light"/>
            <w:sz w:val="24"/>
            <w:szCs w:val="24"/>
            <w:rtl w:val="0"/>
            <w:lang w:val="en-US"/>
          </w:rPr>
          <w:t xml:space="preserve">How does s-o relate to species turnover theory? </w:t>
        </w:r>
      </w:ins>
      <w:r>
        <w:rPr>
          <w:rFonts w:ascii="Calibri Light" w:hAnsi="Calibri Light"/>
          <w:sz w:val="24"/>
          <w:szCs w:val="24"/>
          <w:rtl w:val="0"/>
          <w:lang w:val="en-US"/>
        </w:rPr>
        <w:t>Self-organization in biological systems allows for the amplification of the production process through internal feedbacks</w:t>
      </w:r>
      <w:ins w:id="77" w:date="2022-01-06T10:23:28Z" w:author="zenrunner">
        <w:r>
          <w:rPr>
            <w:rFonts w:ascii="Calibri Light" w:hAnsi="Calibri Light"/>
            <w:sz w:val="24"/>
            <w:szCs w:val="24"/>
            <w:rtl w:val="0"/>
            <w:lang w:val="en-US"/>
          </w:rPr>
          <w:t xml:space="preserve"> (citations) and this means??? What - explain </w:t>
        </w:r>
      </w:ins>
      <w:r>
        <w:rPr>
          <w:rFonts w:ascii="Calibri Light" w:hAnsi="Calibri Light"/>
          <w:sz w:val="24"/>
          <w:szCs w:val="24"/>
          <w:rtl w:val="0"/>
        </w:rPr>
        <w:t xml:space="preserve">. </w:t>
      </w:r>
      <w:del w:id="78" w:date="2022-01-06T10:23:43Z" w:author="zenrunner">
        <w:r>
          <w:rPr>
            <w:rFonts w:ascii="Calibri Light" w:hAnsi="Calibri Light"/>
            <w:sz w:val="24"/>
            <w:szCs w:val="24"/>
            <w:rtl w:val="0"/>
            <w:lang w:val="en-US"/>
          </w:rPr>
          <w:delText>Undeniably, however, t</w:delText>
        </w:r>
      </w:del>
      <w:ins w:id="79" w:date="2022-01-06T10:23:43Z" w:author="zenrunner">
        <w:r>
          <w:rPr>
            <w:rFonts w:ascii="Calibri Light" w:hAnsi="Calibri Light"/>
            <w:sz w:val="24"/>
            <w:szCs w:val="24"/>
            <w:rtl w:val="0"/>
            <w:lang w:val="en-US"/>
          </w:rPr>
          <w:t>T</w:t>
        </w:r>
      </w:ins>
      <w:r>
        <w:rPr>
          <w:rFonts w:ascii="Calibri Light" w:hAnsi="Calibri Light"/>
          <w:sz w:val="24"/>
          <w:szCs w:val="24"/>
          <w:rtl w:val="0"/>
          <w:lang w:val="en-US"/>
        </w:rPr>
        <w:t xml:space="preserve">he degree of self-design varies in the varieties of sub-fields of ecological engineering. Fields such as soil bioremediation are closer to practices of environmental engineering as reliance on human-made structures is more present (Figure 1). This is </w:t>
      </w:r>
      <w:del w:id="80" w:date="2022-01-06T10:23:52Z" w:author="zenrunner">
        <w:r>
          <w:rPr>
            <w:rFonts w:ascii="Calibri Light" w:hAnsi="Calibri Light"/>
            <w:sz w:val="24"/>
            <w:szCs w:val="24"/>
            <w:rtl w:val="0"/>
            <w:lang w:val="en-US"/>
          </w:rPr>
          <w:delText>contrary</w:delText>
        </w:r>
      </w:del>
      <w:ins w:id="81" w:date="2022-01-06T10:23:54Z" w:author="zenrunner">
        <w:r>
          <w:rPr>
            <w:rFonts w:ascii="Calibri Light" w:hAnsi="Calibri Light"/>
            <w:sz w:val="24"/>
            <w:szCs w:val="24"/>
            <w:rtl w:val="0"/>
            <w:lang w:val="en-US"/>
          </w:rPr>
          <w:t xml:space="preserve">different from </w:t>
        </w:r>
      </w:ins>
      <w:del w:id="82" w:date="2022-01-06T10:23:55Z" w:author="zenrunner">
        <w:r>
          <w:rPr>
            <w:rFonts w:ascii="Calibri Light" w:hAnsi="Calibri Light"/>
            <w:sz w:val="24"/>
            <w:szCs w:val="24"/>
            <w:rtl w:val="0"/>
          </w:rPr>
          <w:delText xml:space="preserve"> to</w:delText>
        </w:r>
      </w:del>
      <w:ins w:id="83" w:date="2022-01-06T10:23:55Z" w:author="zenrunner">
        <w:r>
          <w:rPr>
            <w:rFonts w:ascii="Calibri Light" w:hAnsi="Calibri Light"/>
            <w:sz w:val="24"/>
            <w:szCs w:val="24"/>
            <w:rtl w:val="0"/>
            <w:lang w:val="en-US"/>
          </w:rPr>
          <w:t>the</w:t>
        </w:r>
      </w:ins>
      <w:r>
        <w:rPr>
          <w:rFonts w:ascii="Calibri Light" w:hAnsi="Calibri Light"/>
          <w:sz w:val="24"/>
          <w:szCs w:val="24"/>
          <w:rtl w:val="0"/>
          <w:lang w:val="en-US"/>
        </w:rPr>
        <w:t xml:space="preserve"> practices </w:t>
      </w:r>
      <w:ins w:id="84" w:date="2022-01-06T10:24:01Z" w:author="zenrunner">
        <w:r>
          <w:rPr>
            <w:rFonts w:ascii="Calibri Light" w:hAnsi="Calibri Light"/>
            <w:sz w:val="24"/>
            <w:szCs w:val="24"/>
            <w:rtl w:val="0"/>
            <w:lang w:val="en-US"/>
          </w:rPr>
          <w:t>used in</w:t>
        </w:r>
      </w:ins>
      <w:del w:id="85" w:date="2022-01-06T10:23:59Z" w:author="zenrunner">
        <w:r>
          <w:rPr>
            <w:rFonts w:ascii="Calibri Light" w:hAnsi="Calibri Light"/>
            <w:sz w:val="24"/>
            <w:szCs w:val="24"/>
            <w:rtl w:val="0"/>
            <w:lang w:val="en-US"/>
          </w:rPr>
          <w:delText>such as</w:delText>
        </w:r>
      </w:del>
      <w:r>
        <w:rPr>
          <w:rFonts w:ascii="Calibri Light" w:hAnsi="Calibri Light"/>
          <w:sz w:val="24"/>
          <w:szCs w:val="24"/>
          <w:rtl w:val="0"/>
          <w:lang w:val="en-US"/>
        </w:rPr>
        <w:t xml:space="preserve"> wetland restoration where enhanced aquatic chains, processes, and plant species can control for the influx and efflux substances such as phosphorous, nitrogen, and mercury </w:t>
      </w:r>
      <w:r>
        <w:rPr>
          <w:rFonts w:ascii="Times New Roman" w:hAnsi="Times New Roman"/>
          <w:sz w:val="24"/>
          <w:szCs w:val="24"/>
          <w:rtl w:val="0"/>
          <w:lang w:val="de-DE"/>
        </w:rPr>
        <w:t>(Mitsch and Gosselink 2000; St. Louis et al. 1994)</w:t>
      </w:r>
      <w:r>
        <w:rPr>
          <w:rFonts w:ascii="Calibri Light" w:hAnsi="Calibri Light"/>
          <w:sz w:val="24"/>
          <w:szCs w:val="24"/>
          <w:rtl w:val="0"/>
          <w:lang w:val="en-US"/>
        </w:rPr>
        <w:t xml:space="preserve">. Ecological succession is the manifestation of self-organization </w:t>
      </w:r>
      <w:r>
        <w:rPr>
          <w:rFonts w:ascii="Times New Roman" w:hAnsi="Times New Roman"/>
          <w:sz w:val="24"/>
          <w:szCs w:val="24"/>
          <w:rtl w:val="0"/>
          <w:lang w:val="en-US"/>
        </w:rPr>
        <w:t>(Todd and Todd 1994)</w:t>
      </w:r>
      <w:r>
        <w:rPr>
          <w:rFonts w:ascii="Calibri Light" w:hAnsi="Calibri Light"/>
          <w:sz w:val="24"/>
          <w:szCs w:val="24"/>
          <w:rtl w:val="0"/>
          <w:lang w:val="en-US"/>
        </w:rPr>
        <w:t>. As diversity rises, stability increases and the system becomes more resilient to disturbance and perturbation. Hence, an ecologically-engineered ecosystem that greatly focuses on the concept of self-design is ultimately some of the most successful.</w:t>
      </w:r>
      <w:ins w:id="86" w:date="2022-01-06T10:24:22Z" w:author="zenrunner">
        <w:r>
          <w:rPr>
            <w:rFonts w:ascii="Calibri Light" w:hAnsi="Calibri Light"/>
            <w:sz w:val="24"/>
            <w:szCs w:val="24"/>
            <w:rtl w:val="0"/>
            <w:lang w:val="en-US"/>
          </w:rPr>
          <w:t xml:space="preserve"> And</w:t>
        </w:r>
      </w:ins>
      <w:ins w:id="87" w:date="2022-01-06T10:24:22Z" w:author="zenrunner">
        <w:r>
          <w:rPr>
            <w:rFonts w:ascii="Calibri Light" w:hAnsi="Calibri Light" w:hint="default"/>
            <w:sz w:val="24"/>
            <w:szCs w:val="24"/>
            <w:rtl w:val="0"/>
            <w:lang w:val="en-US"/>
          </w:rPr>
          <w:t>…</w:t>
        </w:r>
      </w:ins>
      <w:ins w:id="88" w:date="2022-01-06T10:24:22Z" w:author="zenrunner">
        <w:r>
          <w:rPr>
            <w:rFonts w:ascii="Calibri Light" w:hAnsi="Calibri Light"/>
            <w:sz w:val="24"/>
            <w:szCs w:val="24"/>
            <w:rtl w:val="0"/>
            <w:lang w:val="en-US"/>
          </w:rPr>
          <w:t xml:space="preserve">.. hanging again - tie it all together and put a bow on it please.. </w:t>
        </w:r>
      </w:ins>
    </w:p>
    <w:p>
      <w:pPr>
        <w:pStyle w:val="Body"/>
        <w:spacing w:after="0" w:line="240" w:lineRule="auto"/>
        <w:rPr>
          <w:rFonts w:ascii="Calibri Light" w:cs="Calibri Light" w:hAnsi="Calibri Light" w:eastAsia="Calibri Light"/>
          <w:sz w:val="24"/>
          <w:szCs w:val="24"/>
        </w:rPr>
      </w:pPr>
    </w:p>
    <w:p>
      <w:pPr>
        <w:pStyle w:val="Body"/>
        <w:spacing w:after="0" w:line="240" w:lineRule="auto"/>
        <w:jc w:val="both"/>
        <w:rPr>
          <w:rFonts w:ascii="Calibri Light" w:cs="Calibri Light" w:hAnsi="Calibri Light" w:eastAsia="Calibri Light"/>
          <w:sz w:val="24"/>
          <w:szCs w:val="24"/>
        </w:rPr>
      </w:pPr>
      <w:r>
        <w:rPr>
          <w:rFonts w:ascii="Carlito" w:hAnsi="Carlito"/>
          <w:b w:val="1"/>
          <w:bCs w:val="1"/>
          <w:sz w:val="24"/>
          <w:szCs w:val="24"/>
          <w:rtl w:val="0"/>
          <w:lang w:val="it-IT"/>
        </w:rPr>
        <w:t>Figure 1.</w:t>
      </w:r>
      <w:r>
        <w:rPr>
          <w:rFonts w:ascii="Calibri Light" w:hAnsi="Calibri Light"/>
          <w:sz w:val="24"/>
          <w:szCs w:val="24"/>
          <w:rtl w:val="0"/>
          <w:lang w:val="en-US"/>
        </w:rPr>
        <w:t xml:space="preserve"> Spectrum of ecological engineering examples, showing relative sustainability potential, reliance on self-design and required human engineering from </w:t>
      </w:r>
      <w:r>
        <w:rPr>
          <w:rFonts w:ascii="Calibri Light" w:hAnsi="Calibri Light"/>
          <w:i w:val="1"/>
          <w:iCs w:val="1"/>
          <w:sz w:val="24"/>
          <w:szCs w:val="24"/>
          <w:rtl w:val="0"/>
          <w:lang w:val="de-DE"/>
        </w:rPr>
        <w:t>Mitsch (1998)</w:t>
      </w:r>
      <w:r>
        <w:rPr>
          <w:rFonts w:ascii="Calibri Light" w:hAnsi="Calibri Light"/>
          <w:sz w:val="24"/>
          <w:szCs w:val="24"/>
          <w:rtl w:val="0"/>
        </w:rPr>
        <w:t xml:space="preserve">.  </w:t>
      </w:r>
    </w:p>
    <w:p>
      <w:pPr>
        <w:pStyle w:val="Body"/>
        <w:spacing w:line="480" w:lineRule="auto"/>
        <w:jc w:val="both"/>
        <w:rPr>
          <w:rFonts w:ascii="Calibri Light" w:cs="Calibri Light" w:hAnsi="Calibri Light" w:eastAsia="Calibri Light"/>
          <w:i w:val="1"/>
          <w:iCs w:val="1"/>
          <w:sz w:val="24"/>
          <w:szCs w:val="24"/>
        </w:rPr>
      </w:pPr>
    </w:p>
    <w:p>
      <w:pPr>
        <w:pStyle w:val="Body"/>
        <w:spacing w:line="480" w:lineRule="auto"/>
        <w:jc w:val="both"/>
        <w:rPr>
          <w:rFonts w:ascii="Carlito" w:cs="Carlito" w:hAnsi="Carlito" w:eastAsia="Carlito"/>
          <w:b w:val="1"/>
          <w:bCs w:val="1"/>
          <w:i w:val="1"/>
          <w:iCs w:val="1"/>
          <w:sz w:val="24"/>
          <w:szCs w:val="24"/>
        </w:rPr>
      </w:pPr>
      <w:r>
        <w:rPr>
          <w:rFonts w:ascii="Carlito" w:hAnsi="Carlito"/>
          <w:b w:val="1"/>
          <w:bCs w:val="1"/>
          <w:i w:val="1"/>
          <w:iCs w:val="1"/>
          <w:sz w:val="24"/>
          <w:szCs w:val="24"/>
          <w:rtl w:val="0"/>
          <w:lang w:val="en-US"/>
        </w:rPr>
        <w:t xml:space="preserve">Energy signature </w:t>
      </w:r>
    </w:p>
    <w:p>
      <w:pPr>
        <w:pStyle w:val="Body"/>
        <w:spacing w:line="480" w:lineRule="auto"/>
        <w:ind w:firstLine="720"/>
        <w:jc w:val="both"/>
        <w:rPr>
          <w:ins w:id="89" w:date="2022-01-06T10:30:01Z" w:author="zenrunner"/>
          <w:rFonts w:ascii="Calibri Light" w:cs="Calibri Light" w:hAnsi="Calibri Light" w:eastAsia="Calibri Light"/>
          <w:sz w:val="24"/>
          <w:szCs w:val="24"/>
        </w:rPr>
      </w:pPr>
      <w:r>
        <w:rPr>
          <w:rFonts w:ascii="Calibri Light" w:hAnsi="Calibri Light"/>
          <w:sz w:val="24"/>
          <w:szCs w:val="24"/>
          <w:rtl w:val="0"/>
          <w:lang w:val="en-US"/>
        </w:rPr>
        <w:t>Energy, defined as the ability to work, is the central concept of thermodynamics</w:t>
      </w:r>
      <w:ins w:id="90" w:date="2022-01-06T10:24:34Z" w:author="zenrunner">
        <w:r>
          <w:rPr>
            <w:rFonts w:ascii="Calibri Light" w:hAnsi="Calibri Light"/>
            <w:sz w:val="24"/>
            <w:szCs w:val="24"/>
            <w:rtl w:val="0"/>
            <w:lang w:val="en-US"/>
          </w:rPr>
          <w:t xml:space="preserve"> (citation)</w:t>
        </w:r>
      </w:ins>
      <w:r>
        <w:rPr>
          <w:rFonts w:ascii="Calibri Light" w:hAnsi="Calibri Light"/>
          <w:sz w:val="24"/>
          <w:szCs w:val="24"/>
          <w:rtl w:val="0"/>
          <w:lang w:val="en-US"/>
        </w:rPr>
        <w:t xml:space="preserve">. Different systems can have different energetic inputs, including solar, wind, rain, waves, etc. The interaction between these energies performs different types of work; thus, as </w:t>
      </w:r>
      <w:r>
        <w:rPr>
          <w:rFonts w:ascii="Times New Roman" w:hAnsi="Times New Roman"/>
          <w:sz w:val="24"/>
          <w:szCs w:val="24"/>
          <w:rtl w:val="0"/>
        </w:rPr>
        <w:t>Kangas (2004)</w:t>
      </w:r>
      <w:r>
        <w:rPr>
          <w:rFonts w:ascii="Calibri Light" w:hAnsi="Calibri Light"/>
          <w:sz w:val="24"/>
          <w:szCs w:val="24"/>
          <w:rtl w:val="0"/>
          <w:lang w:val="en-US"/>
        </w:rPr>
        <w:t xml:space="preserve"> states it, </w:t>
      </w:r>
      <w:r>
        <w:rPr>
          <w:rFonts w:ascii="Calibri Light" w:hAnsi="Calibri Light" w:hint="default"/>
          <w:sz w:val="24"/>
          <w:szCs w:val="24"/>
          <w:rtl w:val="0"/>
        </w:rPr>
        <w:t>“…</w:t>
      </w:r>
      <w:r>
        <w:rPr>
          <w:rFonts w:ascii="Calibri Light" w:hAnsi="Calibri Light"/>
          <w:sz w:val="24"/>
          <w:szCs w:val="24"/>
          <w:rtl w:val="0"/>
          <w:lang w:val="en-US"/>
        </w:rPr>
        <w:t>.each energy signature causes a unique kind of system to develop.</w:t>
      </w:r>
      <w:r>
        <w:rPr>
          <w:rFonts w:ascii="Calibri Light" w:hAnsi="Calibri Light" w:hint="default"/>
          <w:sz w:val="24"/>
          <w:szCs w:val="24"/>
          <w:rtl w:val="0"/>
        </w:rPr>
        <w:t xml:space="preserve">” </w:t>
      </w:r>
      <w:ins w:id="91" w:date="2022-01-06T10:24:51Z" w:author="zenrunner">
        <w:r>
          <w:rPr>
            <w:rFonts w:ascii="Calibri Light" w:hAnsi="Calibri Light"/>
            <w:sz w:val="24"/>
            <w:szCs w:val="24"/>
            <w:rtl w:val="0"/>
            <w:lang w:val="en-US"/>
          </w:rPr>
          <w:t xml:space="preserve"> And?? </w:t>
        </w:r>
      </w:ins>
      <w:r>
        <w:rPr>
          <w:rFonts w:ascii="Calibri Light" w:hAnsi="Calibri Light"/>
          <w:sz w:val="24"/>
          <w:szCs w:val="24"/>
          <w:rtl w:val="0"/>
          <w:lang w:val="en-US"/>
        </w:rPr>
        <w:t>Energy signature is directly-related to self-organization because self-organization hierarchies lead to various energy cascades</w:t>
      </w:r>
      <w:ins w:id="92" w:date="2022-01-06T10:25:22Z" w:author="zenrunner">
        <w:r>
          <w:rPr>
            <w:rFonts w:ascii="Calibri Light" w:hAnsi="Calibri Light"/>
            <w:sz w:val="24"/>
            <w:szCs w:val="24"/>
            <w:rtl w:val="0"/>
            <w:lang w:val="en-US"/>
          </w:rPr>
          <w:t xml:space="preserve"> and?? Holy jargon - what a field!! Lol - you have to break this all down for the readers and explain it</w:t>
        </w:r>
      </w:ins>
      <w:r>
        <w:rPr>
          <w:rFonts w:ascii="Calibri Light" w:hAnsi="Calibri Light"/>
          <w:sz w:val="24"/>
          <w:szCs w:val="24"/>
          <w:rtl w:val="0"/>
        </w:rPr>
        <w:t xml:space="preserve"> </w:t>
      </w:r>
      <w:r>
        <w:rPr>
          <w:rFonts w:ascii="Times New Roman" w:hAnsi="Times New Roman"/>
          <w:sz w:val="24"/>
          <w:szCs w:val="24"/>
          <w:rtl w:val="0"/>
        </w:rPr>
        <w:t>(H. T. Odum 1988)</w:t>
      </w:r>
      <w:r>
        <w:rPr>
          <w:rFonts w:ascii="Calibri Light" w:hAnsi="Calibri Light"/>
          <w:sz w:val="24"/>
          <w:szCs w:val="24"/>
          <w:rtl w:val="0"/>
        </w:rPr>
        <w:t xml:space="preserve">. </w:t>
      </w:r>
      <w:r>
        <w:rPr>
          <w:rFonts w:ascii="Calibri Light" w:hAnsi="Calibri Light"/>
          <w:i w:val="1"/>
          <w:iCs w:val="1"/>
          <w:sz w:val="24"/>
          <w:szCs w:val="24"/>
          <w:rtl w:val="0"/>
        </w:rPr>
        <w:t>Emergy</w:t>
      </w:r>
      <w:r>
        <w:rPr>
          <w:rFonts w:ascii="Calibri Light" w:hAnsi="Calibri Light"/>
          <w:sz w:val="24"/>
          <w:szCs w:val="24"/>
          <w:rtl w:val="0"/>
          <w:lang w:val="en-US"/>
        </w:rPr>
        <w:t xml:space="preserve">, a term popularized by H.T. Odum and suggested by Scienceman in 1983 </w:t>
      </w:r>
      <w:r>
        <w:rPr>
          <w:rFonts w:ascii="Times New Roman" w:hAnsi="Times New Roman"/>
          <w:sz w:val="24"/>
          <w:szCs w:val="24"/>
          <w:rtl w:val="0"/>
          <w:lang w:val="en-US"/>
        </w:rPr>
        <w:t>(Brown and Ulgiati 2004)</w:t>
      </w:r>
      <w:r>
        <w:rPr>
          <w:rFonts w:ascii="Calibri Light" w:hAnsi="Calibri Light"/>
          <w:sz w:val="24"/>
          <w:szCs w:val="24"/>
          <w:rtl w:val="0"/>
          <w:lang w:val="en-US"/>
        </w:rPr>
        <w:t>, has been used to quantify different units of energy into one such that we can compare and contrast the energetics of a system.</w:t>
      </w:r>
      <w:r>
        <w:rPr>
          <w:rFonts w:ascii="Calibri Light" w:hAnsi="Calibri Light" w:hint="default"/>
          <w:sz w:val="24"/>
          <w:szCs w:val="24"/>
          <w:rtl w:val="0"/>
        </w:rPr>
        <w:t xml:space="preserve">” </w:t>
      </w:r>
      <w:r>
        <w:rPr>
          <w:rFonts w:ascii="Calibri Light" w:hAnsi="Calibri Light"/>
          <w:sz w:val="24"/>
          <w:szCs w:val="24"/>
          <w:rtl w:val="0"/>
          <w:lang w:val="en-US"/>
        </w:rPr>
        <w:t xml:space="preserve">Emergy is energy that is required to generate flow or storage </w:t>
      </w:r>
      <w:r>
        <w:rPr>
          <w:rFonts w:ascii="Times New Roman" w:hAnsi="Times New Roman"/>
          <w:sz w:val="24"/>
          <w:szCs w:val="24"/>
          <w:rtl w:val="0"/>
        </w:rPr>
        <w:t>(H. T. Odum 1988)</w:t>
      </w:r>
      <w:ins w:id="93" w:date="2022-01-06T10:25:35Z" w:author="zenrunner">
        <w:r>
          <w:rPr>
            <w:rFonts w:ascii="Times New Roman" w:hAnsi="Times New Roman"/>
            <w:sz w:val="24"/>
            <w:szCs w:val="24"/>
            <w:rtl w:val="0"/>
            <w:lang w:val="en-US"/>
          </w:rPr>
          <w:t>,</w:t>
        </w:r>
      </w:ins>
      <w:r>
        <w:rPr>
          <w:rFonts w:ascii="Calibri Light" w:hAnsi="Calibri Light"/>
          <w:sz w:val="24"/>
          <w:szCs w:val="24"/>
          <w:rtl w:val="0"/>
          <w:lang w:val="en-US"/>
        </w:rPr>
        <w:t xml:space="preserve"> and maximum emergy is when all products and by-products are sent back into the system to reinforce source input and augment efficiency</w:t>
      </w:r>
      <w:ins w:id="94" w:date="2022-01-06T10:25:41Z" w:author="zenrunner">
        <w:r>
          <w:rPr>
            <w:rFonts w:ascii="Calibri Light" w:hAnsi="Calibri Light"/>
            <w:sz w:val="24"/>
            <w:szCs w:val="24"/>
            <w:rtl w:val="0"/>
            <w:lang w:val="en-US"/>
          </w:rPr>
          <w:t xml:space="preserve"> (citations)</w:t>
        </w:r>
      </w:ins>
      <w:r>
        <w:rPr>
          <w:rFonts w:ascii="Calibri Light" w:hAnsi="Calibri Light"/>
          <w:sz w:val="24"/>
          <w:szCs w:val="24"/>
          <w:rtl w:val="0"/>
        </w:rPr>
        <w:t xml:space="preserve">. </w:t>
      </w:r>
      <w:ins w:id="95" w:date="2022-01-06T10:25:45Z" w:author="zenrunner">
        <w:r>
          <w:rPr>
            <w:rFonts w:ascii="Calibri Light" w:hAnsi="Calibri Light"/>
            <w:sz w:val="24"/>
            <w:szCs w:val="24"/>
            <w:rtl w:val="0"/>
            <w:lang w:val="en-US"/>
          </w:rPr>
          <w:t xml:space="preserve">Any new papers on this stuff? </w:t>
        </w:r>
      </w:ins>
      <w:r>
        <w:rPr>
          <w:rFonts w:ascii="Calibri Light" w:hAnsi="Calibri Light"/>
          <w:sz w:val="24"/>
          <w:szCs w:val="24"/>
          <w:rtl w:val="0"/>
          <w:lang w:val="en-US"/>
        </w:rPr>
        <w:t>I define emergy as the energy available to generate flow and feedback in a system such as that products and service are directly or indirectly made available. Unlike energy, emergy takes economy, resources, politics, and most importantly, the importance of circularity in environmental processes into account</w:t>
      </w:r>
      <w:ins w:id="96" w:date="2022-01-06T10:26:08Z" w:author="zenrunner">
        <w:r>
          <w:rPr>
            <w:rFonts w:ascii="Calibri Light" w:hAnsi="Calibri Light"/>
            <w:sz w:val="24"/>
            <w:szCs w:val="24"/>
            <w:rtl w:val="0"/>
            <w:lang w:val="en-US"/>
          </w:rPr>
          <w:t xml:space="preserve"> (citations to new stuff)</w:t>
        </w:r>
      </w:ins>
      <w:r>
        <w:rPr>
          <w:rFonts w:ascii="Calibri Light" w:hAnsi="Calibri Light"/>
          <w:sz w:val="24"/>
          <w:szCs w:val="24"/>
          <w:rtl w:val="0"/>
        </w:rPr>
        <w:t xml:space="preserve">. </w:t>
      </w:r>
      <w:ins w:id="97" w:date="2022-01-06T10:26:49Z" w:author="zenrunner">
        <w:r>
          <w:rPr>
            <w:rFonts w:ascii="Calibri Light" w:hAnsi="Calibri Light"/>
            <w:sz w:val="24"/>
            <w:szCs w:val="24"/>
            <w:rtl w:val="0"/>
            <w:lang w:val="en-US"/>
          </w:rPr>
          <w:t xml:space="preserve">Define circular economic and environmental processes to please - more new terms - a lot of handle for the examining committee. </w:t>
        </w:r>
      </w:ins>
      <w:r>
        <w:rPr>
          <w:rFonts w:ascii="Calibri Light" w:hAnsi="Calibri Light"/>
          <w:sz w:val="24"/>
          <w:szCs w:val="24"/>
          <w:rtl w:val="0"/>
          <w:lang w:val="en-US"/>
        </w:rPr>
        <w:t xml:space="preserve">For example, fossil fuels, minerals, and water have more emergy than sunlight because </w:t>
      </w:r>
      <w:r>
        <w:rPr>
          <w:rFonts w:ascii="Calibri Light" w:hAnsi="Calibri Light" w:hint="default"/>
          <w:sz w:val="24"/>
          <w:szCs w:val="24"/>
          <w:rtl w:val="1"/>
          <w:lang w:val="ar-SA" w:bidi="ar-SA"/>
        </w:rPr>
        <w:t>“</w:t>
      </w:r>
      <w:r>
        <w:rPr>
          <w:rFonts w:ascii="Calibri Light" w:hAnsi="Calibri Light"/>
          <w:sz w:val="24"/>
          <w:szCs w:val="24"/>
          <w:rtl w:val="0"/>
          <w:lang w:val="en-US"/>
        </w:rPr>
        <w:t>Sunlight is a dilute energy, and the costs of concentrating are have been already optimized and yield maximized by the millions of year of natural selection for this maximization</w:t>
      </w:r>
      <w:r>
        <w:rPr>
          <w:rFonts w:ascii="Calibri Light" w:hAnsi="Calibri Light" w:hint="default"/>
          <w:sz w:val="24"/>
          <w:szCs w:val="24"/>
          <w:rtl w:val="0"/>
        </w:rPr>
        <w:t xml:space="preserve">” </w:t>
      </w:r>
      <w:r>
        <w:rPr>
          <w:rFonts w:ascii="Times New Roman" w:hAnsi="Times New Roman"/>
          <w:sz w:val="24"/>
          <w:szCs w:val="24"/>
          <w:rtl w:val="0"/>
        </w:rPr>
        <w:t>(H. T. Odum 1972)</w:t>
      </w:r>
      <w:r>
        <w:rPr>
          <w:rFonts w:ascii="Calibri Light" w:hAnsi="Calibri Light"/>
          <w:sz w:val="24"/>
          <w:szCs w:val="24"/>
          <w:rtl w:val="0"/>
          <w:lang w:val="en-US"/>
        </w:rPr>
        <w:t xml:space="preserve">. Sunlight is a powerful energy source because, unlike fossil fuels that have high societal, environmental, and economic costs, sunlight has a very high net energy (true value to society after the costs of getting and concentrating the energy has been subtracted </w:t>
      </w:r>
      <w:r>
        <w:rPr>
          <w:rFonts w:ascii="Times New Roman" w:hAnsi="Times New Roman"/>
          <w:sz w:val="24"/>
          <w:szCs w:val="24"/>
          <w:rtl w:val="0"/>
          <w:lang w:val="en-US"/>
        </w:rPr>
        <w:t>(Brown and Ulgiati 2004)</w:t>
      </w:r>
      <w:r>
        <w:rPr>
          <w:rFonts w:ascii="Calibri Light" w:hAnsi="Calibri Light"/>
          <w:sz w:val="24"/>
          <w:szCs w:val="24"/>
          <w:rtl w:val="0"/>
          <w:lang w:val="en-US"/>
        </w:rPr>
        <w:t xml:space="preserve">). Solar energy should thus be the dominant energy in an ecologically-engineered system as it is the most sustainable energy source. Furthermore, energy signatures can also be altered through pulsing and disturbance </w:t>
      </w:r>
      <w:r>
        <w:rPr>
          <w:rFonts w:ascii="Times New Roman" w:hAnsi="Times New Roman"/>
          <w:sz w:val="24"/>
          <w:szCs w:val="24"/>
          <w:rtl w:val="0"/>
          <w:lang w:val="en-US"/>
        </w:rPr>
        <w:t>(W. E. Odum, Odum, and Odum 1995)</w:t>
      </w:r>
      <w:ins w:id="98" w:date="2022-01-06T10:27:13Z" w:author="zenrunner">
        <w:r>
          <w:rPr>
            <w:rFonts w:ascii="Times New Roman" w:hAnsi="Times New Roman"/>
            <w:sz w:val="24"/>
            <w:szCs w:val="24"/>
            <w:rtl w:val="0"/>
            <w:lang w:val="en-US"/>
          </w:rPr>
          <w:t xml:space="preserve"> - same any new stuff on this?</w:t>
        </w:r>
      </w:ins>
      <w:r>
        <w:rPr>
          <w:rFonts w:ascii="Calibri Light" w:hAnsi="Calibri Light"/>
          <w:sz w:val="24"/>
          <w:szCs w:val="24"/>
          <w:rtl w:val="0"/>
          <w:lang w:val="en-US"/>
        </w:rPr>
        <w:t xml:space="preserve">. Nature is in fact homeorhetic as opposed to homeostatic </w:t>
      </w:r>
      <w:r>
        <w:rPr>
          <w:rFonts w:ascii="Times New Roman" w:hAnsi="Times New Roman"/>
          <w:sz w:val="24"/>
          <w:szCs w:val="24"/>
          <w:rtl w:val="0"/>
        </w:rPr>
        <w:t>(E. P. Odum 2002)</w:t>
      </w:r>
      <w:r>
        <w:rPr>
          <w:rFonts w:ascii="Calibri Light" w:hAnsi="Calibri Light"/>
          <w:sz w:val="24"/>
          <w:szCs w:val="24"/>
          <w:rtl w:val="0"/>
          <w:lang w:val="en-US"/>
        </w:rPr>
        <w:t xml:space="preserve">, meaning there is stabilized flow as opposed to a steady-state. </w:t>
      </w:r>
      <w:ins w:id="99" w:date="2022-01-06T10:27:49Z" w:author="zenrunner">
        <w:r>
          <w:rPr>
            <w:rFonts w:ascii="Calibri Light" w:hAnsi="Calibri Light"/>
            <w:sz w:val="24"/>
            <w:szCs w:val="24"/>
            <w:rtl w:val="0"/>
            <w:lang w:val="en-US"/>
          </w:rPr>
          <w:t>More terms - define</w:t>
        </w:r>
      </w:ins>
      <w:ins w:id="100" w:date="2022-01-06T10:27:49Z" w:author="zenrunner">
        <w:r>
          <w:rPr>
            <w:rFonts w:ascii="Calibri Light" w:hAnsi="Calibri Light" w:hint="default"/>
            <w:sz w:val="24"/>
            <w:szCs w:val="24"/>
            <w:rtl w:val="0"/>
            <w:lang w:val="en-US"/>
          </w:rPr>
          <w:t xml:space="preserve">… </w:t>
        </w:r>
      </w:ins>
      <w:ins w:id="101" w:date="2022-01-06T10:27:49Z" w:author="zenrunner">
        <w:r>
          <w:rPr>
            <w:rFonts w:ascii="Calibri Light" w:hAnsi="Calibri Light"/>
            <w:sz w:val="24"/>
            <w:szCs w:val="24"/>
            <w:rtl w:val="0"/>
            <w:lang w:val="en-US"/>
          </w:rPr>
          <w:t>you almost need a glossary table for the cognate</w:t>
        </w:r>
      </w:ins>
      <w:ins w:id="102" w:date="2022-01-06T10:27:49Z" w:author="zenrunner">
        <w:r>
          <w:rPr>
            <w:rFonts w:ascii="Calibri Light" w:hAnsi="Calibri Light" w:hint="default"/>
            <w:sz w:val="24"/>
            <w:szCs w:val="24"/>
            <w:rtl w:val="0"/>
            <w:lang w:val="en-US"/>
          </w:rPr>
          <w:t xml:space="preserve">… </w:t>
        </w:r>
      </w:ins>
      <w:ins w:id="103" w:date="2022-01-06T10:27:49Z" w:author="zenrunner">
        <w:r>
          <w:rPr>
            <w:rFonts w:ascii="Calibri Light" w:hAnsi="Calibri Light"/>
            <w:sz w:val="24"/>
            <w:szCs w:val="24"/>
            <w:rtl w:val="0"/>
            <w:lang w:val="en-US"/>
          </w:rPr>
          <w:t xml:space="preserve">hmmm </w:t>
        </w:r>
      </w:ins>
      <w:r>
        <w:rPr>
          <w:rFonts w:ascii="Calibri Light" w:hAnsi="Calibri Light"/>
          <w:sz w:val="24"/>
          <w:szCs w:val="24"/>
          <w:rtl w:val="0"/>
          <w:lang w:val="fr-FR"/>
        </w:rPr>
        <w:t>Nature</w:t>
      </w:r>
      <w:r>
        <w:rPr>
          <w:rFonts w:ascii="Calibri Light" w:hAnsi="Calibri Light" w:hint="default"/>
          <w:sz w:val="24"/>
          <w:szCs w:val="24"/>
          <w:rtl w:val="1"/>
        </w:rPr>
        <w:t>’</w:t>
      </w:r>
      <w:r>
        <w:rPr>
          <w:rFonts w:ascii="Calibri Light" w:hAnsi="Calibri Light"/>
          <w:sz w:val="24"/>
          <w:szCs w:val="24"/>
          <w:rtl w:val="0"/>
          <w:lang w:val="en-US"/>
        </w:rPr>
        <w:t xml:space="preserve">s pulsing contributes to the flow of energy through greater productivity, biological activity, and chemical cycling </w:t>
      </w:r>
      <w:r>
        <w:rPr>
          <w:rFonts w:ascii="Times New Roman" w:hAnsi="Times New Roman"/>
          <w:sz w:val="24"/>
          <w:szCs w:val="24"/>
          <w:rtl w:val="0"/>
          <w:lang w:val="de-DE"/>
        </w:rPr>
        <w:t>(Mitsch and J</w:t>
      </w:r>
      <w:r>
        <w:rPr>
          <w:rFonts w:ascii="Times New Roman" w:hAnsi="Times New Roman" w:hint="default"/>
          <w:sz w:val="24"/>
          <w:szCs w:val="24"/>
          <w:rtl w:val="0"/>
          <w:lang w:val="en-US"/>
        </w:rPr>
        <w:t>ø</w:t>
      </w:r>
      <w:r>
        <w:rPr>
          <w:rFonts w:ascii="Times New Roman" w:hAnsi="Times New Roman"/>
          <w:sz w:val="24"/>
          <w:szCs w:val="24"/>
          <w:rtl w:val="0"/>
        </w:rPr>
        <w:t>rgensen 2004)</w:t>
      </w:r>
      <w:ins w:id="104" w:date="2022-01-06T10:28:00Z" w:author="zenrunner">
        <w:r>
          <w:rPr>
            <w:rFonts w:ascii="Times New Roman" w:hAnsi="Times New Roman"/>
            <w:sz w:val="24"/>
            <w:szCs w:val="24"/>
            <w:rtl w:val="0"/>
            <w:lang w:val="en-US"/>
          </w:rPr>
          <w:t xml:space="preserve"> - citations plural possible here?</w:t>
        </w:r>
      </w:ins>
      <w:r>
        <w:rPr>
          <w:rFonts w:ascii="Calibri Light" w:hAnsi="Calibri Light"/>
          <w:sz w:val="24"/>
          <w:szCs w:val="24"/>
          <w:rtl w:val="0"/>
          <w:lang w:val="en-US"/>
        </w:rPr>
        <w:t>. Equilibrium thermodynamics</w:t>
      </w:r>
      <w:ins w:id="105" w:date="2022-01-06T10:28:09Z" w:author="zenrunner">
        <w:r>
          <w:rPr>
            <w:rFonts w:ascii="Calibri Light" w:hAnsi="Calibri Light"/>
            <w:sz w:val="24"/>
            <w:szCs w:val="24"/>
            <w:rtl w:val="0"/>
            <w:lang w:val="en-US"/>
          </w:rPr>
          <w:t>???</w:t>
        </w:r>
      </w:ins>
      <w:r>
        <w:rPr>
          <w:rFonts w:ascii="Calibri Light" w:hAnsi="Calibri Light"/>
          <w:sz w:val="24"/>
          <w:szCs w:val="24"/>
          <w:rtl w:val="0"/>
          <w:lang w:val="en-US"/>
        </w:rPr>
        <w:t xml:space="preserve"> allows for the explanation of ecosystems to perturbations </w:t>
      </w:r>
      <w:r>
        <w:rPr>
          <w:rFonts w:ascii="Times New Roman" w:hAnsi="Times New Roman"/>
          <w:sz w:val="24"/>
          <w:szCs w:val="24"/>
          <w:rtl w:val="0"/>
          <w:lang w:val="en-US"/>
        </w:rPr>
        <w:t>(Ruth 2008)</w:t>
      </w:r>
      <w:r>
        <w:rPr>
          <w:rFonts w:ascii="Calibri Light" w:hAnsi="Calibri Light"/>
          <w:sz w:val="24"/>
          <w:szCs w:val="24"/>
          <w:rtl w:val="0"/>
          <w:lang w:val="en-US"/>
        </w:rPr>
        <w:t xml:space="preserve">. Pulsing and disturbance can be incorporated in ecological engineering design (for example, by adding fertilizer that has nutrients, turbulence, adding a source of water, adding herbicide, etc.) </w:t>
      </w:r>
      <w:r>
        <w:rPr>
          <w:rFonts w:ascii="Times New Roman" w:hAnsi="Times New Roman"/>
          <w:sz w:val="24"/>
          <w:szCs w:val="24"/>
          <w:rtl w:val="0"/>
        </w:rPr>
        <w:t>(Kangas 2004)</w:t>
      </w:r>
      <w:r>
        <w:rPr>
          <w:rFonts w:ascii="Calibri Light" w:hAnsi="Calibri Light"/>
          <w:sz w:val="24"/>
          <w:szCs w:val="24"/>
          <w:rtl w:val="0"/>
          <w:lang w:val="en-US"/>
        </w:rPr>
        <w:t xml:space="preserve"> to encourage the progress and development of the ecosystem in a particular manner. </w:t>
      </w:r>
      <w:ins w:id="106" w:date="2022-01-06T10:30:01Z" w:author="zenrunner">
        <w:r>
          <w:rPr>
            <w:rFonts w:ascii="Calibri Light" w:hAnsi="Calibri Light"/>
            <w:sz w:val="24"/>
            <w:szCs w:val="24"/>
            <w:rtl w:val="0"/>
            <w:lang w:val="en-US"/>
          </w:rPr>
          <w:t xml:space="preserve"> And</w:t>
        </w:r>
      </w:ins>
      <w:ins w:id="107" w:date="2022-01-06T10:30:01Z" w:author="zenrunner">
        <w:r>
          <w:rPr>
            <w:rFonts w:ascii="Calibri Light" w:hAnsi="Calibri Light" w:hint="default"/>
            <w:sz w:val="24"/>
            <w:szCs w:val="24"/>
            <w:rtl w:val="0"/>
            <w:lang w:val="en-US"/>
          </w:rPr>
          <w:t xml:space="preserve">… </w:t>
        </w:r>
      </w:ins>
      <w:ins w:id="108" w:date="2022-01-06T10:30:01Z" w:author="zenrunner">
        <w:r>
          <w:rPr>
            <w:rFonts w:ascii="Calibri Light" w:hAnsi="Calibri Light"/>
            <w:sz w:val="24"/>
            <w:szCs w:val="24"/>
            <w:rtl w:val="0"/>
            <w:lang w:val="en-US"/>
          </w:rPr>
          <w:t>same end with next steps, future, gaps, tie it all together - so energy and emergy?? Are best studied through ecological eng</w:t>
        </w:r>
      </w:ins>
      <w:ins w:id="109" w:date="2022-01-06T10:30:01Z" w:author="zenrunner">
        <w:r>
          <w:rPr>
            <w:rFonts w:ascii="Calibri Light" w:hAnsi="Calibri Light" w:hint="default"/>
            <w:sz w:val="24"/>
            <w:szCs w:val="24"/>
            <w:rtl w:val="0"/>
            <w:lang w:val="en-US"/>
          </w:rPr>
          <w:t xml:space="preserve">… </w:t>
        </w:r>
      </w:ins>
      <w:ins w:id="110" w:date="2022-01-06T10:30:01Z" w:author="zenrunner">
        <w:r>
          <w:rPr>
            <w:rFonts w:ascii="Calibri Light" w:hAnsi="Calibri Light"/>
            <w:sz w:val="24"/>
            <w:szCs w:val="24"/>
            <w:rtl w:val="0"/>
            <w:lang w:val="en-US"/>
          </w:rPr>
          <w:t>in this way or we need to???</w:t>
        </w:r>
      </w:ins>
    </w:p>
    <w:p>
      <w:pPr>
        <w:pStyle w:val="Body"/>
        <w:spacing w:line="480" w:lineRule="auto"/>
        <w:ind w:firstLine="720"/>
        <w:jc w:val="both"/>
        <w:rPr>
          <w:rFonts w:ascii="Calibri Light" w:cs="Calibri Light" w:hAnsi="Calibri Light" w:eastAsia="Calibri Light"/>
          <w:sz w:val="24"/>
          <w:szCs w:val="24"/>
        </w:rPr>
      </w:pPr>
      <w:ins w:id="111" w:date="2022-01-06T10:30:01Z" w:author="zenrunner">
        <w:r>
          <w:rPr>
            <w:rFonts w:ascii="Calibri Light" w:hAnsi="Calibri Light"/>
            <w:sz w:val="24"/>
            <w:szCs w:val="24"/>
            <w:rtl w:val="0"/>
            <w:lang w:val="en-US"/>
          </w:rPr>
          <w:t>OK - so Clear this field uses a lot of terms - you need to figure out how to use them but make them clear or define</w:t>
        </w:r>
      </w:ins>
      <w:ins w:id="112" w:date="2022-01-06T10:30:01Z" w:author="zenrunner">
        <w:r>
          <w:rPr>
            <w:rFonts w:ascii="Calibri Light" w:hAnsi="Calibri Light" w:hint="default"/>
            <w:sz w:val="24"/>
            <w:szCs w:val="24"/>
            <w:rtl w:val="0"/>
            <w:lang w:val="en-US"/>
          </w:rPr>
          <w:t xml:space="preserve">… </w:t>
        </w:r>
      </w:ins>
      <w:ins w:id="113" w:date="2022-01-06T10:30:01Z" w:author="zenrunner">
        <w:r>
          <w:rPr>
            <w:rFonts w:ascii="Calibri Light" w:hAnsi="Calibri Light"/>
            <w:sz w:val="24"/>
            <w:szCs w:val="24"/>
            <w:rtl w:val="0"/>
            <w:lang w:val="en-US"/>
          </w:rPr>
          <w:t xml:space="preserve">this field also have a lot of mixed ideas - super cool -but you need to link stuff together and not leave the examiners hanging. </w:t>
        </w:r>
      </w:ins>
    </w:p>
    <w:p>
      <w:pPr>
        <w:pStyle w:val="Body"/>
        <w:spacing w:line="480" w:lineRule="auto"/>
        <w:jc w:val="both"/>
        <w:rPr>
          <w:rFonts w:ascii="Carlito" w:cs="Carlito" w:hAnsi="Carlito" w:eastAsia="Carlito"/>
          <w:b w:val="1"/>
          <w:bCs w:val="1"/>
          <w:i w:val="1"/>
          <w:iCs w:val="1"/>
          <w:sz w:val="24"/>
          <w:szCs w:val="24"/>
        </w:rPr>
      </w:pPr>
      <w:r>
        <w:rPr>
          <w:rFonts w:ascii="Carlito" w:hAnsi="Carlito"/>
          <w:b w:val="1"/>
          <w:bCs w:val="1"/>
          <w:i w:val="1"/>
          <w:iCs w:val="1"/>
          <w:sz w:val="24"/>
          <w:szCs w:val="24"/>
          <w:rtl w:val="0"/>
          <w:lang w:val="en-US"/>
        </w:rPr>
        <w:t>Preadaptation</w:t>
      </w:r>
    </w:p>
    <w:p>
      <w:pPr>
        <w:pStyle w:val="Body"/>
        <w:spacing w:line="480" w:lineRule="auto"/>
        <w:ind w:firstLine="720"/>
        <w:jc w:val="both"/>
        <w:rPr>
          <w:ins w:id="114" w:date="2022-01-06T10:33:54Z" w:author="zenrunner"/>
          <w:rFonts w:ascii="Calibri Light" w:cs="Calibri Light" w:hAnsi="Calibri Light" w:eastAsia="Calibri Light"/>
          <w:sz w:val="24"/>
          <w:szCs w:val="24"/>
        </w:rPr>
      </w:pPr>
      <w:ins w:id="115" w:date="2022-01-06T10:30:14Z" w:author="zenrunner">
        <w:r>
          <w:rPr>
            <w:rFonts w:ascii="Carlito" w:hAnsi="Carlito"/>
            <w:b w:val="1"/>
            <w:bCs w:val="1"/>
            <w:i w:val="1"/>
            <w:iCs w:val="1"/>
            <w:sz w:val="24"/>
            <w:szCs w:val="24"/>
            <w:rtl w:val="0"/>
            <w:lang w:val="en-US"/>
          </w:rPr>
          <w:t>A</w:t>
        </w:r>
      </w:ins>
      <w:del w:id="116" w:date="2022-01-06T10:30:13Z" w:author="zenrunner">
        <w:r>
          <w:rPr>
            <w:rFonts w:ascii="Calibri Light" w:hAnsi="Calibri Light"/>
            <w:sz w:val="24"/>
            <w:szCs w:val="24"/>
            <w:rtl w:val="0"/>
            <w:lang w:val="en-US"/>
          </w:rPr>
          <w:delText>In essence, a</w:delText>
        </w:r>
      </w:del>
      <w:r>
        <w:rPr>
          <w:rFonts w:ascii="Calibri Light" w:hAnsi="Calibri Light"/>
          <w:sz w:val="24"/>
          <w:szCs w:val="24"/>
          <w:rtl w:val="0"/>
          <w:lang w:val="en-US"/>
        </w:rPr>
        <w:t>daptations allow species to cope with the pressures that nature imposes on the ecosystem</w:t>
      </w:r>
      <w:ins w:id="117" w:date="2022-01-06T10:30:30Z" w:author="zenrunner">
        <w:r>
          <w:rPr>
            <w:rFonts w:ascii="Calibri Light" w:hAnsi="Calibri Light"/>
            <w:sz w:val="24"/>
            <w:szCs w:val="24"/>
            <w:rtl w:val="0"/>
            <w:lang w:val="en-US"/>
          </w:rPr>
          <w:t>? Is this a definition?</w:t>
        </w:r>
      </w:ins>
      <w:r>
        <w:rPr>
          <w:rFonts w:ascii="Calibri Light" w:hAnsi="Calibri Light"/>
          <w:sz w:val="24"/>
          <w:szCs w:val="24"/>
          <w:rtl w:val="0"/>
          <w:lang w:val="en-US"/>
        </w:rPr>
        <w:t xml:space="preserve">. Ecological niche is an important concept when we discuss adaptations. The ecological niche theory comprises organismal habitat and the use of resources in relation to biotic interactions </w:t>
      </w:r>
      <w:r>
        <w:rPr>
          <w:rFonts w:ascii="Times New Roman" w:hAnsi="Times New Roman"/>
          <w:sz w:val="24"/>
          <w:szCs w:val="24"/>
          <w:rtl w:val="0"/>
          <w:lang w:val="en-US"/>
        </w:rPr>
        <w:t>(Begon and Townsend 2020; Bowman and Hacker 2021; Slagsvold and Wiebe 2007)</w:t>
      </w:r>
      <w:r>
        <w:rPr>
          <w:rFonts w:ascii="Calibri Light" w:hAnsi="Calibri Light"/>
          <w:sz w:val="24"/>
          <w:szCs w:val="24"/>
          <w:rtl w:val="0"/>
        </w:rPr>
        <w:t xml:space="preserve">. </w:t>
      </w:r>
      <w:r>
        <w:rPr>
          <w:rFonts w:ascii="Times New Roman" w:hAnsi="Times New Roman"/>
          <w:sz w:val="24"/>
          <w:szCs w:val="24"/>
          <w:rtl w:val="0"/>
          <w:lang w:val="en-US"/>
        </w:rPr>
        <w:t>Hutchinson (1978)</w:t>
      </w:r>
      <w:r>
        <w:rPr>
          <w:rFonts w:ascii="Calibri Light" w:hAnsi="Calibri Light"/>
          <w:sz w:val="24"/>
          <w:szCs w:val="24"/>
          <w:rtl w:val="0"/>
          <w:lang w:val="en-US"/>
        </w:rPr>
        <w:t xml:space="preserve"> argues that a species ecological niche is the sum of its total adaptations. Adaptations dictate which resources such as food, cover, and space can be utilized by a species. </w:t>
      </w:r>
      <w:del w:id="118" w:date="2022-01-06T10:30:52Z" w:author="zenrunner">
        <w:r>
          <w:rPr>
            <w:rFonts w:ascii="Calibri Light" w:hAnsi="Calibri Light"/>
            <w:sz w:val="24"/>
            <w:szCs w:val="24"/>
            <w:rtl w:val="0"/>
            <w:lang w:val="en-US"/>
          </w:rPr>
          <w:delText>In a way then, pr</w:delText>
        </w:r>
      </w:del>
      <w:ins w:id="119" w:date="2022-01-06T10:30:53Z" w:author="zenrunner">
        <w:r>
          <w:rPr>
            <w:rFonts w:ascii="Calibri Light" w:hAnsi="Calibri Light"/>
            <w:sz w:val="24"/>
            <w:szCs w:val="24"/>
            <w:rtl w:val="0"/>
            <w:lang w:val="en-US"/>
          </w:rPr>
          <w:t>Pr</w:t>
        </w:r>
      </w:ins>
      <w:r>
        <w:rPr>
          <w:rFonts w:ascii="Calibri Light" w:hAnsi="Calibri Light"/>
          <w:sz w:val="24"/>
          <w:szCs w:val="24"/>
          <w:rtl w:val="0"/>
          <w:lang w:val="en-US"/>
        </w:rPr>
        <w:t xml:space="preserve">eadaptation </w:t>
      </w:r>
      <w:del w:id="120" w:date="2022-01-06T10:31:01Z" w:author="zenrunner">
        <w:r>
          <w:rPr>
            <w:rFonts w:ascii="Calibri Light" w:hAnsi="Calibri Light"/>
            <w:sz w:val="24"/>
            <w:szCs w:val="24"/>
            <w:rtl w:val="0"/>
            <w:lang w:val="en-US"/>
          </w:rPr>
          <w:delText xml:space="preserve">can essentially be understood as adaptations or </w:delText>
        </w:r>
      </w:del>
      <w:ins w:id="121" w:date="2022-01-06T10:31:06Z" w:author="zenrunner">
        <w:r>
          <w:rPr>
            <w:rFonts w:ascii="Calibri Light" w:hAnsi="Calibri Light"/>
            <w:sz w:val="24"/>
            <w:szCs w:val="24"/>
            <w:rtl w:val="0"/>
            <w:lang w:val="en-US"/>
          </w:rPr>
          <w:t xml:space="preserve">is functionally best defined as </w:t>
        </w:r>
      </w:ins>
      <w:r>
        <w:rPr>
          <w:rFonts w:ascii="Calibri Light" w:hAnsi="Calibri Light" w:hint="default"/>
          <w:sz w:val="24"/>
          <w:szCs w:val="24"/>
          <w:rtl w:val="1"/>
          <w:lang w:val="ar-SA" w:bidi="ar-SA"/>
        </w:rPr>
        <w:t>“</w:t>
      </w:r>
      <w:r>
        <w:rPr>
          <w:rFonts w:ascii="Calibri Light" w:hAnsi="Calibri Light"/>
          <w:sz w:val="24"/>
          <w:szCs w:val="24"/>
          <w:rtl w:val="0"/>
          <w:lang w:val="en-US"/>
        </w:rPr>
        <w:t>preexisting features</w:t>
      </w:r>
      <w:r>
        <w:rPr>
          <w:rFonts w:ascii="Calibri Light" w:hAnsi="Calibri Light" w:hint="default"/>
          <w:sz w:val="24"/>
          <w:szCs w:val="24"/>
          <w:rtl w:val="0"/>
        </w:rPr>
        <w:t xml:space="preserve">” </w:t>
      </w:r>
      <w:r>
        <w:rPr>
          <w:rFonts w:ascii="Calibri Light" w:hAnsi="Calibri Light"/>
          <w:sz w:val="24"/>
          <w:szCs w:val="24"/>
          <w:rtl w:val="0"/>
          <w:lang w:val="en-US"/>
        </w:rPr>
        <w:t xml:space="preserve">that allow organisms to be suitable to new situations </w:t>
      </w:r>
      <w:r>
        <w:rPr>
          <w:rFonts w:ascii="Times New Roman" w:hAnsi="Times New Roman"/>
          <w:sz w:val="24"/>
          <w:szCs w:val="24"/>
          <w:rtl w:val="0"/>
        </w:rPr>
        <w:t>(Kangas 2004)</w:t>
      </w:r>
      <w:ins w:id="122" w:date="2022-01-06T10:31:24Z" w:author="zenrunner">
        <w:r>
          <w:rPr>
            <w:rFonts w:ascii="Times New Roman" w:hAnsi="Times New Roman"/>
            <w:sz w:val="24"/>
            <w:szCs w:val="24"/>
            <w:rtl w:val="0"/>
            <w:lang w:val="en-US"/>
          </w:rPr>
          <w:t xml:space="preserve"> - meh can you find a between citation and many more please. </w:t>
        </w:r>
      </w:ins>
      <w:ins w:id="123" w:date="2022-01-06T10:31:24Z" w:author="zenrunner">
        <w:r>
          <w:rPr>
            <w:rFonts w:ascii="Times New Roman" w:hAnsi="Times New Roman" w:hint="default"/>
            <w:sz w:val="24"/>
            <w:szCs w:val="24"/>
            <w:rtl w:val="0"/>
            <w:lang w:val="en-US"/>
          </w:rPr>
          <w:t>…</w:t>
        </w:r>
      </w:ins>
      <w:r>
        <w:rPr>
          <w:rFonts w:ascii="Calibri Light" w:hAnsi="Calibri Light"/>
          <w:sz w:val="24"/>
          <w:szCs w:val="24"/>
          <w:rtl w:val="0"/>
        </w:rPr>
        <w:t xml:space="preserve"> </w:t>
      </w:r>
      <w:ins w:id="124" w:date="2022-01-06T10:32:46Z" w:author="zenrunner">
        <w:r>
          <w:rPr>
            <w:rFonts w:ascii="Calibri Light" w:hAnsi="Calibri Light"/>
            <w:sz w:val="24"/>
            <w:szCs w:val="24"/>
            <w:rtl w:val="0"/>
            <w:lang w:val="en-US"/>
          </w:rPr>
          <w:t xml:space="preserve">google scholar has loads of new and super cool ones - please they all contrast it with exaltation. </w:t>
        </w:r>
      </w:ins>
      <w:ins w:id="125" w:date="2022-01-06T10:32:46Z" w:author="zenrunner">
        <w:r>
          <w:rPr>
            <w:rStyle w:val="Hyperlink.0"/>
          </w:rPr>
          <w:fldChar w:fldCharType="begin" w:fldLock="0"/>
        </w:r>
      </w:ins>
      <w:ins w:id="126" w:date="2022-01-06T10:32:46Z" w:author="zenrunner">
        <w:r>
          <w:rPr>
            <w:rStyle w:val="Hyperlink.0"/>
          </w:rPr>
          <w:instrText xml:space="preserve"> HYPERLINK "https://academic.oup.com/icc/article-abstract/16/1/155/663063"</w:instrText>
        </w:r>
      </w:ins>
      <w:ins w:id="127" w:date="2022-01-06T10:32:46Z" w:author="zenrunner">
        <w:r>
          <w:rPr>
            <w:rStyle w:val="Hyperlink.0"/>
          </w:rPr>
          <w:fldChar w:fldCharType="separate" w:fldLock="0"/>
        </w:r>
      </w:ins>
      <w:ins w:id="128" w:date="2022-01-06T10:32:46Z" w:author="zenrunner">
        <w:r>
          <w:rPr>
            <w:rStyle w:val="Hyperlink.0"/>
            <w:rtl w:val="0"/>
            <w:lang w:val="en-US"/>
          </w:rPr>
          <w:t>https://academic.oup.com/icc/article-abstract/16/1/155/663063</w:t>
        </w:r>
      </w:ins>
      <w:ins w:id="129" w:date="2022-01-06T10:32:46Z" w:author="zenrunner">
        <w:r>
          <w:rPr/>
          <w:fldChar w:fldCharType="end" w:fldLock="0"/>
        </w:r>
      </w:ins>
      <w:ins w:id="130" w:date="2022-01-06T10:32:46Z" w:author="zenrunner">
        <w:r>
          <w:rPr>
            <w:rFonts w:ascii="Calibri Light" w:hAnsi="Calibri Light"/>
            <w:sz w:val="24"/>
            <w:szCs w:val="24"/>
            <w:rtl w:val="0"/>
            <w:lang w:val="en-US"/>
          </w:rPr>
          <w:t xml:space="preserve"> </w:t>
        </w:r>
      </w:ins>
      <w:ins w:id="131" w:date="2022-01-06T10:32:46Z" w:author="zenrunner">
        <w:r>
          <w:rPr>
            <w:rStyle w:val="Hyperlink.0"/>
          </w:rPr>
          <w:fldChar w:fldCharType="begin" w:fldLock="0"/>
        </w:r>
      </w:ins>
      <w:ins w:id="132" w:date="2022-01-06T10:32:46Z" w:author="zenrunner">
        <w:r>
          <w:rPr>
            <w:rStyle w:val="Hyperlink.0"/>
          </w:rPr>
          <w:instrText xml:space="preserve"> HYPERLINK "https://www.cambridge.org/core/journals/paleobiology/article/abs/exaptationa-missing-term-in-the-science-of-form/A672662BA208D220B9F9A06DE5D804B8"</w:instrText>
        </w:r>
      </w:ins>
      <w:ins w:id="133" w:date="2022-01-06T10:32:46Z" w:author="zenrunner">
        <w:r>
          <w:rPr>
            <w:rStyle w:val="Hyperlink.0"/>
          </w:rPr>
          <w:fldChar w:fldCharType="separate" w:fldLock="0"/>
        </w:r>
      </w:ins>
      <w:ins w:id="134" w:date="2022-01-06T10:32:46Z" w:author="zenrunner">
        <w:r>
          <w:rPr>
            <w:rStyle w:val="Hyperlink.0"/>
            <w:rtl w:val="0"/>
            <w:lang w:val="en-US"/>
          </w:rPr>
          <w:t>https://www.cambridge.org/core/journals/paleobiology/article/abs/exaptationa-missing-term-in-the-science-of-form/A672662BA208D220B9F9A06DE5D804B8</w:t>
        </w:r>
      </w:ins>
      <w:ins w:id="135" w:date="2022-01-06T10:32:46Z" w:author="zenrunner">
        <w:r>
          <w:rPr/>
          <w:fldChar w:fldCharType="end" w:fldLock="0"/>
        </w:r>
      </w:ins>
      <w:ins w:id="136" w:date="2022-01-06T10:32:46Z" w:author="zenrunner">
        <w:r>
          <w:rPr>
            <w:rFonts w:ascii="Calibri Light" w:hAnsi="Calibri Light"/>
            <w:sz w:val="24"/>
            <w:szCs w:val="24"/>
            <w:rtl w:val="0"/>
            <w:lang w:val="en-US"/>
          </w:rPr>
          <w:t xml:space="preserve"> seems like more people prefer the newer term.. </w:t>
        </w:r>
      </w:ins>
      <w:r>
        <w:rPr>
          <w:rFonts w:ascii="Calibri Light" w:hAnsi="Calibri Light"/>
          <w:sz w:val="24"/>
          <w:szCs w:val="24"/>
          <w:rtl w:val="0"/>
          <w:lang w:val="en-US"/>
        </w:rPr>
        <w:t xml:space="preserve">These can be an adaptation that have accumulated in one system without anticipation of subsequent uses, though may improve functionality in a different system </w:t>
      </w:r>
      <w:r>
        <w:rPr>
          <w:rFonts w:ascii="Times New Roman" w:hAnsi="Times New Roman"/>
          <w:sz w:val="24"/>
          <w:szCs w:val="24"/>
          <w:rtl w:val="0"/>
        </w:rPr>
        <w:t>(Dew 2007)</w:t>
      </w:r>
      <w:r>
        <w:rPr>
          <w:rFonts w:ascii="Calibri Light" w:hAnsi="Calibri Light"/>
          <w:sz w:val="24"/>
          <w:szCs w:val="24"/>
          <w:rtl w:val="0"/>
          <w:lang w:val="en-US"/>
        </w:rPr>
        <w:t xml:space="preserve">. Some biologists argue however that the term is contradictory to evolutionary principles because the process of natural selection does not involve planning for the future. In 1982 </w:t>
      </w:r>
      <w:r>
        <w:rPr>
          <w:rFonts w:ascii="Times New Roman" w:hAnsi="Times New Roman"/>
          <w:sz w:val="24"/>
          <w:szCs w:val="24"/>
          <w:rtl w:val="0"/>
          <w:lang w:val="en-US"/>
        </w:rPr>
        <w:t>Gould and Vrba introduced the term "exaptation</w:t>
      </w:r>
      <w:r>
        <w:rPr>
          <w:rFonts w:ascii="Calibri Light" w:hAnsi="Calibri Light" w:hint="default"/>
          <w:sz w:val="24"/>
          <w:szCs w:val="24"/>
          <w:rtl w:val="0"/>
        </w:rPr>
        <w:t xml:space="preserve">” </w:t>
      </w:r>
      <w:r>
        <w:rPr>
          <w:rFonts w:ascii="Calibri Light" w:hAnsi="Calibri Light"/>
          <w:sz w:val="24"/>
          <w:szCs w:val="24"/>
          <w:rtl w:val="0"/>
          <w:lang w:val="en-US"/>
        </w:rPr>
        <w:t xml:space="preserve">in place of preadaptation and defined as </w:t>
      </w:r>
      <w:r>
        <w:rPr>
          <w:rFonts w:ascii="Calibri Light" w:hAnsi="Calibri Light" w:hint="default"/>
          <w:sz w:val="24"/>
          <w:szCs w:val="24"/>
          <w:rtl w:val="0"/>
        </w:rPr>
        <w:t>“…</w:t>
      </w:r>
      <w:r>
        <w:rPr>
          <w:rFonts w:ascii="Calibri Light" w:hAnsi="Calibri Light"/>
          <w:sz w:val="24"/>
          <w:szCs w:val="24"/>
          <w:rtl w:val="0"/>
          <w:lang w:val="en-US"/>
        </w:rPr>
        <w:t xml:space="preserve">such characters, evolved for other usages (or for no function at all), and later </w:t>
      </w:r>
      <w:r>
        <w:rPr>
          <w:rFonts w:ascii="Calibri Light" w:hAnsi="Calibri Light" w:hint="default"/>
          <w:sz w:val="24"/>
          <w:szCs w:val="24"/>
          <w:rtl w:val="1"/>
          <w:lang w:val="ar-SA" w:bidi="ar-SA"/>
        </w:rPr>
        <w:t>“</w:t>
      </w:r>
      <w:r>
        <w:rPr>
          <w:rFonts w:ascii="Calibri Light" w:hAnsi="Calibri Light"/>
          <w:sz w:val="24"/>
          <w:szCs w:val="24"/>
          <w:rtl w:val="0"/>
          <w:lang w:val="en-US"/>
        </w:rPr>
        <w:t>coopted</w:t>
      </w:r>
      <w:r>
        <w:rPr>
          <w:rFonts w:ascii="Calibri Light" w:hAnsi="Calibri Light" w:hint="default"/>
          <w:sz w:val="24"/>
          <w:szCs w:val="24"/>
          <w:rtl w:val="0"/>
        </w:rPr>
        <w:t xml:space="preserve">” </w:t>
      </w:r>
      <w:r>
        <w:rPr>
          <w:rFonts w:ascii="Calibri Light" w:hAnsi="Calibri Light"/>
          <w:sz w:val="24"/>
          <w:szCs w:val="24"/>
          <w:rtl w:val="0"/>
          <w:lang w:val="en-US"/>
        </w:rPr>
        <w:t>for their current role</w:t>
      </w:r>
      <w:r>
        <w:rPr>
          <w:rFonts w:ascii="Calibri Light" w:hAnsi="Calibri Light" w:hint="default"/>
          <w:sz w:val="24"/>
          <w:szCs w:val="24"/>
          <w:rtl w:val="0"/>
        </w:rPr>
        <w:t xml:space="preserve">…” </w:t>
      </w:r>
      <w:ins w:id="137" w:date="2022-01-06T10:33:12Z" w:author="zenrunner">
        <w:r>
          <w:rPr>
            <w:rFonts w:ascii="Calibri Light" w:hAnsi="Calibri Light"/>
            <w:sz w:val="24"/>
            <w:szCs w:val="24"/>
            <w:rtl w:val="0"/>
            <w:lang w:val="en-US"/>
          </w:rPr>
          <w:t xml:space="preserve"> great - tie into sooner above and make this contrast more clear. </w:t>
        </w:r>
      </w:ins>
      <w:r>
        <w:rPr>
          <w:rFonts w:ascii="Calibri Light" w:hAnsi="Calibri Light"/>
          <w:sz w:val="24"/>
          <w:szCs w:val="24"/>
          <w:rtl w:val="0"/>
          <w:lang w:val="en-US"/>
        </w:rPr>
        <w:t>An example of exaptation is seen in feather and flight-sequential exaptation in bird evolution. The Black Heron of Africa (</w:t>
      </w:r>
      <w:r>
        <w:rPr>
          <w:rFonts w:ascii="Calibri Light" w:hAnsi="Calibri Light"/>
          <w:i w:val="1"/>
          <w:iCs w:val="1"/>
          <w:sz w:val="24"/>
          <w:szCs w:val="24"/>
          <w:rtl w:val="0"/>
        </w:rPr>
        <w:t>Egretta ardesiaca</w:t>
      </w:r>
      <w:r>
        <w:rPr>
          <w:rFonts w:ascii="Calibri Light" w:hAnsi="Calibri Light"/>
          <w:sz w:val="24"/>
          <w:szCs w:val="24"/>
          <w:rtl w:val="0"/>
          <w:lang w:val="en-US"/>
        </w:rPr>
        <w:t xml:space="preserve">) uses its wings to fly like most birds today; however, interestingly it also uses it to cast a shadow on the water to better see its prey/food. This is a developed characteristic behaviour with previous genetic dispositions. Selecting species with preadaptations better suited to the emerging conditions of an ecosystem is key in ecological engineering. Preadapted species to systems with high stress are more likely to </w:t>
      </w:r>
      <w:r>
        <w:rPr>
          <w:rFonts w:ascii="Calibri Light" w:hAnsi="Calibri Light" w:hint="default"/>
          <w:sz w:val="24"/>
          <w:szCs w:val="24"/>
          <w:rtl w:val="1"/>
          <w:lang w:val="ar-SA" w:bidi="ar-SA"/>
        </w:rPr>
        <w:t>“</w:t>
      </w:r>
      <w:r>
        <w:rPr>
          <w:rFonts w:ascii="Calibri Light" w:hAnsi="Calibri Light"/>
          <w:sz w:val="24"/>
          <w:szCs w:val="24"/>
          <w:rtl w:val="0"/>
          <w:lang w:val="en-US"/>
        </w:rPr>
        <w:t>resist moderate stresses from human activity, especially those which mimic natural stresses</w:t>
      </w:r>
      <w:r>
        <w:rPr>
          <w:rFonts w:ascii="Calibri Light" w:hAnsi="Calibri Light" w:hint="default"/>
          <w:sz w:val="24"/>
          <w:szCs w:val="24"/>
          <w:rtl w:val="0"/>
        </w:rPr>
        <w:t xml:space="preserve">” </w:t>
      </w:r>
      <w:r>
        <w:rPr>
          <w:rFonts w:ascii="Times New Roman" w:hAnsi="Times New Roman"/>
          <w:sz w:val="24"/>
          <w:szCs w:val="24"/>
          <w:rtl w:val="0"/>
          <w:lang w:val="de-DE"/>
        </w:rPr>
        <w:t>(Rapport, Regier, and Hutchinson 1985)</w:t>
      </w:r>
      <w:r>
        <w:rPr>
          <w:rFonts w:ascii="Calibri Light" w:hAnsi="Calibri Light"/>
          <w:sz w:val="24"/>
          <w:szCs w:val="24"/>
          <w:rtl w:val="0"/>
        </w:rPr>
        <w:t xml:space="preserve">. </w:t>
      </w:r>
      <w:ins w:id="138" w:date="2022-01-06T10:33:54Z" w:author="zenrunner">
        <w:r>
          <w:rPr>
            <w:rFonts w:ascii="Calibri Light" w:hAnsi="Calibri Light"/>
            <w:sz w:val="24"/>
            <w:szCs w:val="24"/>
            <w:rtl w:val="0"/>
            <w:lang w:val="en-US"/>
          </w:rPr>
          <w:t>Soooo which is better? Same as other sections - implications, critical thinking, we need both? How to move forward etc/.</w:t>
        </w:r>
      </w:ins>
    </w:p>
    <w:p>
      <w:pPr>
        <w:pStyle w:val="Body"/>
        <w:spacing w:line="480" w:lineRule="auto"/>
        <w:ind w:firstLine="720"/>
        <w:jc w:val="both"/>
        <w:rPr>
          <w:ins w:id="139" w:date="2022-01-06T10:33:54Z" w:author="zenrunner"/>
          <w:rFonts w:ascii="Calibri Light" w:cs="Calibri Light" w:hAnsi="Calibri Light" w:eastAsia="Calibri Light"/>
          <w:sz w:val="24"/>
          <w:szCs w:val="24"/>
        </w:rPr>
      </w:pPr>
    </w:p>
    <w:p>
      <w:pPr>
        <w:pStyle w:val="Body"/>
        <w:spacing w:line="480" w:lineRule="auto"/>
        <w:ind w:firstLine="720"/>
        <w:jc w:val="both"/>
        <w:rPr>
          <w:ins w:id="140" w:date="2022-01-06T10:33:54Z" w:author="zenrunner"/>
          <w:rFonts w:ascii="Calibri Light" w:cs="Calibri Light" w:hAnsi="Calibri Light" w:eastAsia="Calibri Light"/>
          <w:sz w:val="24"/>
          <w:szCs w:val="24"/>
        </w:rPr>
      </w:pPr>
    </w:p>
    <w:p>
      <w:pPr>
        <w:pStyle w:val="Body"/>
        <w:spacing w:line="480" w:lineRule="auto"/>
        <w:ind w:firstLine="720"/>
        <w:jc w:val="both"/>
        <w:rPr>
          <w:rFonts w:ascii="Calibri Light" w:cs="Calibri Light" w:hAnsi="Calibri Light" w:eastAsia="Calibri Light"/>
          <w:sz w:val="24"/>
          <w:szCs w:val="24"/>
        </w:rPr>
      </w:pPr>
      <w:r>
        <w:rPr>
          <w:rFonts w:ascii="Calibri Light" w:hAnsi="Calibri Light"/>
          <w:sz w:val="24"/>
          <w:szCs w:val="24"/>
          <w:rtl w:val="0"/>
          <w:lang w:val="en-US"/>
        </w:rPr>
        <w:t xml:space="preserve">Table 1 provides some of the preadaptation in natural systems. </w:t>
      </w:r>
      <w:ins w:id="141" w:date="2022-01-06T10:34:06Z" w:author="zenrunner">
        <w:r>
          <w:rPr>
            <w:rFonts w:ascii="Calibri Light" w:hAnsi="Calibri Light"/>
            <w:sz w:val="24"/>
            <w:szCs w:val="24"/>
            <w:rtl w:val="0"/>
            <w:lang w:val="en-US"/>
          </w:rPr>
          <w:t xml:space="preserve">? need a better table legend please more detail </w:t>
        </w:r>
      </w:ins>
    </w:p>
    <w:p>
      <w:pPr>
        <w:pStyle w:val="Body"/>
        <w:spacing w:line="480" w:lineRule="auto"/>
        <w:jc w:val="both"/>
        <w:rPr>
          <w:ins w:id="142" w:date="2022-01-06T10:36:29Z" w:author="zenrunner"/>
          <w:rFonts w:ascii="Calibri Light" w:cs="Calibri Light" w:hAnsi="Calibri Light" w:eastAsia="Calibri Light"/>
          <w:sz w:val="24"/>
          <w:szCs w:val="24"/>
        </w:rPr>
      </w:pPr>
      <w:r>
        <w:rPr>
          <w:rFonts w:ascii="Calibri Light" w:cs="Calibri Light" w:hAnsi="Calibri Light" w:eastAsia="Calibri Light"/>
          <w:sz w:val="24"/>
          <w:szCs w:val="24"/>
        </w:rPr>
        <w:drawing xmlns:a="http://schemas.openxmlformats.org/drawingml/2006/main">
          <wp:anchor distT="57150" distB="57150" distL="57150" distR="57150" simplePos="0" relativeHeight="251660288" behindDoc="0" locked="0" layoutInCell="1" allowOverlap="1">
            <wp:simplePos x="0" y="0"/>
            <wp:positionH relativeFrom="page">
              <wp:posOffset>1099814</wp:posOffset>
            </wp:positionH>
            <wp:positionV relativeFrom="line">
              <wp:posOffset>300989</wp:posOffset>
            </wp:positionV>
            <wp:extent cx="5572772" cy="2857500"/>
            <wp:effectExtent l="0" t="0" r="0" b="0"/>
            <wp:wrapSquare wrapText="bothSides" distL="57150" distR="57150" distT="57150" distB="57150"/>
            <wp:docPr id="1073741826" name="officeArt object" descr="Picture 2"/>
            <wp:cNvGraphicFramePr/>
            <a:graphic xmlns:a="http://schemas.openxmlformats.org/drawingml/2006/main">
              <a:graphicData uri="http://schemas.openxmlformats.org/drawingml/2006/picture">
                <pic:pic xmlns:pic="http://schemas.openxmlformats.org/drawingml/2006/picture">
                  <pic:nvPicPr>
                    <pic:cNvPr id="1073741826" name="Picture 2" descr="Picture 2"/>
                    <pic:cNvPicPr>
                      <a:picLocks noChangeAspect="1"/>
                    </pic:cNvPicPr>
                  </pic:nvPicPr>
                  <pic:blipFill>
                    <a:blip r:embed="rId5">
                      <a:extLst/>
                    </a:blip>
                    <a:srcRect l="38034" t="35708" r="15919" b="22317"/>
                    <a:stretch>
                      <a:fillRect/>
                    </a:stretch>
                  </pic:blipFill>
                  <pic:spPr>
                    <a:xfrm>
                      <a:off x="0" y="0"/>
                      <a:ext cx="5572772" cy="2857500"/>
                    </a:xfrm>
                    <a:prstGeom prst="rect">
                      <a:avLst/>
                    </a:prstGeom>
                    <a:ln w="12700" cap="flat">
                      <a:noFill/>
                      <a:miter lim="400000"/>
                    </a:ln>
                    <a:effectLst/>
                  </pic:spPr>
                </pic:pic>
              </a:graphicData>
            </a:graphic>
          </wp:anchor>
        </w:drawing>
      </w:r>
      <w:r>
        <w:rPr>
          <w:rFonts w:ascii="Carlito" w:hAnsi="Carlito"/>
          <w:b w:val="1"/>
          <w:bCs w:val="1"/>
          <w:sz w:val="24"/>
          <w:szCs w:val="24"/>
          <w:rtl w:val="0"/>
        </w:rPr>
        <w:t xml:space="preserve">Table 2. </w:t>
      </w:r>
      <w:r>
        <w:rPr>
          <w:rFonts w:ascii="Calibri Light" w:hAnsi="Calibri Light"/>
          <w:sz w:val="24"/>
          <w:szCs w:val="24"/>
          <w:rtl w:val="0"/>
          <w:lang w:val="en-US"/>
        </w:rPr>
        <w:t xml:space="preserve">Ecosystem preadaptation to stress from </w:t>
      </w:r>
      <w:r>
        <w:rPr>
          <w:rFonts w:ascii="Calibri Light" w:hAnsi="Calibri Light"/>
          <w:i w:val="1"/>
          <w:iCs w:val="1"/>
          <w:sz w:val="24"/>
          <w:szCs w:val="24"/>
          <w:rtl w:val="0"/>
        </w:rPr>
        <w:t>Rapport et al. 1985</w:t>
      </w:r>
      <w:r>
        <w:rPr>
          <w:rFonts w:ascii="Calibri Light" w:hAnsi="Calibri Light"/>
          <w:sz w:val="24"/>
          <w:szCs w:val="24"/>
          <w:rtl w:val="0"/>
        </w:rPr>
        <w:t xml:space="preserve">. </w:t>
      </w:r>
      <w:ins w:id="143" w:date="2022-01-06T10:36:29Z" w:author="zenrunner">
        <w:r>
          <w:rPr>
            <w:rFonts w:ascii="Calibri Light" w:hAnsi="Calibri Light"/>
            <w:sz w:val="24"/>
            <w:szCs w:val="24"/>
            <w:rtl w:val="0"/>
            <w:lang w:val="en-US"/>
          </w:rPr>
          <w:t xml:space="preserve"> Explain a bit please. Can you make your own instead and adapt - please again use more recent examples./</w:t>
        </w:r>
      </w:ins>
    </w:p>
    <w:p>
      <w:pPr>
        <w:pStyle w:val="Body"/>
        <w:spacing w:line="480" w:lineRule="auto"/>
        <w:jc w:val="both"/>
        <w:rPr>
          <w:rFonts w:ascii="Calibri Light" w:cs="Calibri Light" w:hAnsi="Calibri Light" w:eastAsia="Calibri Light"/>
          <w:sz w:val="24"/>
          <w:szCs w:val="24"/>
        </w:rPr>
      </w:pPr>
      <w:ins w:id="144" w:date="2022-01-06T10:36:29Z" w:author="zenrunner">
        <w:r>
          <w:rPr>
            <w:rFonts w:ascii="Calibri Light" w:hAnsi="Calibri Light"/>
            <w:sz w:val="24"/>
            <w:szCs w:val="24"/>
            <w:rtl w:val="0"/>
            <w:lang w:val="en-US"/>
          </w:rPr>
          <w:t xml:space="preserve">I scrolled up and checked title of cognate - I guess instead of trying to work in more recent stuff all the time you could change title to </w:t>
        </w:r>
      </w:ins>
      <w:ins w:id="145" w:date="2022-01-06T10:36:29Z" w:author="zenrunner">
        <w:r>
          <w:rPr>
            <w:rFonts w:ascii="Calibri Light" w:hAnsi="Calibri Light" w:hint="default"/>
            <w:sz w:val="24"/>
            <w:szCs w:val="24"/>
            <w:rtl w:val="0"/>
            <w:lang w:val="en-US"/>
          </w:rPr>
          <w:t>‘</w:t>
        </w:r>
      </w:ins>
      <w:ins w:id="146" w:date="2022-01-06T10:36:29Z" w:author="zenrunner">
        <w:r>
          <w:rPr>
            <w:rFonts w:ascii="Calibri Light" w:hAnsi="Calibri Light"/>
            <w:sz w:val="24"/>
            <w:szCs w:val="24"/>
            <w:rtl w:val="0"/>
            <w:lang w:val="en-US"/>
          </w:rPr>
          <w:t>a review of the history of</w:t>
        </w:r>
      </w:ins>
      <w:ins w:id="147" w:date="2022-01-06T10:36:29Z" w:author="zenrunner">
        <w:r>
          <w:rPr>
            <w:rFonts w:ascii="Calibri Light" w:hAnsi="Calibri Light" w:hint="default"/>
            <w:sz w:val="24"/>
            <w:szCs w:val="24"/>
            <w:rtl w:val="0"/>
            <w:lang w:val="en-US"/>
          </w:rPr>
          <w:t xml:space="preserve">… </w:t>
        </w:r>
      </w:ins>
      <w:ins w:id="148" w:date="2022-01-06T10:36:29Z" w:author="zenrunner">
        <w:r>
          <w:rPr>
            <w:rFonts w:ascii="Calibri Light" w:hAnsi="Calibri Light"/>
            <w:sz w:val="24"/>
            <w:szCs w:val="24"/>
            <w:rtl w:val="0"/>
            <w:lang w:val="en-US"/>
          </w:rPr>
          <w:t>or the roots of</w:t>
        </w:r>
      </w:ins>
      <w:ins w:id="149" w:date="2022-01-06T10:36:29Z" w:author="zenrunner">
        <w:r>
          <w:rPr>
            <w:rFonts w:ascii="Calibri Light" w:hAnsi="Calibri Light" w:hint="default"/>
            <w:sz w:val="24"/>
            <w:szCs w:val="24"/>
            <w:rtl w:val="0"/>
            <w:lang w:val="en-US"/>
          </w:rPr>
          <w:t xml:space="preserve">… </w:t>
        </w:r>
      </w:ins>
      <w:ins w:id="150" w:date="2022-01-06T10:36:29Z" w:author="zenrunner">
        <w:r>
          <w:rPr>
            <w:rFonts w:ascii="Calibri Light" w:hAnsi="Calibri Light"/>
            <w:sz w:val="24"/>
            <w:szCs w:val="24"/>
            <w:rtl w:val="0"/>
            <w:lang w:val="en-US"/>
          </w:rPr>
          <w:t>etc. this is kind of what this cognate more is - very anchored in the origins of the Field.  Or just cite newer stuff and put a bow on each section with new ideas and gaps? They might want that even if it was a roots/history of cognate</w:t>
        </w:r>
      </w:ins>
      <w:ins w:id="151" w:date="2022-01-06T10:36:29Z" w:author="zenrunner">
        <w:r>
          <w:rPr>
            <w:rFonts w:ascii="Calibri Light" w:hAnsi="Calibri Light" w:hint="default"/>
            <w:sz w:val="24"/>
            <w:szCs w:val="24"/>
            <w:rtl w:val="0"/>
            <w:lang w:val="en-US"/>
          </w:rPr>
          <w:t>…</w:t>
        </w:r>
      </w:ins>
    </w:p>
    <w:p>
      <w:pPr>
        <w:pStyle w:val="Body"/>
        <w:spacing w:line="480" w:lineRule="auto"/>
        <w:ind w:firstLine="720"/>
        <w:jc w:val="both"/>
        <w:rPr>
          <w:rFonts w:ascii="Calibri Light" w:cs="Calibri Light" w:hAnsi="Calibri Light" w:eastAsia="Calibri Light"/>
          <w:sz w:val="24"/>
          <w:szCs w:val="24"/>
        </w:rPr>
      </w:pPr>
      <w:r>
        <w:rPr>
          <w:rFonts w:ascii="Calibri Light" w:hAnsi="Calibri Light"/>
          <w:sz w:val="24"/>
          <w:szCs w:val="24"/>
          <w:rtl w:val="0"/>
          <w:lang w:val="en-US"/>
        </w:rPr>
        <w:t>The discussed principles are the foundational basis of ecological engineering. Ecological engineering projects should have</w:t>
      </w:r>
      <w:ins w:id="152" w:date="2022-01-06T10:36:36Z" w:author="zenrunner">
        <w:r>
          <w:rPr>
            <w:rFonts w:ascii="Calibri Light" w:hAnsi="Calibri Light"/>
            <w:sz w:val="24"/>
            <w:szCs w:val="24"/>
            <w:rtl w:val="0"/>
            <w:lang w:val="en-US"/>
          </w:rPr>
          <w:t>?</w:t>
        </w:r>
      </w:ins>
      <w:r>
        <w:rPr>
          <w:rFonts w:ascii="Calibri Light" w:hAnsi="Calibri Light"/>
          <w:sz w:val="24"/>
          <w:szCs w:val="24"/>
          <w:rtl w:val="0"/>
          <w:lang w:val="en-US"/>
        </w:rPr>
        <w:t xml:space="preserve"> a design that maximizes energy signature, encourages the use of preadapted species to promote a successful design, and most importantly takes advantage of the self-organization properties of natural systems</w:t>
      </w:r>
      <w:ins w:id="153" w:date="2022-01-06T10:36:58Z" w:author="zenrunner">
        <w:r>
          <w:rPr>
            <w:rFonts w:ascii="Calibri Light" w:hAnsi="Calibri Light"/>
            <w:sz w:val="24"/>
            <w:szCs w:val="24"/>
            <w:rtl w:val="0"/>
            <w:lang w:val="en-US"/>
          </w:rPr>
          <w:t xml:space="preserve"> - flip order to match order you presented them in</w:t>
        </w:r>
      </w:ins>
      <w:r>
        <w:rPr>
          <w:rFonts w:ascii="Calibri Light" w:hAnsi="Calibri Light"/>
          <w:sz w:val="24"/>
          <w:szCs w:val="24"/>
          <w:rtl w:val="0"/>
          <w:lang w:val="en-US"/>
        </w:rPr>
        <w:t>. In the following section, I will further break down</w:t>
      </w:r>
      <w:ins w:id="154" w:date="2022-01-06T10:37:19Z" w:author="zenrunner">
        <w:r>
          <w:rPr>
            <w:rFonts w:ascii="Calibri Light" w:hAnsi="Calibri Light"/>
            <w:sz w:val="24"/>
            <w:szCs w:val="24"/>
            <w:rtl w:val="0"/>
            <w:lang w:val="en-US"/>
          </w:rPr>
          <w:t>?? What does this mean - more detail?</w:t>
        </w:r>
      </w:ins>
      <w:r>
        <w:rPr>
          <w:rFonts w:ascii="Calibri Light" w:hAnsi="Calibri Light"/>
          <w:sz w:val="24"/>
          <w:szCs w:val="24"/>
          <w:rtl w:val="0"/>
          <w:lang w:val="en-US"/>
        </w:rPr>
        <w:t xml:space="preserve"> each principle and provide real-life studies to further illustrate each point. </w:t>
      </w:r>
    </w:p>
    <w:p>
      <w:pPr>
        <w:pStyle w:val="List Paragraph"/>
        <w:numPr>
          <w:ilvl w:val="0"/>
          <w:numId w:val="2"/>
        </w:numPr>
        <w:bidi w:val="0"/>
        <w:spacing w:line="480" w:lineRule="auto"/>
        <w:ind w:right="0"/>
        <w:jc w:val="both"/>
        <w:rPr>
          <w:rFonts w:ascii="Carlito" w:hAnsi="Carlito"/>
          <w:b w:val="1"/>
          <w:bCs w:val="1"/>
          <w:sz w:val="24"/>
          <w:szCs w:val="24"/>
          <w:rtl w:val="0"/>
          <w:lang w:val="en-US"/>
        </w:rPr>
      </w:pPr>
      <w:r>
        <w:rPr>
          <w:rFonts w:ascii="Carlito" w:hAnsi="Carlito"/>
          <w:b w:val="1"/>
          <w:bCs w:val="1"/>
          <w:sz w:val="24"/>
          <w:szCs w:val="24"/>
          <w:rtl w:val="0"/>
          <w:lang w:val="en-US"/>
        </w:rPr>
        <w:t>Ecological design principles</w:t>
      </w:r>
    </w:p>
    <w:p>
      <w:pPr>
        <w:pStyle w:val="Body"/>
        <w:spacing w:line="480" w:lineRule="auto"/>
        <w:ind w:firstLine="720"/>
        <w:jc w:val="both"/>
        <w:rPr>
          <w:ins w:id="155" w:date="2022-01-06T10:38:27Z" w:author="zenrunner"/>
          <w:rFonts w:ascii="Calibri Light" w:cs="Calibri Light" w:hAnsi="Calibri Light" w:eastAsia="Calibri Light"/>
          <w:sz w:val="24"/>
          <w:szCs w:val="24"/>
        </w:rPr>
      </w:pPr>
      <w:r>
        <w:rPr>
          <w:rFonts w:ascii="Calibri Light" w:hAnsi="Calibri Light"/>
          <w:sz w:val="24"/>
          <w:szCs w:val="24"/>
          <w:rtl w:val="0"/>
          <w:lang w:val="en-US"/>
        </w:rPr>
        <w:t xml:space="preserve">The following section aims to break down the three main principles discussed into 19 guiding principles that </w:t>
      </w:r>
      <w:del w:id="156" w:date="2022-01-06T10:37:28Z" w:author="zenrunner">
        <w:r>
          <w:rPr>
            <w:rFonts w:ascii="Calibri Light" w:hAnsi="Calibri Light"/>
            <w:sz w:val="24"/>
            <w:szCs w:val="24"/>
            <w:rtl w:val="0"/>
            <w:lang w:val="en-US"/>
          </w:rPr>
          <w:delText xml:space="preserve">best attempt to </w:delText>
        </w:r>
      </w:del>
      <w:r>
        <w:rPr>
          <w:rFonts w:ascii="Calibri Light" w:hAnsi="Calibri Light"/>
          <w:sz w:val="24"/>
          <w:szCs w:val="24"/>
          <w:rtl w:val="0"/>
          <w:lang w:val="en-US"/>
        </w:rPr>
        <w:t>represent 60 years of ecological probing</w:t>
      </w:r>
      <w:ins w:id="157" w:date="2022-01-06T10:37:37Z" w:author="zenrunner">
        <w:r>
          <w:rPr>
            <w:rFonts w:ascii="Calibri Light" w:hAnsi="Calibri Light"/>
            <w:sz w:val="24"/>
            <w:szCs w:val="24"/>
            <w:rtl w:val="0"/>
            <w:lang w:val="en-US"/>
          </w:rPr>
          <w:t>? ewww</w:t>
        </w:r>
      </w:ins>
      <w:r>
        <w:rPr>
          <w:rFonts w:ascii="Calibri Light" w:hAnsi="Calibri Light"/>
          <w:sz w:val="24"/>
          <w:szCs w:val="24"/>
          <w:rtl w:val="0"/>
        </w:rPr>
        <w:t xml:space="preserve">. </w:t>
      </w:r>
      <w:del w:id="158" w:date="2022-01-06T10:37:53Z" w:author="zenrunner">
        <w:r>
          <w:rPr>
            <w:rFonts w:ascii="Calibri Light" w:hAnsi="Calibri Light"/>
            <w:sz w:val="24"/>
            <w:szCs w:val="24"/>
            <w:rtl w:val="0"/>
            <w:lang w:val="en-US"/>
          </w:rPr>
          <w:delText>I have attempted to the best of my ability to categorize e</w:delText>
        </w:r>
      </w:del>
      <w:ins w:id="159" w:date="2022-01-06T10:37:47Z" w:author="zenrunner">
        <w:r>
          <w:rPr>
            <w:rFonts w:ascii="Calibri Light" w:hAnsi="Calibri Light"/>
            <w:sz w:val="24"/>
            <w:szCs w:val="24"/>
            <w:rtl w:val="0"/>
            <w:lang w:val="en-US"/>
          </w:rPr>
          <w:t>E</w:t>
        </w:r>
      </w:ins>
      <w:r>
        <w:rPr>
          <w:rFonts w:ascii="Calibri Light" w:hAnsi="Calibri Light"/>
          <w:sz w:val="24"/>
          <w:szCs w:val="24"/>
          <w:rtl w:val="0"/>
          <w:lang w:val="en-US"/>
        </w:rPr>
        <w:t xml:space="preserve">ach of these 19 principles </w:t>
      </w:r>
      <w:ins w:id="160" w:date="2022-01-06T10:38:06Z" w:author="zenrunner">
        <w:r>
          <w:rPr>
            <w:rFonts w:ascii="Calibri Light" w:hAnsi="Calibri Light"/>
            <w:sz w:val="24"/>
            <w:szCs w:val="24"/>
            <w:rtl w:val="0"/>
            <w:lang w:val="en-US"/>
          </w:rPr>
          <w:t>have been sorted in</w:t>
        </w:r>
      </w:ins>
      <w:del w:id="161" w:date="2022-01-06T10:37:59Z" w:author="zenrunner">
        <w:r>
          <w:rPr>
            <w:rFonts w:ascii="Calibri Light" w:hAnsi="Calibri Light"/>
            <w:sz w:val="24"/>
            <w:szCs w:val="24"/>
            <w:rtl w:val="0"/>
          </w:rPr>
          <w:delText>in</w:delText>
        </w:r>
      </w:del>
      <w:r>
        <w:rPr>
          <w:rFonts w:ascii="Calibri Light" w:hAnsi="Calibri Light"/>
          <w:sz w:val="24"/>
          <w:szCs w:val="24"/>
          <w:rtl w:val="0"/>
          <w:lang w:val="en-US"/>
        </w:rPr>
        <w:t xml:space="preserve">to the three main categories discussed above (Table 1). Principles are mostly adapted from </w:t>
      </w:r>
      <w:r>
        <w:rPr>
          <w:rFonts w:ascii="Times New Roman" w:hAnsi="Times New Roman"/>
          <w:sz w:val="24"/>
          <w:szCs w:val="24"/>
          <w:rtl w:val="0"/>
          <w:lang w:val="de-DE"/>
        </w:rPr>
        <w:t>Mitsch and J</w:t>
      </w:r>
      <w:r>
        <w:rPr>
          <w:rFonts w:ascii="Times New Roman" w:hAnsi="Times New Roman" w:hint="default"/>
          <w:sz w:val="24"/>
          <w:szCs w:val="24"/>
          <w:rtl w:val="0"/>
          <w:lang w:val="en-US"/>
        </w:rPr>
        <w:t>ø</w:t>
      </w:r>
      <w:r>
        <w:rPr>
          <w:rFonts w:ascii="Times New Roman" w:hAnsi="Times New Roman"/>
          <w:sz w:val="24"/>
          <w:szCs w:val="24"/>
          <w:rtl w:val="0"/>
        </w:rPr>
        <w:t>rgensen (2004)</w:t>
      </w:r>
      <w:r>
        <w:rPr>
          <w:rFonts w:ascii="Calibri Light" w:hAnsi="Calibri Light"/>
          <w:sz w:val="24"/>
          <w:szCs w:val="24"/>
          <w:rtl w:val="0"/>
          <w:lang w:val="en-US"/>
        </w:rPr>
        <w:t xml:space="preserve"> and </w:t>
      </w:r>
      <w:r>
        <w:rPr>
          <w:rFonts w:ascii="Times New Roman" w:hAnsi="Times New Roman"/>
          <w:sz w:val="24"/>
          <w:szCs w:val="24"/>
          <w:rtl w:val="0"/>
          <w:lang w:val="en-US"/>
        </w:rPr>
        <w:t>Todd and Todd (1994)</w:t>
      </w:r>
      <w:r>
        <w:rPr>
          <w:rFonts w:ascii="Calibri Light" w:hAnsi="Calibri Light"/>
          <w:sz w:val="24"/>
          <w:szCs w:val="24"/>
          <w:rtl w:val="0"/>
          <w:lang w:val="en-US"/>
        </w:rPr>
        <w:t>. Real-life examples are provided to demonstrate some of these principles.</w:t>
      </w:r>
      <w:ins w:id="162" w:date="2022-01-06T10:38:27Z" w:author="zenrunner">
        <w:r>
          <w:rPr>
            <w:rFonts w:ascii="Calibri Light" w:hAnsi="Calibri Light"/>
            <w:sz w:val="24"/>
            <w:szCs w:val="24"/>
            <w:rtl w:val="0"/>
            <w:lang w:val="en-US"/>
          </w:rPr>
          <w:t xml:space="preserve"> </w:t>
        </w:r>
      </w:ins>
    </w:p>
    <w:p>
      <w:pPr>
        <w:pStyle w:val="Body"/>
        <w:spacing w:line="480" w:lineRule="auto"/>
        <w:ind w:firstLine="720"/>
        <w:jc w:val="both"/>
        <w:rPr>
          <w:rFonts w:ascii="Calibri Light" w:cs="Calibri Light" w:hAnsi="Calibri Light" w:eastAsia="Calibri Light"/>
          <w:sz w:val="24"/>
          <w:szCs w:val="24"/>
        </w:rPr>
      </w:pPr>
    </w:p>
    <w:p>
      <w:pPr>
        <w:pStyle w:val="List Paragraph"/>
        <w:numPr>
          <w:ilvl w:val="0"/>
          <w:numId w:val="4"/>
        </w:numPr>
        <w:bidi w:val="0"/>
        <w:spacing w:line="480" w:lineRule="auto"/>
        <w:ind w:right="0"/>
        <w:jc w:val="both"/>
        <w:rPr>
          <w:rFonts w:ascii="Carlito" w:hAnsi="Carlito"/>
          <w:b w:val="1"/>
          <w:bCs w:val="1"/>
          <w:i w:val="1"/>
          <w:iCs w:val="1"/>
          <w:sz w:val="24"/>
          <w:szCs w:val="24"/>
          <w:rtl w:val="0"/>
          <w:lang w:val="en-US"/>
        </w:rPr>
      </w:pPr>
      <w:r>
        <w:rPr>
          <w:rFonts w:ascii="Carlito" w:hAnsi="Carlito"/>
          <w:b w:val="1"/>
          <w:bCs w:val="1"/>
          <w:i w:val="1"/>
          <w:iCs w:val="1"/>
          <w:sz w:val="24"/>
          <w:szCs w:val="24"/>
          <w:rtl w:val="0"/>
          <w:lang w:val="en-US"/>
        </w:rPr>
        <w:t>Ecosystem structure and function are determined by the forcing function of the system.</w:t>
      </w:r>
    </w:p>
    <w:p>
      <w:pPr>
        <w:pStyle w:val="List Paragraph"/>
        <w:spacing w:line="480" w:lineRule="auto"/>
        <w:ind w:left="0" w:firstLine="0"/>
        <w:jc w:val="both"/>
        <w:rPr>
          <w:ins w:id="163" w:date="2022-01-06T10:45:05Z" w:author="zenrunner"/>
          <w:rFonts w:ascii="Calibri Light" w:cs="Calibri Light" w:hAnsi="Calibri Light" w:eastAsia="Calibri Light"/>
          <w:sz w:val="24"/>
          <w:szCs w:val="24"/>
        </w:rPr>
      </w:pPr>
      <w:r>
        <w:rPr>
          <w:rFonts w:ascii="Calibri Light" w:hAnsi="Calibri Light"/>
          <w:sz w:val="24"/>
          <w:szCs w:val="24"/>
          <w:rtl w:val="0"/>
          <w:lang w:val="en-US"/>
        </w:rPr>
        <w:t xml:space="preserve">Anthropogenic forcing functions can determine the overall trajectory of the ecosystem. Forcing functions can be defined as forces that may interact with the various biotic and abiotic components of a system that originate outside of that system and are not under its control </w:t>
      </w:r>
      <w:r>
        <w:rPr>
          <w:rFonts w:ascii="Times New Roman" w:hAnsi="Times New Roman"/>
          <w:sz w:val="24"/>
          <w:szCs w:val="24"/>
          <w:rtl w:val="0"/>
          <w:lang w:val="en-US"/>
        </w:rPr>
        <w:t>(Bradbury and Young 1981)</w:t>
      </w:r>
      <w:r>
        <w:rPr>
          <w:rFonts w:ascii="Calibri Light" w:hAnsi="Calibri Light"/>
          <w:sz w:val="24"/>
          <w:szCs w:val="24"/>
          <w:rtl w:val="0"/>
          <w:lang w:val="en-US"/>
        </w:rPr>
        <w:t>. For example, the structure of a coral reef can be a direct consequence of the forcing function: wave energy</w:t>
      </w:r>
      <w:ins w:id="164" w:date="2022-01-06T10:44:39Z" w:author="zenrunner">
        <w:r>
          <w:rPr>
            <w:rFonts w:ascii="Calibri Light" w:hAnsi="Calibri Light"/>
            <w:sz w:val="24"/>
            <w:szCs w:val="24"/>
            <w:rtl w:val="0"/>
            <w:lang w:val="en-US"/>
          </w:rPr>
          <w:t xml:space="preserve"> (citations</w:t>
        </w:r>
      </w:ins>
      <w:ins w:id="165" w:date="2022-01-06T10:44:39Z" w:author="zenrunner">
        <w:r>
          <w:rPr>
            <w:rFonts w:ascii="Calibri Light" w:hAnsi="Calibri Light" w:hint="default"/>
            <w:sz w:val="24"/>
            <w:szCs w:val="24"/>
            <w:rtl w:val="0"/>
            <w:lang w:val="en-US"/>
          </w:rPr>
          <w:t>……</w:t>
        </w:r>
      </w:ins>
      <w:ins w:id="166" w:date="2022-01-06T10:45:05Z" w:author="zenrunner">
        <w:r>
          <w:rPr>
            <w:rFonts w:ascii="Calibri Light" w:hAnsi="Calibri Light"/>
            <w:sz w:val="24"/>
            <w:szCs w:val="24"/>
            <w:rtl w:val="0"/>
            <w:lang w:val="en-US"/>
          </w:rPr>
          <w:t xml:space="preserve"> ) Not enough detail here. Explain how wave energy structures corals. With citations.</w:t>
        </w:r>
      </w:ins>
    </w:p>
    <w:p>
      <w:pPr>
        <w:pStyle w:val="List Paragraph"/>
        <w:spacing w:line="480" w:lineRule="auto"/>
        <w:ind w:left="0" w:firstLine="0"/>
        <w:jc w:val="both"/>
        <w:rPr>
          <w:ins w:id="167" w:date="2022-01-06T10:45:05Z" w:author="zenrunner"/>
          <w:rFonts w:ascii="Calibri Light" w:cs="Calibri Light" w:hAnsi="Calibri Light" w:eastAsia="Calibri Light"/>
          <w:sz w:val="24"/>
          <w:szCs w:val="24"/>
        </w:rPr>
      </w:pPr>
    </w:p>
    <w:p>
      <w:pPr>
        <w:pStyle w:val="List Paragraph"/>
        <w:spacing w:line="480" w:lineRule="auto"/>
        <w:ind w:left="0" w:firstLine="0"/>
        <w:jc w:val="both"/>
        <w:rPr>
          <w:rFonts w:ascii="Calibri Light" w:cs="Calibri Light" w:hAnsi="Calibri Light" w:eastAsia="Calibri Light"/>
          <w:sz w:val="24"/>
          <w:szCs w:val="24"/>
        </w:rPr>
      </w:pPr>
      <w:ins w:id="168" w:date="2022-01-06T10:45:05Z" w:author="zenrunner">
        <w:r>
          <w:rPr>
            <w:rFonts w:ascii="Calibri Light" w:hAnsi="Calibri Light"/>
            <w:sz w:val="24"/>
            <w:szCs w:val="24"/>
            <w:rtl w:val="0"/>
            <w:lang w:val="en-US"/>
          </w:rPr>
          <w:t>I like the logical structure rule 7 of the ten simple rules - identify a structure and use it - good you have done this here - just make it more novel and critical thinking</w:t>
        </w:r>
      </w:ins>
      <w:ins w:id="169" w:date="2022-01-06T10:45:05Z" w:author="zenrunner">
        <w:r>
          <w:rPr>
            <w:rFonts w:ascii="Calibri Light" w:hAnsi="Calibri Light" w:hint="default"/>
            <w:sz w:val="24"/>
            <w:szCs w:val="24"/>
            <w:rtl w:val="0"/>
            <w:lang w:val="en-US"/>
          </w:rPr>
          <w:t>…</w:t>
        </w:r>
      </w:ins>
    </w:p>
    <w:p>
      <w:pPr>
        <w:pStyle w:val="List Paragraph"/>
        <w:numPr>
          <w:ilvl w:val="0"/>
          <w:numId w:val="4"/>
        </w:numPr>
        <w:bidi w:val="0"/>
        <w:spacing w:line="480" w:lineRule="auto"/>
        <w:ind w:right="0"/>
        <w:jc w:val="both"/>
        <w:rPr>
          <w:rFonts w:ascii="Carlito" w:hAnsi="Carlito"/>
          <w:b w:val="1"/>
          <w:bCs w:val="1"/>
          <w:i w:val="1"/>
          <w:iCs w:val="1"/>
          <w:sz w:val="24"/>
          <w:szCs w:val="24"/>
          <w:rtl w:val="0"/>
          <w:lang w:val="en-US"/>
        </w:rPr>
      </w:pPr>
      <w:r>
        <w:rPr>
          <w:rFonts w:ascii="Carlito" w:hAnsi="Carlito"/>
          <w:b w:val="1"/>
          <w:bCs w:val="1"/>
          <w:i w:val="1"/>
          <w:iCs w:val="1"/>
          <w:sz w:val="24"/>
          <w:szCs w:val="24"/>
          <w:rtl w:val="0"/>
          <w:lang w:val="en-US"/>
        </w:rPr>
        <w:t>Energy inputs to the ecosystem and available storage of matter are limited.</w:t>
      </w:r>
    </w:p>
    <w:p>
      <w:pPr>
        <w:pStyle w:val="List Paragraph"/>
        <w:spacing w:line="480" w:lineRule="auto"/>
        <w:ind w:left="0" w:firstLine="0"/>
        <w:jc w:val="both"/>
        <w:rPr>
          <w:rFonts w:ascii="Calibri Light" w:cs="Calibri Light" w:hAnsi="Calibri Light" w:eastAsia="Calibri Light"/>
          <w:sz w:val="24"/>
          <w:szCs w:val="24"/>
        </w:rPr>
      </w:pPr>
      <w:r>
        <w:rPr>
          <w:rFonts w:ascii="Calibri Light" w:hAnsi="Calibri Light"/>
          <w:sz w:val="24"/>
          <w:szCs w:val="24"/>
          <w:rtl w:val="0"/>
          <w:lang w:val="en-US"/>
        </w:rPr>
        <w:t>The dominant energy form of a system should be</w:t>
      </w:r>
      <w:ins w:id="170" w:date="2022-01-06T10:45:13Z" w:author="zenrunner">
        <w:r>
          <w:rPr>
            <w:rFonts w:ascii="Calibri Light" w:hAnsi="Calibri Light"/>
            <w:sz w:val="24"/>
            <w:szCs w:val="24"/>
            <w:rtl w:val="0"/>
            <w:lang w:val="en-US"/>
          </w:rPr>
          <w:t>??</w:t>
        </w:r>
      </w:ins>
      <w:r>
        <w:rPr>
          <w:rFonts w:ascii="Calibri Light" w:hAnsi="Calibri Light"/>
          <w:sz w:val="24"/>
          <w:szCs w:val="24"/>
          <w:rtl w:val="0"/>
          <w:lang w:val="en-US"/>
        </w:rPr>
        <w:t xml:space="preserve"> solar energy</w:t>
      </w:r>
      <w:ins w:id="171" w:date="2022-01-06T10:45:23Z" w:author="zenrunner">
        <w:r>
          <w:rPr>
            <w:rFonts w:ascii="Calibri Light" w:hAnsi="Calibri Light"/>
            <w:sz w:val="24"/>
            <w:szCs w:val="24"/>
            <w:rtl w:val="0"/>
            <w:lang w:val="en-US"/>
          </w:rPr>
          <w:t xml:space="preserve"> when measuring? Designing? Planning? </w:t>
        </w:r>
      </w:ins>
      <w:r>
        <w:rPr>
          <w:rFonts w:ascii="Calibri Light" w:hAnsi="Calibri Light"/>
          <w:sz w:val="24"/>
          <w:szCs w:val="24"/>
          <w:rtl w:val="0"/>
          <w:lang w:val="en-US"/>
        </w:rPr>
        <w:t>. Any form of energy trying to imitate solar energy in any or another (i.e. fossil fuels) is simply unsustainable</w:t>
      </w:r>
      <w:ins w:id="172" w:date="2022-01-06T10:45:33Z" w:author="zenrunner">
        <w:r>
          <w:rPr>
            <w:rFonts w:ascii="Calibri Light" w:hAnsi="Calibri Light"/>
            <w:sz w:val="24"/>
            <w:szCs w:val="24"/>
            <w:rtl w:val="0"/>
            <w:lang w:val="en-US"/>
          </w:rPr>
          <w:t xml:space="preserve"> (citations) what about wind?</w:t>
        </w:r>
      </w:ins>
      <w:r>
        <w:rPr>
          <w:rFonts w:ascii="Calibri Light" w:hAnsi="Calibri Light"/>
          <w:sz w:val="24"/>
          <w:szCs w:val="24"/>
          <w:rtl w:val="0"/>
          <w:lang w:val="en-US"/>
        </w:rPr>
        <w:t>. This is related to the notion of conservation of mass and energy</w:t>
      </w:r>
      <w:ins w:id="173" w:date="2022-01-06T10:45:38Z" w:author="zenrunner">
        <w:r>
          <w:rPr>
            <w:rFonts w:ascii="Calibri Light" w:hAnsi="Calibri Light"/>
            <w:sz w:val="24"/>
            <w:szCs w:val="24"/>
            <w:rtl w:val="0"/>
            <w:lang w:val="en-US"/>
          </w:rPr>
          <w:t>??</w:t>
        </w:r>
      </w:ins>
      <w:r>
        <w:rPr>
          <w:rFonts w:ascii="Calibri Light" w:hAnsi="Calibri Light"/>
          <w:sz w:val="24"/>
          <w:szCs w:val="24"/>
          <w:rtl w:val="0"/>
          <w:lang w:val="en-US"/>
        </w:rPr>
        <w:t>: energy cannot be created nor destroyed, instead only converted between one form and another.</w:t>
      </w:r>
      <w:ins w:id="174" w:date="2022-01-06T10:46:17Z" w:author="zenrunner">
        <w:r>
          <w:rPr>
            <w:rFonts w:ascii="Calibri Light" w:hAnsi="Calibri Light"/>
            <w:sz w:val="24"/>
            <w:szCs w:val="24"/>
            <w:rtl w:val="0"/>
            <w:lang w:val="en-US"/>
          </w:rPr>
          <w:t>?? Example??? Solar farms in deserts - thought you were going to give a real example for each - solar versus oil in Carrizo with citations? And novelty, critical thinking</w:t>
        </w:r>
      </w:ins>
      <w:ins w:id="175" w:date="2022-01-06T10:46:17Z" w:author="zenrunner">
        <w:r>
          <w:rPr>
            <w:rFonts w:ascii="Calibri Light" w:hAnsi="Calibri Light" w:hint="default"/>
            <w:sz w:val="24"/>
            <w:szCs w:val="24"/>
            <w:rtl w:val="0"/>
            <w:lang w:val="en-US"/>
          </w:rPr>
          <w:t>…</w:t>
        </w:r>
      </w:ins>
    </w:p>
    <w:p>
      <w:pPr>
        <w:pStyle w:val="List Paragraph"/>
        <w:numPr>
          <w:ilvl w:val="0"/>
          <w:numId w:val="4"/>
        </w:numPr>
        <w:bidi w:val="0"/>
        <w:spacing w:line="480" w:lineRule="auto"/>
        <w:ind w:right="0"/>
        <w:jc w:val="both"/>
        <w:rPr>
          <w:rFonts w:ascii="Carlito" w:hAnsi="Carlito"/>
          <w:b w:val="1"/>
          <w:bCs w:val="1"/>
          <w:i w:val="1"/>
          <w:iCs w:val="1"/>
          <w:sz w:val="24"/>
          <w:szCs w:val="24"/>
          <w:rtl w:val="0"/>
          <w:lang w:val="en-US"/>
        </w:rPr>
      </w:pPr>
      <w:r>
        <w:rPr>
          <w:rFonts w:ascii="Carlito" w:hAnsi="Carlito"/>
          <w:b w:val="1"/>
          <w:bCs w:val="1"/>
          <w:i w:val="1"/>
          <w:iCs w:val="1"/>
          <w:sz w:val="24"/>
          <w:szCs w:val="24"/>
          <w:rtl w:val="0"/>
          <w:lang w:val="en-US"/>
        </w:rPr>
        <w:t>Ecosystems are open and dissipative systems.</w:t>
      </w:r>
    </w:p>
    <w:p>
      <w:pPr>
        <w:pStyle w:val="Body"/>
        <w:spacing w:line="480" w:lineRule="auto"/>
        <w:jc w:val="both"/>
        <w:rPr>
          <w:ins w:id="176" w:date="2022-01-06T10:47:13Z" w:author="zenrunner"/>
          <w:rFonts w:ascii="Calibri Light" w:cs="Calibri Light" w:hAnsi="Calibri Light" w:eastAsia="Calibri Light"/>
          <w:sz w:val="24"/>
          <w:szCs w:val="24"/>
        </w:rPr>
      </w:pPr>
      <w:r>
        <w:rPr>
          <w:rFonts w:ascii="Calibri Light" w:hAnsi="Calibri Light"/>
          <w:sz w:val="24"/>
          <w:szCs w:val="24"/>
          <w:rtl w:val="0"/>
          <w:lang w:val="en-US"/>
        </w:rPr>
        <w:t>Ecosystems obey the laws of thermodynamic. Because the entropy or disorder in a system is always increasing, ecosystems rely on a steady input of energy from outside to carry out functions needed for maintenance and survival.</w:t>
      </w:r>
      <w:ins w:id="177" w:date="2022-01-06T10:47:13Z" w:author="zenrunner">
        <w:r>
          <w:rPr>
            <w:rFonts w:ascii="Calibri Light" w:hAnsi="Calibri Light"/>
            <w:sz w:val="24"/>
            <w:szCs w:val="24"/>
            <w:rtl w:val="0"/>
            <w:lang w:val="en-US"/>
          </w:rPr>
          <w:t xml:space="preserve"> Same - this is not what you said you will do here in this section and how does it relate to the energy emergy stuff</w:t>
        </w:r>
      </w:ins>
      <w:ins w:id="178" w:date="2022-01-06T10:47:13Z" w:author="zenrunner">
        <w:r>
          <w:rPr>
            <w:rFonts w:ascii="Calibri Light" w:hAnsi="Calibri Light" w:hint="default"/>
            <w:sz w:val="24"/>
            <w:szCs w:val="24"/>
            <w:rtl w:val="0"/>
            <w:lang w:val="en-US"/>
          </w:rPr>
          <w:t>…</w:t>
        </w:r>
      </w:ins>
    </w:p>
    <w:p>
      <w:pPr>
        <w:pStyle w:val="Body"/>
        <w:spacing w:line="480" w:lineRule="auto"/>
        <w:jc w:val="both"/>
        <w:rPr>
          <w:ins w:id="179" w:date="2022-01-06T10:47:13Z" w:author="zenrunner"/>
          <w:rFonts w:ascii="Calibri Light" w:cs="Calibri Light" w:hAnsi="Calibri Light" w:eastAsia="Calibri Light"/>
          <w:sz w:val="24"/>
          <w:szCs w:val="24"/>
        </w:rPr>
      </w:pPr>
    </w:p>
    <w:p>
      <w:pPr>
        <w:pStyle w:val="Body"/>
        <w:spacing w:line="480" w:lineRule="auto"/>
        <w:jc w:val="both"/>
        <w:rPr>
          <w:rFonts w:ascii="Calibri Light" w:cs="Calibri Light" w:hAnsi="Calibri Light" w:eastAsia="Calibri Light"/>
          <w:sz w:val="24"/>
          <w:szCs w:val="24"/>
        </w:rPr>
      </w:pPr>
    </w:p>
    <w:p>
      <w:pPr>
        <w:pStyle w:val="List Paragraph"/>
        <w:numPr>
          <w:ilvl w:val="0"/>
          <w:numId w:val="4"/>
        </w:numPr>
        <w:bidi w:val="0"/>
        <w:spacing w:line="480" w:lineRule="auto"/>
        <w:ind w:right="0"/>
        <w:jc w:val="both"/>
        <w:rPr>
          <w:rFonts w:ascii="Carlito" w:hAnsi="Carlito"/>
          <w:b w:val="1"/>
          <w:bCs w:val="1"/>
          <w:i w:val="1"/>
          <w:iCs w:val="1"/>
          <w:sz w:val="24"/>
          <w:szCs w:val="24"/>
          <w:rtl w:val="0"/>
          <w:lang w:val="en-US"/>
        </w:rPr>
      </w:pPr>
      <w:r>
        <w:rPr>
          <w:rFonts w:ascii="Carlito" w:hAnsi="Carlito"/>
          <w:b w:val="1"/>
          <w:bCs w:val="1"/>
          <w:i w:val="1"/>
          <w:iCs w:val="1"/>
          <w:sz w:val="24"/>
          <w:szCs w:val="24"/>
          <w:rtl w:val="0"/>
          <w:lang w:val="en-US"/>
        </w:rPr>
        <w:t xml:space="preserve">Attention to the limited number of factors is most strategic at preventing pollution or restoring ecosystems.  </w:t>
      </w:r>
    </w:p>
    <w:p>
      <w:pPr>
        <w:pStyle w:val="Body"/>
        <w:spacing w:line="480" w:lineRule="auto"/>
        <w:jc w:val="both"/>
        <w:rPr>
          <w:ins w:id="180" w:date="2022-01-06T10:47:20Z" w:author="zenrunner"/>
          <w:rFonts w:ascii="Calibri Light" w:cs="Calibri Light" w:hAnsi="Calibri Light" w:eastAsia="Calibri Light"/>
          <w:sz w:val="24"/>
          <w:szCs w:val="24"/>
        </w:rPr>
      </w:pPr>
      <w:r>
        <w:rPr>
          <w:rFonts w:ascii="Calibri Light" w:hAnsi="Calibri Light"/>
          <w:sz w:val="24"/>
          <w:szCs w:val="24"/>
          <w:rtl w:val="0"/>
          <w:lang w:val="en-US"/>
        </w:rPr>
        <w:t xml:space="preserve">Ecological homeostasis can depend upon many factors; though, one is usually the most limiting. Ecosystem restoration should focus on the most appropriate limiting factor. For example, for lake restoration, it might be the availability of nutrients such as phosphorous or nitrogen </w:t>
      </w:r>
      <w:r>
        <w:rPr>
          <w:rFonts w:ascii="Times New Roman" w:hAnsi="Times New Roman"/>
          <w:sz w:val="24"/>
          <w:szCs w:val="24"/>
          <w:rtl w:val="0"/>
          <w:lang w:val="fr-FR"/>
        </w:rPr>
        <w:t>(Correll 1999; Rabalais 2002)</w:t>
      </w:r>
      <w:r>
        <w:rPr>
          <w:rFonts w:ascii="Calibri Light" w:hAnsi="Calibri Light"/>
          <w:sz w:val="24"/>
          <w:szCs w:val="24"/>
          <w:rtl w:val="0"/>
        </w:rPr>
        <w:t>.</w:t>
      </w:r>
      <w:ins w:id="181" w:date="2022-01-06T10:47:20Z" w:author="zenrunner">
        <w:r>
          <w:rPr>
            <w:rFonts w:ascii="Calibri Light" w:hAnsi="Calibri Light"/>
            <w:sz w:val="24"/>
            <w:szCs w:val="24"/>
            <w:rtl w:val="0"/>
            <w:lang w:val="en-US"/>
          </w:rPr>
          <w:t xml:space="preserve"> Same</w:t>
        </w:r>
      </w:ins>
      <w:ins w:id="182" w:date="2022-01-06T10:47:20Z" w:author="zenrunner">
        <w:r>
          <w:rPr>
            <w:rFonts w:ascii="Calibri Light" w:hAnsi="Calibri Light" w:hint="default"/>
            <w:sz w:val="24"/>
            <w:szCs w:val="24"/>
            <w:rtl w:val="0"/>
            <w:lang w:val="en-US"/>
          </w:rPr>
          <w:t>…</w:t>
        </w:r>
      </w:ins>
      <w:ins w:id="183" w:date="2022-01-06T10:47:20Z" w:author="zenrunner">
        <w:r>
          <w:rPr>
            <w:rFonts w:ascii="Calibri Light" w:hAnsi="Calibri Light"/>
            <w:sz w:val="24"/>
            <w:szCs w:val="24"/>
            <w:rtl w:val="0"/>
            <w:lang w:val="en-US"/>
          </w:rPr>
          <w:t>. More detail</w:t>
        </w:r>
      </w:ins>
    </w:p>
    <w:p>
      <w:pPr>
        <w:pStyle w:val="Body"/>
        <w:spacing w:line="480" w:lineRule="auto"/>
        <w:jc w:val="both"/>
        <w:rPr>
          <w:rFonts w:ascii="Calibri Light" w:cs="Calibri Light" w:hAnsi="Calibri Light" w:eastAsia="Calibri Light"/>
          <w:sz w:val="24"/>
          <w:szCs w:val="24"/>
        </w:rPr>
      </w:pPr>
    </w:p>
    <w:p>
      <w:pPr>
        <w:pStyle w:val="List Paragraph"/>
        <w:numPr>
          <w:ilvl w:val="0"/>
          <w:numId w:val="4"/>
        </w:numPr>
        <w:bidi w:val="0"/>
        <w:spacing w:line="480" w:lineRule="auto"/>
        <w:ind w:right="0"/>
        <w:jc w:val="both"/>
        <w:rPr>
          <w:rFonts w:ascii="Carlito" w:hAnsi="Carlito"/>
          <w:b w:val="1"/>
          <w:bCs w:val="1"/>
          <w:i w:val="1"/>
          <w:iCs w:val="1"/>
          <w:sz w:val="24"/>
          <w:szCs w:val="24"/>
          <w:rtl w:val="0"/>
          <w:lang w:val="en-US"/>
        </w:rPr>
      </w:pPr>
      <w:r>
        <w:rPr>
          <w:rFonts w:ascii="Carlito" w:hAnsi="Carlito"/>
          <w:b w:val="1"/>
          <w:bCs w:val="1"/>
          <w:i w:val="1"/>
          <w:iCs w:val="1"/>
          <w:sz w:val="24"/>
          <w:szCs w:val="24"/>
          <w:rtl w:val="0"/>
          <w:lang w:val="en-US"/>
        </w:rPr>
        <w:t xml:space="preserve">Ecosystems have some homeostatic capability that results in smoothing out and depressing effects of strongly variable inputs. </w:t>
      </w:r>
    </w:p>
    <w:p>
      <w:pPr>
        <w:pStyle w:val="Body"/>
        <w:spacing w:line="480" w:lineRule="auto"/>
        <w:jc w:val="both"/>
        <w:rPr>
          <w:ins w:id="184" w:date="2022-01-06T10:47:44Z" w:author="zenrunner"/>
          <w:rFonts w:ascii="Calibri Light" w:cs="Calibri Light" w:hAnsi="Calibri Light" w:eastAsia="Calibri Light"/>
          <w:sz w:val="24"/>
          <w:szCs w:val="24"/>
        </w:rPr>
      </w:pPr>
      <w:r>
        <w:rPr>
          <w:rFonts w:ascii="Calibri Light" w:hAnsi="Calibri Light"/>
          <w:sz w:val="24"/>
          <w:szCs w:val="24"/>
          <w:rtl w:val="0"/>
          <w:lang w:val="en-US"/>
        </w:rPr>
        <w:t xml:space="preserve">Just like in living organisms, ecosystems have ecological buffering capacities. For instance, forests can moderate environmental conditions like microclimate </w:t>
      </w:r>
      <w:r>
        <w:rPr>
          <w:rFonts w:ascii="Times New Roman" w:hAnsi="Times New Roman"/>
          <w:sz w:val="24"/>
          <w:szCs w:val="24"/>
          <w:rtl w:val="0"/>
        </w:rPr>
        <w:t>(Asbjornsen et al. 2004)</w:t>
      </w:r>
      <w:r>
        <w:rPr>
          <w:rFonts w:ascii="Calibri Light" w:hAnsi="Calibri Light"/>
          <w:sz w:val="24"/>
          <w:szCs w:val="24"/>
          <w:rtl w:val="0"/>
          <w:lang w:val="en-US"/>
        </w:rPr>
        <w:t>. However, buffering capacities have a threshold that environmental managers need to respect, otherwise the system may suffer greatly and even collapse.</w:t>
      </w:r>
      <w:ins w:id="185" w:date="2022-01-06T10:47:44Z" w:author="zenrunner">
        <w:r>
          <w:rPr>
            <w:rFonts w:ascii="Calibri Light" w:hAnsi="Calibri Light"/>
            <w:sz w:val="24"/>
            <w:szCs w:val="24"/>
            <w:rtl w:val="0"/>
            <w:lang w:val="en-US"/>
          </w:rPr>
          <w:t xml:space="preserve"> Same.. example worked out a bit please. Novelty too. Citations</w:t>
        </w:r>
      </w:ins>
      <w:ins w:id="186" w:date="2022-01-06T10:47:44Z" w:author="zenrunner">
        <w:r>
          <w:rPr>
            <w:rFonts w:ascii="Calibri Light" w:hAnsi="Calibri Light" w:hint="default"/>
            <w:sz w:val="24"/>
            <w:szCs w:val="24"/>
            <w:rtl w:val="0"/>
            <w:lang w:val="en-US"/>
          </w:rPr>
          <w:t>…</w:t>
        </w:r>
      </w:ins>
    </w:p>
    <w:p>
      <w:pPr>
        <w:pStyle w:val="Body"/>
        <w:spacing w:line="480" w:lineRule="auto"/>
        <w:jc w:val="both"/>
        <w:rPr>
          <w:rFonts w:ascii="Calibri Light" w:cs="Calibri Light" w:hAnsi="Calibri Light" w:eastAsia="Calibri Light"/>
          <w:sz w:val="24"/>
          <w:szCs w:val="24"/>
        </w:rPr>
      </w:pPr>
    </w:p>
    <w:p>
      <w:pPr>
        <w:pStyle w:val="List Paragraph"/>
        <w:numPr>
          <w:ilvl w:val="0"/>
          <w:numId w:val="4"/>
        </w:numPr>
        <w:bidi w:val="0"/>
        <w:spacing w:line="480" w:lineRule="auto"/>
        <w:ind w:right="0"/>
        <w:jc w:val="both"/>
        <w:rPr>
          <w:rFonts w:ascii="Carlito" w:hAnsi="Carlito"/>
          <w:b w:val="1"/>
          <w:bCs w:val="1"/>
          <w:i w:val="1"/>
          <w:iCs w:val="1"/>
          <w:sz w:val="24"/>
          <w:szCs w:val="24"/>
          <w:rtl w:val="0"/>
          <w:lang w:val="en-US"/>
        </w:rPr>
      </w:pPr>
      <w:r>
        <w:rPr>
          <w:rFonts w:ascii="Carlito" w:hAnsi="Carlito"/>
          <w:b w:val="1"/>
          <w:bCs w:val="1"/>
          <w:i w:val="1"/>
          <w:iCs w:val="1"/>
          <w:sz w:val="24"/>
          <w:szCs w:val="24"/>
          <w:rtl w:val="0"/>
          <w:lang w:val="en-US"/>
        </w:rPr>
        <w:t>Match recycling pathways to the rates of the ecosystem to reduce the effect of population.</w:t>
      </w:r>
    </w:p>
    <w:p>
      <w:pPr>
        <w:pStyle w:val="Body"/>
        <w:spacing w:line="480" w:lineRule="auto"/>
        <w:jc w:val="both"/>
        <w:rPr>
          <w:ins w:id="187" w:date="2022-01-06T10:50:07Z" w:author="zenrunner"/>
          <w:rFonts w:ascii="Calibri Light" w:cs="Calibri Light" w:hAnsi="Calibri Light" w:eastAsia="Calibri Light"/>
          <w:sz w:val="24"/>
          <w:szCs w:val="24"/>
        </w:rPr>
      </w:pPr>
      <w:r>
        <w:rPr>
          <w:rFonts w:ascii="Calibri Light" w:hAnsi="Calibri Light"/>
          <w:sz w:val="24"/>
          <w:szCs w:val="24"/>
          <w:rtl w:val="0"/>
          <w:lang w:val="en-US"/>
        </w:rPr>
        <w:t>Substances must not be applied to an ecosystem faster than the rate at which they are used</w:t>
      </w:r>
      <w:ins w:id="188" w:date="2022-01-06T10:48:10Z" w:author="zenrunner">
        <w:r>
          <w:rPr>
            <w:rFonts w:ascii="Calibri Light" w:hAnsi="Calibri Light"/>
            <w:sz w:val="24"/>
            <w:szCs w:val="24"/>
            <w:rtl w:val="0"/>
            <w:lang w:val="en-US"/>
          </w:rPr>
          <w:t xml:space="preserve"> (citations) or what happens?</w:t>
        </w:r>
      </w:ins>
      <w:r>
        <w:rPr>
          <w:rFonts w:ascii="Calibri Light" w:hAnsi="Calibri Light"/>
          <w:sz w:val="24"/>
          <w:szCs w:val="24"/>
          <w:rtl w:val="0"/>
          <w:lang w:val="en-US"/>
        </w:rPr>
        <w:t xml:space="preserve">. Sludge can be used in agriculture as a form of fertilizer </w:t>
      </w:r>
      <w:r>
        <w:rPr>
          <w:rFonts w:ascii="Times New Roman" w:hAnsi="Times New Roman"/>
          <w:sz w:val="24"/>
          <w:szCs w:val="24"/>
          <w:rtl w:val="0"/>
          <w:lang w:val="en-US"/>
        </w:rPr>
        <w:t>(Bagreev, Bandosz, and Locke 2001)</w:t>
      </w:r>
      <w:r>
        <w:rPr>
          <w:rFonts w:ascii="Calibri Light" w:hAnsi="Calibri Light"/>
          <w:sz w:val="24"/>
          <w:szCs w:val="24"/>
          <w:rtl w:val="0"/>
          <w:lang w:val="en-US"/>
        </w:rPr>
        <w:t>. Though, if the rate of application of sludge is higher than its utilization by the landscape, a large amount of sludge can seep through to lakes, streams, and groundwater near the agricultural system</w:t>
      </w:r>
      <w:ins w:id="189" w:date="2022-01-06T10:50:07Z" w:author="zenrunner">
        <w:r>
          <w:rPr>
            <w:rFonts w:ascii="Calibri Light" w:hAnsi="Calibri Light"/>
            <w:sz w:val="24"/>
            <w:szCs w:val="24"/>
            <w:rtl w:val="0"/>
            <w:lang w:val="en-US"/>
          </w:rPr>
          <w:t xml:space="preserve"> (citations). Then end with novelty next steps what it means.</w:t>
        </w:r>
      </w:ins>
    </w:p>
    <w:p>
      <w:pPr>
        <w:pStyle w:val="Body"/>
        <w:spacing w:line="480" w:lineRule="auto"/>
        <w:jc w:val="both"/>
        <w:rPr>
          <w:ins w:id="190" w:date="2022-01-06T10:50:07Z" w:author="zenrunner"/>
          <w:rFonts w:ascii="Calibri Light" w:cs="Calibri Light" w:hAnsi="Calibri Light" w:eastAsia="Calibri Light"/>
          <w:sz w:val="24"/>
          <w:szCs w:val="24"/>
        </w:rPr>
      </w:pPr>
      <w:ins w:id="191" w:date="2022-01-06T10:50:07Z" w:author="zenrunner">
        <w:r>
          <w:rPr>
            <w:rFonts w:ascii="Calibri Light" w:hAnsi="Calibri Light"/>
            <w:sz w:val="24"/>
            <w:szCs w:val="24"/>
            <w:rtl w:val="0"/>
            <w:lang w:val="en-US"/>
          </w:rPr>
          <w:t xml:space="preserve">The logical structure I think needs to be - </w:t>
        </w:r>
      </w:ins>
    </w:p>
    <w:p>
      <w:pPr>
        <w:pStyle w:val="Body"/>
        <w:spacing w:line="480" w:lineRule="auto"/>
        <w:jc w:val="both"/>
        <w:rPr>
          <w:ins w:id="192" w:date="2022-01-06T10:50:07Z" w:author="zenrunner"/>
          <w:rFonts w:ascii="Calibri Light" w:cs="Calibri Light" w:hAnsi="Calibri Light" w:eastAsia="Calibri Light"/>
          <w:sz w:val="24"/>
          <w:szCs w:val="24"/>
        </w:rPr>
      </w:pPr>
      <w:ins w:id="193" w:date="2022-01-06T10:50:07Z" w:author="zenrunner">
        <w:r>
          <w:rPr>
            <w:rFonts w:ascii="Calibri Light" w:hAnsi="Calibri Light"/>
            <w:sz w:val="24"/>
            <w:szCs w:val="24"/>
            <w:rtl w:val="0"/>
            <w:lang w:val="en-US"/>
          </w:rPr>
          <w:t>what is principle with citations. How does it link to one of the three categories and why right? With citations</w:t>
        </w:r>
      </w:ins>
      <w:ins w:id="194" w:date="2022-01-06T10:50:07Z" w:author="zenrunner">
        <w:r>
          <w:rPr>
            <w:rFonts w:ascii="Calibri Light" w:hAnsi="Calibri Light" w:hint="default"/>
            <w:sz w:val="24"/>
            <w:szCs w:val="24"/>
            <w:rtl w:val="0"/>
            <w:lang w:val="en-US"/>
          </w:rPr>
          <w:t xml:space="preserve">… </w:t>
        </w:r>
      </w:ins>
    </w:p>
    <w:p>
      <w:pPr>
        <w:pStyle w:val="Body"/>
        <w:spacing w:line="480" w:lineRule="auto"/>
        <w:jc w:val="both"/>
        <w:rPr>
          <w:ins w:id="195" w:date="2022-01-06T10:50:07Z" w:author="zenrunner"/>
          <w:rFonts w:ascii="Calibri Light" w:cs="Calibri Light" w:hAnsi="Calibri Light" w:eastAsia="Calibri Light"/>
          <w:sz w:val="24"/>
          <w:szCs w:val="24"/>
        </w:rPr>
      </w:pPr>
      <w:ins w:id="196" w:date="2022-01-06T10:50:07Z" w:author="zenrunner">
        <w:r>
          <w:rPr>
            <w:rFonts w:ascii="Calibri Light" w:hAnsi="Calibri Light"/>
            <w:sz w:val="24"/>
            <w:szCs w:val="24"/>
            <w:rtl w:val="0"/>
            <w:lang w:val="en-US"/>
          </w:rPr>
          <w:t>Application - how to apply it - two sentences sometime - you apply like this - here is an example</w:t>
        </w:r>
      </w:ins>
    </w:p>
    <w:p>
      <w:pPr>
        <w:pStyle w:val="Body"/>
        <w:spacing w:line="480" w:lineRule="auto"/>
        <w:jc w:val="both"/>
        <w:rPr>
          <w:ins w:id="197" w:date="2022-01-06T10:50:07Z" w:author="zenrunner"/>
          <w:rFonts w:ascii="Calibri Light" w:cs="Calibri Light" w:hAnsi="Calibri Light" w:eastAsia="Calibri Light"/>
          <w:sz w:val="24"/>
          <w:szCs w:val="24"/>
        </w:rPr>
      </w:pPr>
      <w:ins w:id="198" w:date="2022-01-06T10:50:07Z" w:author="zenrunner">
        <w:r>
          <w:rPr>
            <w:rFonts w:ascii="Calibri Light" w:hAnsi="Calibri Light"/>
            <w:sz w:val="24"/>
            <w:szCs w:val="24"/>
            <w:rtl w:val="0"/>
            <w:lang w:val="en-US"/>
          </w:rPr>
          <w:t>Then end with novelty critical thinking meaning of fitting this principle into this category is</w:t>
        </w:r>
      </w:ins>
      <w:ins w:id="199" w:date="2022-01-06T10:50:07Z" w:author="zenrunner">
        <w:r>
          <w:rPr>
            <w:rFonts w:ascii="Calibri Light" w:hAnsi="Calibri Light" w:hint="default"/>
            <w:sz w:val="24"/>
            <w:szCs w:val="24"/>
            <w:rtl w:val="0"/>
            <w:lang w:val="en-US"/>
          </w:rPr>
          <w:t>…</w:t>
        </w:r>
      </w:ins>
      <w:ins w:id="200" w:date="2022-01-06T10:50:07Z" w:author="zenrunner">
        <w:r>
          <w:rPr>
            <w:rFonts w:ascii="Calibri Light" w:hAnsi="Calibri Light"/>
            <w:sz w:val="24"/>
            <w:szCs w:val="24"/>
            <w:rtl w:val="0"/>
            <w:lang w:val="en-US"/>
          </w:rPr>
          <w:t>.???</w:t>
        </w:r>
      </w:ins>
    </w:p>
    <w:p>
      <w:pPr>
        <w:pStyle w:val="Body"/>
        <w:spacing w:line="480" w:lineRule="auto"/>
        <w:jc w:val="both"/>
        <w:rPr>
          <w:rFonts w:ascii="Calibri Light" w:cs="Calibri Light" w:hAnsi="Calibri Light" w:eastAsia="Calibri Light"/>
          <w:sz w:val="24"/>
          <w:szCs w:val="24"/>
        </w:rPr>
      </w:pPr>
      <w:del w:id="201" w:date="2022-01-06T10:48:16Z" w:author="zenrunner">
        <w:r>
          <w:rPr>
            <w:rFonts w:ascii="Calibri Light" w:hAnsi="Calibri Light"/>
            <w:sz w:val="24"/>
            <w:szCs w:val="24"/>
            <w:rtl w:val="0"/>
          </w:rPr>
          <w:delText>.</w:delText>
        </w:r>
      </w:del>
    </w:p>
    <w:p>
      <w:pPr>
        <w:pStyle w:val="List Paragraph"/>
        <w:numPr>
          <w:ilvl w:val="0"/>
          <w:numId w:val="4"/>
        </w:numPr>
        <w:bidi w:val="0"/>
        <w:spacing w:line="480" w:lineRule="auto"/>
        <w:ind w:right="0"/>
        <w:jc w:val="both"/>
        <w:rPr>
          <w:rFonts w:ascii="Carlito" w:hAnsi="Carlito"/>
          <w:b w:val="1"/>
          <w:bCs w:val="1"/>
          <w:i w:val="1"/>
          <w:iCs w:val="1"/>
          <w:sz w:val="24"/>
          <w:szCs w:val="24"/>
          <w:rtl w:val="0"/>
          <w:lang w:val="en-US"/>
        </w:rPr>
      </w:pPr>
      <w:r>
        <w:rPr>
          <w:rFonts w:ascii="Carlito" w:hAnsi="Carlito"/>
          <w:b w:val="1"/>
          <w:bCs w:val="1"/>
          <w:i w:val="1"/>
          <w:iCs w:val="1"/>
          <w:sz w:val="24"/>
          <w:szCs w:val="24"/>
          <w:rtl w:val="0"/>
          <w:lang w:val="en-US"/>
        </w:rPr>
        <w:t xml:space="preserve">Design for pulsing systems whenever possible. </w:t>
      </w:r>
    </w:p>
    <w:p>
      <w:pPr>
        <w:pStyle w:val="Body"/>
        <w:spacing w:line="480" w:lineRule="auto"/>
        <w:jc w:val="both"/>
        <w:rPr>
          <w:ins w:id="202" w:date="2022-01-06T10:50:59Z" w:author="zenrunner"/>
          <w:rFonts w:ascii="Calibri Light" w:cs="Calibri Light" w:hAnsi="Calibri Light" w:eastAsia="Calibri Light"/>
          <w:sz w:val="24"/>
          <w:szCs w:val="24"/>
        </w:rPr>
      </w:pPr>
      <w:r>
        <w:rPr>
          <w:rFonts w:ascii="Calibri Light" w:hAnsi="Calibri Light"/>
          <w:sz w:val="24"/>
          <w:szCs w:val="24"/>
          <w:rtl w:val="0"/>
          <w:lang w:val="en-US"/>
        </w:rPr>
        <w:t>Ecosystems that have regular pulsing patterns often have greater productivity, biological activity, and chemical cycling</w:t>
      </w:r>
      <w:ins w:id="203" w:date="2022-01-06T10:50:17Z" w:author="zenrunner">
        <w:r>
          <w:rPr>
            <w:rFonts w:ascii="Calibri Light" w:hAnsi="Calibri Light"/>
            <w:sz w:val="24"/>
            <w:szCs w:val="24"/>
            <w:rtl w:val="0"/>
            <w:lang w:val="en-US"/>
          </w:rPr>
          <w:t xml:space="preserve"> (citations)</w:t>
        </w:r>
      </w:ins>
      <w:r>
        <w:rPr>
          <w:rFonts w:ascii="Calibri Light" w:hAnsi="Calibri Light"/>
          <w:sz w:val="24"/>
          <w:szCs w:val="24"/>
          <w:rtl w:val="0"/>
          <w:lang w:val="en-US"/>
        </w:rPr>
        <w:t>. Pulsing contributes towards the homerhetic</w:t>
      </w:r>
      <w:ins w:id="204" w:date="2022-01-06T10:50:21Z" w:author="zenrunner">
        <w:r>
          <w:rPr>
            <w:rFonts w:ascii="Calibri Light" w:hAnsi="Calibri Light"/>
            <w:sz w:val="24"/>
            <w:szCs w:val="24"/>
            <w:rtl w:val="0"/>
            <w:lang w:val="en-US"/>
          </w:rPr>
          <w:t>??</w:t>
        </w:r>
      </w:ins>
      <w:r>
        <w:rPr>
          <w:rFonts w:ascii="Calibri Light" w:hAnsi="Calibri Light"/>
          <w:sz w:val="24"/>
          <w:szCs w:val="24"/>
          <w:rtl w:val="0"/>
          <w:lang w:val="fr-FR"/>
        </w:rPr>
        <w:t xml:space="preserve"> properties of nature</w:t>
      </w:r>
      <w:ins w:id="205" w:date="2022-01-06T10:50:29Z" w:author="zenrunner">
        <w:r>
          <w:rPr>
            <w:rFonts w:ascii="Calibri Light" w:hAnsi="Calibri Light"/>
            <w:sz w:val="24"/>
            <w:szCs w:val="24"/>
            <w:rtl w:val="0"/>
            <w:lang w:val="en-US"/>
          </w:rPr>
          <w:t>?? Ecosystems?</w:t>
        </w:r>
      </w:ins>
      <w:r>
        <w:rPr>
          <w:rFonts w:ascii="Calibri Light" w:hAnsi="Calibri Light"/>
          <w:sz w:val="24"/>
          <w:szCs w:val="24"/>
          <w:rtl w:val="0"/>
          <w:lang w:val="en-US"/>
        </w:rPr>
        <w:t xml:space="preserve">. In the Gulf of Mexico, the need to improve hypoxic water quality has led to the invention of an ecologically-engineered system that pulses wastewater over a sloping surface attached to filamentous algae (Algal Turf Scrubbing or ATS) </w:t>
      </w:r>
      <w:r>
        <w:rPr>
          <w:rFonts w:ascii="Times New Roman" w:hAnsi="Times New Roman"/>
          <w:sz w:val="24"/>
          <w:szCs w:val="24"/>
          <w:rtl w:val="0"/>
          <w:lang w:val="en-US"/>
        </w:rPr>
        <w:t>(Adey, Kangas, and Mulbry 2011)</w:t>
      </w:r>
      <w:r>
        <w:rPr>
          <w:rFonts w:ascii="Calibri Light" w:hAnsi="Calibri Light"/>
          <w:sz w:val="24"/>
          <w:szCs w:val="24"/>
          <w:rtl w:val="0"/>
          <w:lang w:val="en-US"/>
        </w:rPr>
        <w:t xml:space="preserve">. The algae use photosynthesis to remove nutrients such as phosphorous, nitrogen, and carbon dioxide from water, in turn injecting oxygen into the water.  </w:t>
      </w:r>
      <w:ins w:id="206" w:date="2022-01-06T10:50:59Z" w:author="zenrunner">
        <w:r>
          <w:rPr>
            <w:rFonts w:ascii="Calibri Light" w:hAnsi="Calibri Light"/>
            <w:sz w:val="24"/>
            <w:szCs w:val="24"/>
            <w:rtl w:val="0"/>
            <w:lang w:val="en-US"/>
          </w:rPr>
          <w:t>And</w:t>
        </w:r>
      </w:ins>
      <w:ins w:id="207" w:date="2022-01-06T10:50:59Z" w:author="zenrunner">
        <w:r>
          <w:rPr>
            <w:rFonts w:ascii="Calibri Light" w:hAnsi="Calibri Light" w:hint="default"/>
            <w:sz w:val="24"/>
            <w:szCs w:val="24"/>
            <w:rtl w:val="0"/>
            <w:lang w:val="en-US"/>
          </w:rPr>
          <w:t xml:space="preserve">… </w:t>
        </w:r>
      </w:ins>
      <w:ins w:id="208" w:date="2022-01-06T10:50:59Z" w:author="zenrunner">
        <w:r>
          <w:rPr>
            <w:rFonts w:ascii="Calibri Light" w:hAnsi="Calibri Light"/>
            <w:sz w:val="24"/>
            <w:szCs w:val="24"/>
            <w:rtl w:val="0"/>
            <w:lang w:val="en-US"/>
          </w:rPr>
          <w:t xml:space="preserve">this means that systems using pulsing are a viable and novel </w:t>
        </w:r>
      </w:ins>
      <w:ins w:id="209" w:date="2022-01-06T10:50:59Z" w:author="zenrunner">
        <w:r>
          <w:rPr>
            <w:rFonts w:ascii="Calibri Light" w:hAnsi="Calibri Light" w:hint="default"/>
            <w:sz w:val="24"/>
            <w:szCs w:val="24"/>
            <w:rtl w:val="0"/>
            <w:lang w:val="en-US"/>
          </w:rPr>
          <w:t>…</w:t>
        </w:r>
      </w:ins>
      <w:ins w:id="210" w:date="2022-01-06T10:50:59Z" w:author="zenrunner">
        <w:r>
          <w:rPr>
            <w:rFonts w:ascii="Calibri Light" w:hAnsi="Calibri Light"/>
            <w:sz w:val="24"/>
            <w:szCs w:val="24"/>
            <w:rtl w:val="0"/>
            <w:lang w:val="en-US"/>
          </w:rPr>
          <w:t>.</w:t>
        </w:r>
      </w:ins>
    </w:p>
    <w:p>
      <w:pPr>
        <w:pStyle w:val="Body"/>
        <w:spacing w:line="480" w:lineRule="auto"/>
        <w:jc w:val="both"/>
        <w:rPr>
          <w:rFonts w:ascii="Calibri Light" w:cs="Calibri Light" w:hAnsi="Calibri Light" w:eastAsia="Calibri Light"/>
          <w:sz w:val="24"/>
          <w:szCs w:val="24"/>
        </w:rPr>
      </w:pPr>
    </w:p>
    <w:p>
      <w:pPr>
        <w:pStyle w:val="List Paragraph"/>
        <w:numPr>
          <w:ilvl w:val="0"/>
          <w:numId w:val="4"/>
        </w:numPr>
        <w:bidi w:val="0"/>
        <w:spacing w:line="480" w:lineRule="auto"/>
        <w:ind w:right="0"/>
        <w:jc w:val="both"/>
        <w:rPr>
          <w:rFonts w:ascii="Carlito" w:hAnsi="Carlito"/>
          <w:b w:val="1"/>
          <w:bCs w:val="1"/>
          <w:i w:val="1"/>
          <w:iCs w:val="1"/>
          <w:sz w:val="24"/>
          <w:szCs w:val="24"/>
          <w:rtl w:val="0"/>
          <w:lang w:val="en-US"/>
        </w:rPr>
      </w:pPr>
      <w:r>
        <w:rPr>
          <w:rFonts w:ascii="Carlito" w:hAnsi="Carlito"/>
          <w:b w:val="1"/>
          <w:bCs w:val="1"/>
          <w:i w:val="1"/>
          <w:iCs w:val="1"/>
          <w:sz w:val="24"/>
          <w:szCs w:val="24"/>
          <w:rtl w:val="0"/>
          <w:lang w:val="en-US"/>
        </w:rPr>
        <w:t>Ecosystems are self-designing systems.</w:t>
      </w:r>
    </w:p>
    <w:p>
      <w:pPr>
        <w:pStyle w:val="Body"/>
        <w:spacing w:line="480" w:lineRule="auto"/>
        <w:jc w:val="both"/>
        <w:rPr>
          <w:ins w:id="211" w:date="2022-01-06T10:52:30Z" w:author="zenrunner"/>
          <w:rFonts w:ascii="Calibri Light" w:cs="Calibri Light" w:hAnsi="Calibri Light" w:eastAsia="Calibri Light"/>
          <w:sz w:val="24"/>
          <w:szCs w:val="24"/>
        </w:rPr>
      </w:pPr>
      <w:r>
        <w:rPr>
          <w:rFonts w:ascii="Calibri Light" w:hAnsi="Calibri Light"/>
          <w:sz w:val="24"/>
          <w:szCs w:val="24"/>
          <w:rtl w:val="0"/>
          <w:lang w:val="en-US"/>
        </w:rPr>
        <w:t>Unlike traditional engineering that does not like anything left up to nature</w:t>
      </w:r>
      <w:ins w:id="212" w:date="2022-01-06T10:51:06Z" w:author="zenrunner">
        <w:r>
          <w:rPr>
            <w:rFonts w:ascii="Calibri Light" w:hAnsi="Calibri Light"/>
            <w:sz w:val="24"/>
            <w:szCs w:val="24"/>
            <w:rtl w:val="0"/>
            <w:lang w:val="en-US"/>
          </w:rPr>
          <w:t xml:space="preserve"> revise</w:t>
        </w:r>
      </w:ins>
      <w:r>
        <w:rPr>
          <w:rFonts w:ascii="Calibri Light" w:hAnsi="Calibri Light"/>
          <w:sz w:val="24"/>
          <w:szCs w:val="24"/>
          <w:rtl w:val="0"/>
          <w:lang w:val="en-US"/>
        </w:rPr>
        <w:t>, ecological engineering takes advantage of the self-design properties of nature</w:t>
      </w:r>
      <w:ins w:id="213" w:date="2022-01-06T10:51:10Z" w:author="zenrunner">
        <w:r>
          <w:rPr>
            <w:rFonts w:ascii="Calibri Light" w:hAnsi="Calibri Light"/>
            <w:sz w:val="24"/>
            <w:szCs w:val="24"/>
            <w:rtl w:val="0"/>
            <w:lang w:val="en-US"/>
          </w:rPr>
          <w:t xml:space="preserve"> Citations</w:t>
        </w:r>
      </w:ins>
      <w:r>
        <w:rPr>
          <w:rFonts w:ascii="Calibri Light" w:hAnsi="Calibri Light"/>
          <w:sz w:val="24"/>
          <w:szCs w:val="24"/>
          <w:rtl w:val="0"/>
          <w:lang w:val="en-US"/>
        </w:rPr>
        <w:t xml:space="preserve">. Self-design in a system means that the system is able to </w:t>
      </w:r>
      <w:r>
        <w:rPr>
          <w:rFonts w:ascii="Calibri Light" w:hAnsi="Calibri Light" w:hint="default"/>
          <w:sz w:val="24"/>
          <w:szCs w:val="24"/>
          <w:rtl w:val="0"/>
        </w:rPr>
        <w:t>“…</w:t>
      </w:r>
      <w:r>
        <w:rPr>
          <w:rFonts w:ascii="Calibri Light" w:hAnsi="Calibri Light"/>
          <w:sz w:val="24"/>
          <w:szCs w:val="24"/>
          <w:rtl w:val="0"/>
          <w:lang w:val="en-US"/>
        </w:rPr>
        <w:t>implement sophisticated regulations before violent fluctuations or even chaotic events occur</w:t>
      </w:r>
      <w:r>
        <w:rPr>
          <w:rFonts w:ascii="Calibri Light" w:hAnsi="Calibri Light" w:hint="default"/>
          <w:sz w:val="24"/>
          <w:szCs w:val="24"/>
          <w:rtl w:val="0"/>
        </w:rPr>
        <w:t xml:space="preserve">” </w:t>
      </w:r>
      <w:r>
        <w:rPr>
          <w:rFonts w:ascii="Times New Roman" w:hAnsi="Times New Roman"/>
          <w:sz w:val="24"/>
          <w:szCs w:val="24"/>
          <w:rtl w:val="0"/>
          <w:lang w:val="de-DE"/>
        </w:rPr>
        <w:t>(Mitsch and J</w:t>
      </w:r>
      <w:r>
        <w:rPr>
          <w:rFonts w:ascii="Times New Roman" w:hAnsi="Times New Roman" w:hint="default"/>
          <w:sz w:val="24"/>
          <w:szCs w:val="24"/>
          <w:rtl w:val="0"/>
          <w:lang w:val="en-US"/>
        </w:rPr>
        <w:t>ø</w:t>
      </w:r>
      <w:r>
        <w:rPr>
          <w:rFonts w:ascii="Times New Roman" w:hAnsi="Times New Roman"/>
          <w:sz w:val="24"/>
          <w:szCs w:val="24"/>
          <w:rtl w:val="0"/>
        </w:rPr>
        <w:t>rgensen 2004)</w:t>
      </w:r>
      <w:ins w:id="214" w:date="2022-01-06T10:51:37Z" w:author="zenrunner">
        <w:r>
          <w:rPr>
            <w:rFonts w:ascii="Times New Roman" w:hAnsi="Times New Roman"/>
            <w:sz w:val="24"/>
            <w:szCs w:val="24"/>
            <w:rtl w:val="0"/>
            <w:lang w:val="en-US"/>
          </w:rPr>
          <w:t xml:space="preserve"> - you defined in early section - I think you need show how the principle fits into the category right?</w:t>
        </w:r>
      </w:ins>
      <w:r>
        <w:rPr>
          <w:rFonts w:ascii="Calibri Light" w:hAnsi="Calibri Light"/>
          <w:sz w:val="24"/>
          <w:szCs w:val="24"/>
          <w:rtl w:val="0"/>
          <w:lang w:val="en-US"/>
        </w:rPr>
        <w:t>. For instance, wetlands designed to remove excess nutrients from streams and lakes have a self-design ability to regulate eutrophication levels accordingly</w:t>
      </w:r>
      <w:ins w:id="215" w:date="2022-01-06T10:51:45Z" w:author="zenrunner">
        <w:r>
          <w:rPr>
            <w:rFonts w:ascii="Calibri Light" w:hAnsi="Calibri Light"/>
            <w:sz w:val="24"/>
            <w:szCs w:val="24"/>
            <w:rtl w:val="0"/>
            <w:lang w:val="en-US"/>
          </w:rPr>
          <w:t xml:space="preserve"> Citations</w:t>
        </w:r>
      </w:ins>
      <w:ins w:id="216" w:date="2022-01-06T10:51:45Z" w:author="zenrunner">
        <w:r>
          <w:rPr>
            <w:rFonts w:ascii="Calibri Light" w:hAnsi="Calibri Light" w:hint="default"/>
            <w:sz w:val="24"/>
            <w:szCs w:val="24"/>
            <w:rtl w:val="0"/>
            <w:lang w:val="en-US"/>
          </w:rPr>
          <w:t>… …</w:t>
        </w:r>
      </w:ins>
      <w:r>
        <w:rPr>
          <w:rFonts w:ascii="Calibri Light" w:hAnsi="Calibri Light"/>
          <w:sz w:val="24"/>
          <w:szCs w:val="24"/>
          <w:rtl w:val="0"/>
        </w:rPr>
        <w:t xml:space="preserve"> </w:t>
      </w:r>
      <w:ins w:id="217" w:date="2022-01-06T10:52:30Z" w:author="zenrunner">
        <w:r>
          <w:rPr>
            <w:rFonts w:ascii="Calibri Light" w:hAnsi="Calibri Light"/>
            <w:sz w:val="24"/>
            <w:szCs w:val="24"/>
            <w:rtl w:val="0"/>
            <w:lang w:val="en-US"/>
          </w:rPr>
          <w:t xml:space="preserve">and explain </w:t>
        </w:r>
      </w:ins>
    </w:p>
    <w:p>
      <w:pPr>
        <w:pStyle w:val="Body"/>
        <w:spacing w:line="480" w:lineRule="auto"/>
        <w:jc w:val="both"/>
        <w:rPr>
          <w:ins w:id="218" w:date="2022-01-06T10:52:30Z" w:author="zenrunner"/>
          <w:rFonts w:ascii="Calibri Light" w:cs="Calibri Light" w:hAnsi="Calibri Light" w:eastAsia="Calibri Light"/>
          <w:sz w:val="24"/>
          <w:szCs w:val="24"/>
        </w:rPr>
      </w:pPr>
      <w:ins w:id="219" w:date="2022-01-06T10:52:30Z" w:author="zenrunner">
        <w:r>
          <w:rPr>
            <w:rFonts w:ascii="Calibri Light" w:hAnsi="Calibri Light"/>
            <w:sz w:val="24"/>
            <w:szCs w:val="24"/>
            <w:rtl w:val="0"/>
            <w:lang w:val="en-US"/>
          </w:rPr>
          <w:t>OK I am stopping here - you get it. I am being annoying. Sorry</w:t>
        </w:r>
      </w:ins>
    </w:p>
    <w:p>
      <w:pPr>
        <w:pStyle w:val="Body"/>
        <w:spacing w:line="480" w:lineRule="auto"/>
        <w:jc w:val="both"/>
        <w:rPr>
          <w:ins w:id="220" w:date="2022-01-06T10:52:30Z" w:author="zenrunner"/>
          <w:rFonts w:ascii="Calibri Light" w:cs="Calibri Light" w:hAnsi="Calibri Light" w:eastAsia="Calibri Light"/>
          <w:sz w:val="24"/>
          <w:szCs w:val="24"/>
        </w:rPr>
      </w:pPr>
    </w:p>
    <w:p>
      <w:pPr>
        <w:pStyle w:val="Body"/>
        <w:spacing w:line="480" w:lineRule="auto"/>
        <w:jc w:val="both"/>
        <w:rPr>
          <w:ins w:id="221" w:date="2022-01-06T10:52:30Z" w:author="zenrunner"/>
          <w:rFonts w:ascii="Calibri Light" w:cs="Calibri Light" w:hAnsi="Calibri Light" w:eastAsia="Calibri Light"/>
          <w:sz w:val="24"/>
          <w:szCs w:val="24"/>
        </w:rPr>
      </w:pPr>
      <w:ins w:id="222" w:date="2022-01-06T10:52:30Z" w:author="zenrunner">
        <w:r>
          <w:rPr>
            <w:rFonts w:ascii="Calibri Light" w:hAnsi="Calibri Light"/>
            <w:sz w:val="24"/>
            <w:szCs w:val="24"/>
            <w:rtl w:val="0"/>
            <w:lang w:val="en-US"/>
          </w:rPr>
          <w:t>Also do you need to do all 19? Why not pick top ten? Why 19?</w:t>
        </w:r>
      </w:ins>
    </w:p>
    <w:p>
      <w:pPr>
        <w:pStyle w:val="Body"/>
        <w:spacing w:line="480" w:lineRule="auto"/>
        <w:jc w:val="both"/>
        <w:rPr>
          <w:rFonts w:ascii="Calibri Light" w:cs="Calibri Light" w:hAnsi="Calibri Light" w:eastAsia="Calibri Light"/>
          <w:sz w:val="24"/>
          <w:szCs w:val="24"/>
        </w:rPr>
      </w:pPr>
    </w:p>
    <w:p>
      <w:pPr>
        <w:pStyle w:val="List Paragraph"/>
        <w:numPr>
          <w:ilvl w:val="0"/>
          <w:numId w:val="4"/>
        </w:numPr>
        <w:bidi w:val="0"/>
        <w:spacing w:line="480" w:lineRule="auto"/>
        <w:ind w:right="0"/>
        <w:jc w:val="both"/>
        <w:rPr>
          <w:rFonts w:ascii="Carlito" w:hAnsi="Carlito"/>
          <w:b w:val="1"/>
          <w:bCs w:val="1"/>
          <w:i w:val="1"/>
          <w:iCs w:val="1"/>
          <w:sz w:val="24"/>
          <w:szCs w:val="24"/>
          <w:rtl w:val="0"/>
          <w:lang w:val="en-US"/>
        </w:rPr>
      </w:pPr>
      <w:r>
        <w:rPr>
          <w:rFonts w:ascii="Carlito" w:hAnsi="Carlito"/>
          <w:b w:val="1"/>
          <w:bCs w:val="1"/>
          <w:i w:val="1"/>
          <w:iCs w:val="1"/>
          <w:sz w:val="24"/>
          <w:szCs w:val="24"/>
          <w:rtl w:val="0"/>
          <w:lang w:val="en-US"/>
        </w:rPr>
        <w:t>Processes of ecosystems have characteristic time and space scales that should be accounted for in environmental management.</w:t>
      </w:r>
    </w:p>
    <w:p>
      <w:pPr>
        <w:pStyle w:val="Body"/>
        <w:spacing w:line="480" w:lineRule="auto"/>
        <w:jc w:val="both"/>
        <w:rPr>
          <w:rFonts w:ascii="Calibri Light" w:cs="Calibri Light" w:hAnsi="Calibri Light" w:eastAsia="Calibri Light"/>
          <w:sz w:val="24"/>
          <w:szCs w:val="24"/>
        </w:rPr>
      </w:pPr>
      <w:r>
        <w:rPr>
          <w:rFonts w:ascii="Calibri Light" w:hAnsi="Calibri Light"/>
          <w:sz w:val="24"/>
          <w:szCs w:val="24"/>
          <w:rtl w:val="0"/>
          <w:lang w:val="en-US"/>
        </w:rPr>
        <w:t xml:space="preserve">Space scales and the concept of the right time are important principles of ecological engineering. The creation of large agricultural spaces can have substantial biodiversity loss </w:t>
      </w:r>
      <w:r>
        <w:rPr>
          <w:rFonts w:ascii="Times New Roman" w:hAnsi="Times New Roman"/>
          <w:sz w:val="24"/>
          <w:szCs w:val="24"/>
          <w:rtl w:val="0"/>
        </w:rPr>
        <w:t>(Pe</w:t>
      </w:r>
      <w:r>
        <w:rPr>
          <w:rFonts w:ascii="Times New Roman" w:hAnsi="Times New Roman" w:hint="default"/>
          <w:sz w:val="24"/>
          <w:szCs w:val="24"/>
          <w:rtl w:val="0"/>
          <w:lang w:val="en-US"/>
        </w:rPr>
        <w:t>’</w:t>
      </w:r>
      <w:r>
        <w:rPr>
          <w:rFonts w:ascii="Times New Roman" w:hAnsi="Times New Roman"/>
          <w:sz w:val="24"/>
          <w:szCs w:val="24"/>
          <w:rtl w:val="0"/>
        </w:rPr>
        <w:t>er et al. 2011)</w:t>
      </w:r>
      <w:r>
        <w:rPr>
          <w:rFonts w:ascii="Calibri Light" w:hAnsi="Calibri Light"/>
          <w:sz w:val="24"/>
          <w:szCs w:val="24"/>
          <w:rtl w:val="0"/>
          <w:lang w:val="en-US"/>
        </w:rPr>
        <w:t xml:space="preserve">. Ecotones, defined as shifts between biomes horizontally through space </w:t>
      </w:r>
      <w:r>
        <w:rPr>
          <w:rFonts w:ascii="Times New Roman" w:hAnsi="Times New Roman"/>
          <w:sz w:val="24"/>
          <w:szCs w:val="24"/>
          <w:rtl w:val="0"/>
        </w:rPr>
        <w:t>(Neilson 1993)</w:t>
      </w:r>
      <w:r>
        <w:rPr>
          <w:rFonts w:ascii="Calibri Light" w:hAnsi="Calibri Light"/>
          <w:sz w:val="24"/>
          <w:szCs w:val="24"/>
          <w:rtl w:val="0"/>
          <w:lang w:val="en-US"/>
        </w:rPr>
        <w:t>, have the potential to reduce biodiversity loss by providing a space for animals and plants to find their ecological niche in the grand sea of agricultural land.</w:t>
      </w:r>
    </w:p>
    <w:p>
      <w:pPr>
        <w:pStyle w:val="List Paragraph"/>
        <w:numPr>
          <w:ilvl w:val="0"/>
          <w:numId w:val="4"/>
        </w:numPr>
        <w:bidi w:val="0"/>
        <w:spacing w:line="480" w:lineRule="auto"/>
        <w:ind w:right="0"/>
        <w:jc w:val="both"/>
        <w:rPr>
          <w:rFonts w:ascii="Carlito" w:hAnsi="Carlito"/>
          <w:b w:val="1"/>
          <w:bCs w:val="1"/>
          <w:i w:val="1"/>
          <w:iCs w:val="1"/>
          <w:sz w:val="24"/>
          <w:szCs w:val="24"/>
          <w:rtl w:val="0"/>
          <w:lang w:val="en-US"/>
        </w:rPr>
      </w:pPr>
      <w:r>
        <w:rPr>
          <w:rFonts w:ascii="Carlito" w:hAnsi="Carlito"/>
          <w:b w:val="1"/>
          <w:bCs w:val="1"/>
          <w:i w:val="1"/>
          <w:iCs w:val="1"/>
          <w:sz w:val="24"/>
          <w:szCs w:val="24"/>
          <w:rtl w:val="0"/>
          <w:lang w:val="en-US"/>
        </w:rPr>
        <w:t>Biodiversity should be championed to maintain an ecosystem</w:t>
      </w:r>
      <w:r>
        <w:rPr>
          <w:rFonts w:ascii="Carlito" w:hAnsi="Carlito" w:hint="default"/>
          <w:b w:val="1"/>
          <w:bCs w:val="1"/>
          <w:i w:val="1"/>
          <w:iCs w:val="1"/>
          <w:sz w:val="24"/>
          <w:szCs w:val="24"/>
          <w:rtl w:val="0"/>
          <w:lang w:val="en-US"/>
        </w:rPr>
        <w:t>’</w:t>
      </w:r>
      <w:r>
        <w:rPr>
          <w:rFonts w:ascii="Carlito" w:hAnsi="Carlito"/>
          <w:b w:val="1"/>
          <w:bCs w:val="1"/>
          <w:i w:val="1"/>
          <w:iCs w:val="1"/>
          <w:sz w:val="24"/>
          <w:szCs w:val="24"/>
          <w:rtl w:val="0"/>
          <w:lang w:val="en-US"/>
        </w:rPr>
        <w:t xml:space="preserve">s self-design capacity. </w:t>
      </w:r>
    </w:p>
    <w:p>
      <w:pPr>
        <w:pStyle w:val="Body"/>
        <w:spacing w:line="480" w:lineRule="auto"/>
        <w:jc w:val="both"/>
        <w:rPr>
          <w:rFonts w:ascii="Calibri Light" w:cs="Calibri Light" w:hAnsi="Calibri Light" w:eastAsia="Calibri Light"/>
          <w:sz w:val="24"/>
          <w:szCs w:val="24"/>
        </w:rPr>
      </w:pPr>
      <w:r>
        <w:rPr>
          <w:rFonts w:ascii="Calibri Light" w:hAnsi="Calibri Light"/>
          <w:sz w:val="24"/>
          <w:szCs w:val="24"/>
          <w:rtl w:val="0"/>
          <w:lang w:val="en-US"/>
        </w:rPr>
        <w:t xml:space="preserve">Biological diversity increases the self-design and buffering capacities of an ecosystem. For example, cultivated, mixed-culture crops have a greater soil microbial population, better soil carbon profile, and lead to greater crop yields </w:t>
      </w:r>
      <w:r>
        <w:rPr>
          <w:rFonts w:ascii="Times New Roman" w:hAnsi="Times New Roman"/>
          <w:sz w:val="24"/>
          <w:szCs w:val="24"/>
          <w:rtl w:val="0"/>
        </w:rPr>
        <w:t>(Ghahremani et al. 2021)</w:t>
      </w:r>
      <w:r>
        <w:rPr>
          <w:rFonts w:ascii="Calibri Light" w:hAnsi="Calibri Light"/>
          <w:sz w:val="24"/>
          <w:szCs w:val="24"/>
          <w:rtl w:val="0"/>
          <w:lang w:val="en-US"/>
        </w:rPr>
        <w:t xml:space="preserve">. Additionally, they are also less vulnerable to disturbance. </w:t>
      </w:r>
    </w:p>
    <w:p>
      <w:pPr>
        <w:pStyle w:val="List Paragraph"/>
        <w:numPr>
          <w:ilvl w:val="0"/>
          <w:numId w:val="4"/>
        </w:numPr>
        <w:bidi w:val="0"/>
        <w:spacing w:line="480" w:lineRule="auto"/>
        <w:ind w:right="0"/>
        <w:jc w:val="both"/>
        <w:rPr>
          <w:rFonts w:ascii="Calibri Light" w:hAnsi="Calibri Light"/>
          <w:sz w:val="24"/>
          <w:szCs w:val="24"/>
          <w:rtl w:val="0"/>
          <w:lang w:val="en-US"/>
        </w:rPr>
      </w:pPr>
      <w:r>
        <w:rPr>
          <w:rFonts w:ascii="Carlito" w:hAnsi="Carlito"/>
          <w:b w:val="1"/>
          <w:bCs w:val="1"/>
          <w:i w:val="1"/>
          <w:iCs w:val="1"/>
          <w:sz w:val="24"/>
          <w:szCs w:val="24"/>
          <w:rtl w:val="0"/>
          <w:lang w:val="en-US"/>
        </w:rPr>
        <w:t xml:space="preserve">Ecotones, transition zones, are as important for ecosystems as membranes are for cells. </w:t>
      </w:r>
    </w:p>
    <w:p>
      <w:pPr>
        <w:pStyle w:val="Body"/>
        <w:spacing w:line="480" w:lineRule="auto"/>
        <w:jc w:val="both"/>
        <w:rPr>
          <w:rFonts w:ascii="Calibri Light" w:cs="Calibri Light" w:hAnsi="Calibri Light" w:eastAsia="Calibri Light"/>
          <w:sz w:val="24"/>
          <w:szCs w:val="24"/>
        </w:rPr>
      </w:pPr>
      <w:r>
        <w:rPr>
          <w:rFonts w:ascii="Calibri Light" w:hAnsi="Calibri Light"/>
          <w:sz w:val="24"/>
          <w:szCs w:val="24"/>
          <w:rtl w:val="0"/>
          <w:lang w:val="en-US"/>
        </w:rPr>
        <w:t xml:space="preserve">Transitional zones are crucial as they can absorb undesirable changes before they reach a neighbouring ecosystem. For instance, Littoral zones with macrophytes stabilize surface of the beds, provide good conditions for filtration (stop contamination), prevent vertical flow systems from clogging, insulate the system against frost during winter, and provide a great surface area of microbial growth </w:t>
      </w:r>
      <w:r>
        <w:rPr>
          <w:rFonts w:ascii="Times New Roman" w:hAnsi="Times New Roman"/>
          <w:sz w:val="24"/>
          <w:szCs w:val="24"/>
          <w:rtl w:val="0"/>
          <w:lang w:val="fr-FR"/>
        </w:rPr>
        <w:t>(Brix 1997)</w:t>
      </w:r>
      <w:r>
        <w:rPr>
          <w:rFonts w:ascii="Calibri Light" w:hAnsi="Calibri Light"/>
          <w:sz w:val="24"/>
          <w:szCs w:val="24"/>
          <w:rtl w:val="0"/>
        </w:rPr>
        <w:t xml:space="preserve">. </w:t>
      </w:r>
    </w:p>
    <w:p>
      <w:pPr>
        <w:pStyle w:val="List Paragraph"/>
        <w:numPr>
          <w:ilvl w:val="0"/>
          <w:numId w:val="4"/>
        </w:numPr>
        <w:bidi w:val="0"/>
        <w:spacing w:line="480" w:lineRule="auto"/>
        <w:ind w:right="0"/>
        <w:jc w:val="both"/>
        <w:rPr>
          <w:rFonts w:ascii="Carlito" w:hAnsi="Carlito"/>
          <w:b w:val="1"/>
          <w:bCs w:val="1"/>
          <w:i w:val="1"/>
          <w:iCs w:val="1"/>
          <w:sz w:val="24"/>
          <w:szCs w:val="24"/>
          <w:rtl w:val="0"/>
          <w:lang w:val="en-US"/>
        </w:rPr>
      </w:pPr>
      <w:r>
        <w:rPr>
          <w:rFonts w:ascii="Carlito" w:hAnsi="Carlito"/>
          <w:b w:val="1"/>
          <w:bCs w:val="1"/>
          <w:i w:val="1"/>
          <w:iCs w:val="1"/>
          <w:sz w:val="24"/>
          <w:szCs w:val="24"/>
          <w:rtl w:val="0"/>
          <w:lang w:val="en-US"/>
        </w:rPr>
        <w:t xml:space="preserve">Coupling between ecosystems should be utilized wherever possible. </w:t>
      </w:r>
    </w:p>
    <w:p>
      <w:pPr>
        <w:pStyle w:val="Body"/>
        <w:spacing w:line="480" w:lineRule="auto"/>
        <w:jc w:val="both"/>
        <w:rPr>
          <w:rFonts w:ascii="Calibri Light" w:cs="Calibri Light" w:hAnsi="Calibri Light" w:eastAsia="Calibri Light"/>
          <w:sz w:val="24"/>
          <w:szCs w:val="24"/>
        </w:rPr>
      </w:pPr>
      <w:r>
        <w:rPr>
          <w:rFonts w:ascii="Calibri Light" w:hAnsi="Calibri Light"/>
          <w:sz w:val="24"/>
          <w:szCs w:val="24"/>
          <w:rtl w:val="0"/>
          <w:lang w:val="en-US"/>
        </w:rPr>
        <w:t>Ecosystems are open systems and interconnected. This means that changes in one can have local, regional, and global impacts. As discussed above, the use of sludge in agriculture must be done in such a way that the nutrients are fully absorbed by the system they are applied to, in order to account for transition processes.</w:t>
      </w:r>
    </w:p>
    <w:p>
      <w:pPr>
        <w:pStyle w:val="List Paragraph"/>
        <w:numPr>
          <w:ilvl w:val="0"/>
          <w:numId w:val="4"/>
        </w:numPr>
        <w:bidi w:val="0"/>
        <w:spacing w:line="480" w:lineRule="auto"/>
        <w:ind w:right="0"/>
        <w:jc w:val="both"/>
        <w:rPr>
          <w:rFonts w:ascii="Carlito" w:hAnsi="Carlito"/>
          <w:b w:val="1"/>
          <w:bCs w:val="1"/>
          <w:i w:val="1"/>
          <w:iCs w:val="1"/>
          <w:sz w:val="24"/>
          <w:szCs w:val="24"/>
          <w:rtl w:val="0"/>
          <w:lang w:val="en-US"/>
        </w:rPr>
      </w:pPr>
      <w:r>
        <w:rPr>
          <w:rFonts w:ascii="Carlito" w:hAnsi="Carlito"/>
          <w:b w:val="1"/>
          <w:bCs w:val="1"/>
          <w:i w:val="1"/>
          <w:iCs w:val="1"/>
          <w:sz w:val="24"/>
          <w:szCs w:val="24"/>
          <w:rtl w:val="0"/>
          <w:lang w:val="en-US"/>
        </w:rPr>
        <w:t xml:space="preserve">The components of an ecosystem are interconnected, interrelated, and form a network, implying that direct as well as indirect effects of ecosystem development need to be considered. </w:t>
      </w:r>
    </w:p>
    <w:p>
      <w:pPr>
        <w:pStyle w:val="Body"/>
        <w:spacing w:line="480" w:lineRule="auto"/>
        <w:jc w:val="both"/>
        <w:rPr>
          <w:rFonts w:ascii="Calibri Light" w:cs="Calibri Light" w:hAnsi="Calibri Light" w:eastAsia="Calibri Light"/>
          <w:sz w:val="24"/>
          <w:szCs w:val="24"/>
        </w:rPr>
      </w:pPr>
      <w:r>
        <w:rPr>
          <w:rFonts w:ascii="Calibri Light" w:hAnsi="Calibri Light"/>
          <w:sz w:val="24"/>
          <w:szCs w:val="24"/>
          <w:rtl w:val="0"/>
          <w:lang w:val="en-US"/>
        </w:rPr>
        <w:t xml:space="preserve">An effect on one part of the ecosystem is bound to have an effect, which may be even more pronounced, on another part, either indirectly or directly. It is thus key that management considers these indirect and direct effects. In the famous case of DDT in pesticides, high levels of biomagnification can occur in fish that may be used for human consumption </w:t>
      </w:r>
      <w:r>
        <w:rPr>
          <w:rFonts w:ascii="Times New Roman" w:hAnsi="Times New Roman"/>
          <w:sz w:val="24"/>
          <w:szCs w:val="24"/>
          <w:rtl w:val="0"/>
        </w:rPr>
        <w:t>(Deribe et al. 2013)</w:t>
      </w:r>
      <w:r>
        <w:rPr>
          <w:rFonts w:ascii="Calibri Light" w:hAnsi="Calibri Light"/>
          <w:sz w:val="24"/>
          <w:szCs w:val="24"/>
          <w:rtl w:val="0"/>
        </w:rPr>
        <w:t>.</w:t>
      </w:r>
    </w:p>
    <w:p>
      <w:pPr>
        <w:pStyle w:val="List Paragraph"/>
        <w:numPr>
          <w:ilvl w:val="0"/>
          <w:numId w:val="4"/>
        </w:numPr>
        <w:bidi w:val="0"/>
        <w:spacing w:line="480" w:lineRule="auto"/>
        <w:ind w:right="0"/>
        <w:jc w:val="both"/>
        <w:rPr>
          <w:rFonts w:ascii="Carlito" w:hAnsi="Carlito"/>
          <w:b w:val="1"/>
          <w:bCs w:val="1"/>
          <w:i w:val="1"/>
          <w:iCs w:val="1"/>
          <w:sz w:val="24"/>
          <w:szCs w:val="24"/>
          <w:rtl w:val="0"/>
          <w:lang w:val="en-US"/>
        </w:rPr>
      </w:pPr>
      <w:r>
        <w:rPr>
          <w:rFonts w:ascii="Carlito" w:hAnsi="Carlito"/>
          <w:b w:val="1"/>
          <w:bCs w:val="1"/>
          <w:i w:val="1"/>
          <w:iCs w:val="1"/>
          <w:sz w:val="24"/>
          <w:szCs w:val="24"/>
          <w:rtl w:val="0"/>
          <w:lang w:val="en-US"/>
        </w:rPr>
        <w:t xml:space="preserve">An ecosystem has a history of development. </w:t>
      </w:r>
    </w:p>
    <w:p>
      <w:pPr>
        <w:pStyle w:val="Body"/>
        <w:spacing w:line="480" w:lineRule="auto"/>
        <w:jc w:val="both"/>
        <w:rPr>
          <w:rFonts w:ascii="Calibri Light" w:cs="Calibri Light" w:hAnsi="Calibri Light" w:eastAsia="Calibri Light"/>
          <w:sz w:val="24"/>
          <w:szCs w:val="24"/>
        </w:rPr>
      </w:pPr>
      <w:r>
        <w:rPr>
          <w:rFonts w:ascii="Calibri Light" w:hAnsi="Calibri Light"/>
          <w:sz w:val="24"/>
          <w:szCs w:val="24"/>
          <w:rtl w:val="0"/>
          <w:lang w:val="en-US"/>
        </w:rPr>
        <w:t xml:space="preserve">Ecosystems do not develop overnight. The components of an ecosystem have been carefully crafted over decades to cope with problems nature imposes on them. Hence, the restoration success of ecologically-engineered ecosystems should not be measured immediately. Ecological development should be given adequate time before the evaluation of success. </w:t>
      </w:r>
    </w:p>
    <w:p>
      <w:pPr>
        <w:pStyle w:val="List Paragraph"/>
        <w:numPr>
          <w:ilvl w:val="0"/>
          <w:numId w:val="4"/>
        </w:numPr>
        <w:bidi w:val="0"/>
        <w:spacing w:line="480" w:lineRule="auto"/>
        <w:ind w:right="0"/>
        <w:jc w:val="both"/>
        <w:rPr>
          <w:rFonts w:ascii="Carlito" w:hAnsi="Carlito"/>
          <w:b w:val="1"/>
          <w:bCs w:val="1"/>
          <w:i w:val="1"/>
          <w:iCs w:val="1"/>
          <w:sz w:val="24"/>
          <w:szCs w:val="24"/>
          <w:rtl w:val="0"/>
          <w:lang w:val="en-US"/>
        </w:rPr>
      </w:pPr>
      <w:r>
        <w:rPr>
          <w:rFonts w:ascii="Carlito" w:hAnsi="Carlito"/>
          <w:b w:val="1"/>
          <w:bCs w:val="1"/>
          <w:i w:val="1"/>
          <w:iCs w:val="1"/>
          <w:sz w:val="24"/>
          <w:szCs w:val="24"/>
          <w:rtl w:val="0"/>
          <w:lang w:val="en-US"/>
        </w:rPr>
        <w:t xml:space="preserve">Ecosystems and species are most vulnerable at their geographical edges. </w:t>
      </w:r>
    </w:p>
    <w:p>
      <w:pPr>
        <w:pStyle w:val="Body"/>
        <w:spacing w:line="480" w:lineRule="auto"/>
        <w:jc w:val="both"/>
        <w:rPr>
          <w:rFonts w:ascii="Calibri Light" w:cs="Calibri Light" w:hAnsi="Calibri Light" w:eastAsia="Calibri Light"/>
          <w:sz w:val="24"/>
          <w:szCs w:val="24"/>
        </w:rPr>
      </w:pPr>
      <w:r>
        <w:rPr>
          <w:rFonts w:ascii="Calibri Light" w:hAnsi="Calibri Light"/>
          <w:sz w:val="24"/>
          <w:szCs w:val="24"/>
          <w:rtl w:val="0"/>
          <w:lang w:val="en-US"/>
        </w:rPr>
        <w:t>Creating an ecosystem should contribute towards the buffering abilities of species in the middle range of their environmental tolerance. Planning should avoid the use of biological components at the lower and upper end of the spectrum.</w:t>
      </w:r>
    </w:p>
    <w:p>
      <w:pPr>
        <w:pStyle w:val="List Paragraph"/>
        <w:numPr>
          <w:ilvl w:val="0"/>
          <w:numId w:val="4"/>
        </w:numPr>
        <w:bidi w:val="0"/>
        <w:spacing w:line="480" w:lineRule="auto"/>
        <w:ind w:right="0"/>
        <w:jc w:val="both"/>
        <w:rPr>
          <w:rFonts w:ascii="Carlito" w:hAnsi="Carlito"/>
          <w:b w:val="1"/>
          <w:bCs w:val="1"/>
          <w:i w:val="1"/>
          <w:iCs w:val="1"/>
          <w:sz w:val="24"/>
          <w:szCs w:val="24"/>
          <w:rtl w:val="0"/>
          <w:lang w:val="en-US"/>
        </w:rPr>
      </w:pPr>
      <w:r>
        <w:rPr>
          <w:rFonts w:ascii="Carlito" w:hAnsi="Carlito"/>
          <w:b w:val="1"/>
          <w:bCs w:val="1"/>
          <w:i w:val="1"/>
          <w:iCs w:val="1"/>
          <w:sz w:val="24"/>
          <w:szCs w:val="24"/>
          <w:rtl w:val="0"/>
          <w:lang w:val="en-US"/>
        </w:rPr>
        <w:t xml:space="preserve">Ecosystems are hierarchical systems and are part of a larger landscape. </w:t>
      </w:r>
    </w:p>
    <w:p>
      <w:pPr>
        <w:pStyle w:val="Body"/>
        <w:spacing w:line="480" w:lineRule="auto"/>
        <w:jc w:val="both"/>
        <w:rPr>
          <w:rFonts w:ascii="Calibri Light" w:cs="Calibri Light" w:hAnsi="Calibri Light" w:eastAsia="Calibri Light"/>
          <w:sz w:val="24"/>
          <w:szCs w:val="24"/>
        </w:rPr>
      </w:pPr>
      <w:r>
        <w:rPr>
          <w:rFonts w:ascii="Calibri Light" w:hAnsi="Calibri Light"/>
          <w:sz w:val="24"/>
          <w:szCs w:val="24"/>
          <w:rtl w:val="0"/>
          <w:lang w:val="en-US"/>
        </w:rPr>
        <w:t xml:space="preserve">Each part of an ecosystem plays a different role in the food chain and in the biogeochemical processes. Populations interact in a network through biotic and abiotic relationships in a synergistic manner that augments the utilization of matter, energy, and information </w:t>
      </w:r>
      <w:r>
        <w:rPr>
          <w:rFonts w:ascii="Times New Roman" w:hAnsi="Times New Roman"/>
          <w:sz w:val="24"/>
          <w:szCs w:val="24"/>
          <w:rtl w:val="0"/>
        </w:rPr>
        <w:t>(J</w:t>
      </w:r>
      <w:r>
        <w:rPr>
          <w:rFonts w:ascii="Times New Roman" w:hAnsi="Times New Roman" w:hint="default"/>
          <w:sz w:val="24"/>
          <w:szCs w:val="24"/>
          <w:rtl w:val="0"/>
          <w:lang w:val="en-US"/>
        </w:rPr>
        <w:t>ø</w:t>
      </w:r>
      <w:r>
        <w:rPr>
          <w:rFonts w:ascii="Times New Roman" w:hAnsi="Times New Roman"/>
          <w:sz w:val="24"/>
          <w:szCs w:val="24"/>
          <w:rtl w:val="0"/>
          <w:lang w:val="da-DK"/>
        </w:rPr>
        <w:t>rgensen and Nielsen 2013)</w:t>
      </w:r>
      <w:r>
        <w:rPr>
          <w:rFonts w:ascii="Calibri Light" w:hAnsi="Calibri Light"/>
          <w:sz w:val="24"/>
          <w:szCs w:val="24"/>
          <w:rtl w:val="0"/>
          <w:lang w:val="en-US"/>
        </w:rPr>
        <w:t xml:space="preserve">. Thus, ecological hierarchies can be used as ecological indicators of the functioning of an ecosystem. </w:t>
      </w:r>
    </w:p>
    <w:p>
      <w:pPr>
        <w:pStyle w:val="List Paragraph"/>
        <w:numPr>
          <w:ilvl w:val="0"/>
          <w:numId w:val="4"/>
        </w:numPr>
        <w:bidi w:val="0"/>
        <w:spacing w:line="480" w:lineRule="auto"/>
        <w:ind w:right="0"/>
        <w:jc w:val="both"/>
        <w:rPr>
          <w:rFonts w:ascii="Carlito" w:hAnsi="Carlito"/>
          <w:b w:val="1"/>
          <w:bCs w:val="1"/>
          <w:i w:val="1"/>
          <w:iCs w:val="1"/>
          <w:sz w:val="24"/>
          <w:szCs w:val="24"/>
          <w:rtl w:val="0"/>
          <w:lang w:val="en-US"/>
        </w:rPr>
      </w:pPr>
      <w:r>
        <w:rPr>
          <w:rFonts w:ascii="Carlito" w:hAnsi="Carlito"/>
          <w:b w:val="1"/>
          <w:bCs w:val="1"/>
          <w:i w:val="1"/>
          <w:iCs w:val="1"/>
          <w:sz w:val="24"/>
          <w:szCs w:val="24"/>
          <w:rtl w:val="0"/>
          <w:lang w:val="en-US"/>
        </w:rPr>
        <w:t xml:space="preserve">Physical and biological processes are interactive. It is important to know both physical and biological interactions and to interpret them properly. </w:t>
      </w:r>
    </w:p>
    <w:p>
      <w:pPr>
        <w:pStyle w:val="Body"/>
        <w:spacing w:line="480" w:lineRule="auto"/>
        <w:jc w:val="both"/>
        <w:rPr>
          <w:rFonts w:ascii="Calibri Light" w:cs="Calibri Light" w:hAnsi="Calibri Light" w:eastAsia="Calibri Light"/>
          <w:outline w:val="0"/>
          <w:color w:val="000000"/>
          <w:sz w:val="24"/>
          <w:szCs w:val="24"/>
          <w:u w:color="000000"/>
          <w:shd w:val="clear" w:color="auto" w:fill="ffffff"/>
          <w14:textFill>
            <w14:solidFill>
              <w14:srgbClr w14:val="000000"/>
            </w14:solidFill>
          </w14:textFill>
        </w:rPr>
      </w:pPr>
      <w:r>
        <w:rPr>
          <w:rFonts w:ascii="Calibri Light" w:hAnsi="Calibri Light"/>
          <w:sz w:val="24"/>
          <w:szCs w:val="24"/>
          <w:rtl w:val="0"/>
          <w:lang w:val="en-US"/>
        </w:rPr>
        <w:t xml:space="preserve">Physical properties must be integrated with biota dynamics to achieve </w:t>
      </w:r>
      <w:r>
        <w:rPr>
          <w:rFonts w:ascii="Calibri Light" w:hAnsi="Calibri Light" w:hint="default"/>
          <w:sz w:val="24"/>
          <w:szCs w:val="24"/>
          <w:rtl w:val="1"/>
          <w:lang w:val="ar-SA" w:bidi="ar-SA"/>
        </w:rPr>
        <w:t>“</w:t>
      </w:r>
      <w:r>
        <w:rPr>
          <w:rFonts w:ascii="Calibri Light" w:hAnsi="Calibri Light"/>
          <w:sz w:val="24"/>
          <w:szCs w:val="24"/>
          <w:rtl w:val="0"/>
          <w:lang w:val="en-US"/>
        </w:rPr>
        <w:t>new operational strategies</w:t>
      </w:r>
      <w:r>
        <w:rPr>
          <w:rFonts w:ascii="Calibri Light" w:hAnsi="Calibri Light" w:hint="default"/>
          <w:sz w:val="24"/>
          <w:szCs w:val="24"/>
          <w:rtl w:val="0"/>
        </w:rPr>
        <w:t xml:space="preserve">” </w:t>
      </w:r>
      <w:r>
        <w:rPr>
          <w:rFonts w:ascii="Times New Roman" w:hAnsi="Times New Roman"/>
          <w:sz w:val="24"/>
          <w:szCs w:val="24"/>
          <w:rtl w:val="0"/>
          <w:lang w:val="en-US"/>
        </w:rPr>
        <w:t>(Harper, Zalewski, and Pacini 2008)</w:t>
      </w:r>
      <w:r>
        <w:rPr>
          <w:rFonts w:ascii="Calibri Light" w:hAnsi="Calibri Light"/>
          <w:sz w:val="24"/>
          <w:szCs w:val="24"/>
          <w:rtl w:val="0"/>
          <w:lang w:val="en-US"/>
        </w:rPr>
        <w:t>. For example, toxic algal blooms may be avoided by establishing macrophytes in an aquatic ecosystem. Macrophytes are able to lower nutrient pulsing (P-PO</w:t>
      </w:r>
      <w:r>
        <w:rPr>
          <w:rFonts w:ascii="Calibri Light" w:hAnsi="Calibri Light"/>
          <w:sz w:val="24"/>
          <w:szCs w:val="24"/>
          <w:vertAlign w:val="subscript"/>
          <w:rtl w:val="0"/>
        </w:rPr>
        <w:t>4</w:t>
      </w:r>
      <w:r>
        <w:rPr>
          <w:rFonts w:ascii="Calibri Light" w:hAnsi="Calibri Light"/>
          <w:sz w:val="24"/>
          <w:szCs w:val="24"/>
          <w:rtl w:val="0"/>
          <w:lang w:val="en-US"/>
        </w:rPr>
        <w:t xml:space="preserve">) from rural areas to about </w:t>
      </w:r>
      <w:r>
        <w:rPr>
          <w:rFonts w:ascii="Calibri Light" w:hAnsi="Calibri Light"/>
          <w:outline w:val="0"/>
          <w:color w:val="000000"/>
          <w:sz w:val="24"/>
          <w:szCs w:val="24"/>
          <w:u w:color="000000"/>
          <w:rtl w:val="0"/>
          <w14:textFill>
            <w14:solidFill>
              <w14:srgbClr w14:val="000000"/>
            </w14:solidFill>
          </w14:textFill>
        </w:rPr>
        <w:t xml:space="preserve">120 </w:t>
      </w:r>
      <w:r>
        <w:rPr>
          <w:rFonts w:ascii="Calibri Light" w:hAnsi="Calibri Light" w:hint="default"/>
          <w:outline w:val="0"/>
          <w:color w:val="000000"/>
          <w:sz w:val="24"/>
          <w:szCs w:val="24"/>
          <w:u w:color="000000"/>
          <w:shd w:val="clear" w:color="auto" w:fill="ffffff"/>
          <w:rtl w:val="0"/>
          <w14:textFill>
            <w14:solidFill>
              <w14:srgbClr w14:val="000000"/>
            </w14:solidFill>
          </w14:textFill>
        </w:rPr>
        <w:t>μ</w:t>
      </w:r>
      <w:r>
        <w:rPr>
          <w:rFonts w:ascii="Calibri Light" w:hAnsi="Calibri Light"/>
          <w:outline w:val="0"/>
          <w:color w:val="000000"/>
          <w:sz w:val="24"/>
          <w:szCs w:val="24"/>
          <w:u w:color="000000"/>
          <w:shd w:val="clear" w:color="auto" w:fill="ffffff"/>
          <w:rtl w:val="0"/>
          <w:lang w:val="en-US"/>
          <w14:textFill>
            <w14:solidFill>
              <w14:srgbClr w14:val="000000"/>
            </w14:solidFill>
          </w14:textFill>
        </w:rPr>
        <w:t xml:space="preserve">g/l which avoids toxic algal blooms </w:t>
      </w:r>
      <w:r>
        <w:rPr>
          <w:rFonts w:ascii="Times New Roman" w:hAnsi="Times New Roman"/>
          <w:sz w:val="24"/>
          <w:szCs w:val="24"/>
          <w:rtl w:val="0"/>
        </w:rPr>
        <w:t>(Wolanski et al. 2004)</w:t>
      </w:r>
      <w:r>
        <w:rPr>
          <w:rFonts w:ascii="Calibri Light" w:hAnsi="Calibri Light"/>
          <w:outline w:val="0"/>
          <w:color w:val="000000"/>
          <w:sz w:val="24"/>
          <w:szCs w:val="24"/>
          <w:u w:color="000000"/>
          <w:shd w:val="clear" w:color="auto" w:fill="ffffff"/>
          <w:rtl w:val="0"/>
          <w14:textFill>
            <w14:solidFill>
              <w14:srgbClr w14:val="000000"/>
            </w14:solidFill>
          </w14:textFill>
        </w:rPr>
        <w:t>.</w:t>
      </w:r>
    </w:p>
    <w:p>
      <w:pPr>
        <w:pStyle w:val="List Paragraph"/>
        <w:numPr>
          <w:ilvl w:val="0"/>
          <w:numId w:val="4"/>
        </w:numPr>
        <w:bidi w:val="0"/>
        <w:spacing w:line="480" w:lineRule="auto"/>
        <w:ind w:right="0"/>
        <w:jc w:val="both"/>
        <w:rPr>
          <w:rFonts w:ascii="Carlito" w:hAnsi="Carlito"/>
          <w:b w:val="1"/>
          <w:bCs w:val="1"/>
          <w:i w:val="1"/>
          <w:iCs w:val="1"/>
          <w:sz w:val="24"/>
          <w:szCs w:val="24"/>
          <w:rtl w:val="0"/>
          <w:lang w:val="en-US"/>
        </w:rPr>
      </w:pPr>
      <w:r>
        <w:rPr>
          <w:rFonts w:ascii="Carlito" w:hAnsi="Carlito"/>
          <w:b w:val="1"/>
          <w:bCs w:val="1"/>
          <w:i w:val="1"/>
          <w:iCs w:val="1"/>
          <w:outline w:val="0"/>
          <w:color w:val="000000"/>
          <w:sz w:val="24"/>
          <w:szCs w:val="24"/>
          <w:u w:color="000000"/>
          <w:rtl w:val="0"/>
          <w:lang w:val="en-US"/>
          <w14:textFill>
            <w14:solidFill>
              <w14:srgbClr w14:val="000000"/>
            </w14:solidFill>
          </w14:textFill>
        </w:rPr>
        <w:t xml:space="preserve">Ecotechonology requires a holistic approach that integrates all interacting parts and processes as far as possible. </w:t>
      </w:r>
    </w:p>
    <w:p>
      <w:pPr>
        <w:pStyle w:val="Body"/>
        <w:spacing w:line="480" w:lineRule="auto"/>
        <w:jc w:val="both"/>
        <w:rPr>
          <w:rFonts w:ascii="Calibri Light" w:cs="Calibri Light" w:hAnsi="Calibri Light" w:eastAsia="Calibri Light"/>
          <w:outline w:val="0"/>
          <w:color w:val="000000"/>
          <w:sz w:val="24"/>
          <w:szCs w:val="24"/>
          <w:u w:color="000000"/>
          <w14:textFill>
            <w14:solidFill>
              <w14:srgbClr w14:val="000000"/>
            </w14:solidFill>
          </w14:textFill>
        </w:rPr>
      </w:pPr>
      <w:r>
        <w:rPr>
          <w:rFonts w:ascii="Calibri Light" w:hAnsi="Calibri Light"/>
          <w:outline w:val="0"/>
          <w:color w:val="000000"/>
          <w:sz w:val="24"/>
          <w:szCs w:val="24"/>
          <w:u w:color="000000"/>
          <w:rtl w:val="0"/>
          <w:lang w:val="en-US"/>
          <w14:textFill>
            <w14:solidFill>
              <w14:srgbClr w14:val="000000"/>
            </w14:solidFill>
          </w14:textFill>
        </w:rPr>
        <w:t xml:space="preserve">Ecosystems are more than their parts. Therefore, management must consider the interaction between the various parts. For instance, remediation of rivers should not only focus on one are, but instead the entire catchment, including the upstream, middle stream, and downstream </w:t>
      </w:r>
      <w:r>
        <w:rPr>
          <w:rFonts w:ascii="Times New Roman" w:hAnsi="Times New Roman"/>
          <w:sz w:val="24"/>
          <w:szCs w:val="24"/>
          <w:rtl w:val="0"/>
          <w:lang w:val="en-US"/>
        </w:rPr>
        <w:t>(Chou, Lin, and Lin 2007)</w:t>
      </w:r>
      <w:r>
        <w:rPr>
          <w:rFonts w:ascii="Calibri Light" w:hAnsi="Calibri Light"/>
          <w:outline w:val="0"/>
          <w:color w:val="000000"/>
          <w:sz w:val="24"/>
          <w:szCs w:val="24"/>
          <w:u w:color="000000"/>
          <w:rtl w:val="0"/>
          <w14:textFill>
            <w14:solidFill>
              <w14:srgbClr w14:val="000000"/>
            </w14:solidFill>
          </w14:textFill>
        </w:rPr>
        <w:t>.</w:t>
      </w:r>
    </w:p>
    <w:p>
      <w:pPr>
        <w:pStyle w:val="List Paragraph"/>
        <w:numPr>
          <w:ilvl w:val="0"/>
          <w:numId w:val="4"/>
        </w:numPr>
        <w:bidi w:val="0"/>
        <w:spacing w:line="480" w:lineRule="auto"/>
        <w:ind w:right="0"/>
        <w:jc w:val="both"/>
        <w:rPr>
          <w:rFonts w:ascii="Carlito" w:hAnsi="Carlito"/>
          <w:b w:val="1"/>
          <w:bCs w:val="1"/>
          <w:i w:val="1"/>
          <w:iCs w:val="1"/>
          <w:sz w:val="24"/>
          <w:szCs w:val="24"/>
          <w:rtl w:val="0"/>
          <w:lang w:val="en-US"/>
        </w:rPr>
      </w:pPr>
      <w:r>
        <w:rPr>
          <w:rFonts w:ascii="Carlito" w:hAnsi="Carlito"/>
          <w:b w:val="1"/>
          <w:bCs w:val="1"/>
          <w:i w:val="1"/>
          <w:iCs w:val="1"/>
          <w:outline w:val="0"/>
          <w:color w:val="000000"/>
          <w:sz w:val="24"/>
          <w:szCs w:val="24"/>
          <w:u w:color="000000"/>
          <w:rtl w:val="0"/>
          <w:lang w:val="en-US"/>
          <w14:textFill>
            <w14:solidFill>
              <w14:srgbClr w14:val="000000"/>
            </w14:solidFill>
          </w14:textFill>
        </w:rPr>
        <w:t xml:space="preserve">Information in ecosystems is stored in structures. </w:t>
      </w:r>
    </w:p>
    <w:p>
      <w:pPr>
        <w:pStyle w:val="Body"/>
        <w:spacing w:line="480" w:lineRule="auto"/>
        <w:jc w:val="both"/>
        <w:rPr>
          <w:rFonts w:ascii="Calibri Light" w:cs="Calibri Light" w:hAnsi="Calibri Light" w:eastAsia="Calibri Light"/>
          <w:outline w:val="0"/>
          <w:color w:val="000000"/>
          <w:sz w:val="24"/>
          <w:szCs w:val="24"/>
          <w:u w:color="000000"/>
          <w14:textFill>
            <w14:solidFill>
              <w14:srgbClr w14:val="000000"/>
            </w14:solidFill>
          </w14:textFill>
        </w:rPr>
      </w:pPr>
      <w:r>
        <w:rPr>
          <w:rFonts w:ascii="Calibri Light" w:hAnsi="Calibri Light"/>
          <w:outline w:val="0"/>
          <w:color w:val="000000"/>
          <w:sz w:val="24"/>
          <w:szCs w:val="24"/>
          <w:u w:color="000000"/>
          <w:rtl w:val="0"/>
          <w:lang w:val="en-US"/>
          <w14:textFill>
            <w14:solidFill>
              <w14:srgbClr w14:val="000000"/>
            </w14:solidFill>
          </w14:textFill>
        </w:rPr>
        <w:t xml:space="preserve">When energy is inputted into a system, structures are built to try and move away from entropy. In a way, entropy can in fact be reversed; however, only locally not universally. Structures can include organisms. Size of organisms can tell us about </w:t>
      </w:r>
      <w:r>
        <w:rPr>
          <w:rFonts w:ascii="Calibri Light" w:hAnsi="Calibri Light" w:hint="default"/>
          <w:outline w:val="0"/>
          <w:color w:val="000000"/>
          <w:sz w:val="24"/>
          <w:szCs w:val="24"/>
          <w:u w:color="000000"/>
          <w:rtl w:val="1"/>
          <w:lang w:val="ar-SA" w:bidi="ar-SA"/>
          <w14:textFill>
            <w14:solidFill>
              <w14:srgbClr w14:val="000000"/>
            </w14:solidFill>
          </w14:textFill>
        </w:rPr>
        <w:t>“</w:t>
      </w:r>
      <w:r>
        <w:rPr>
          <w:rFonts w:ascii="Calibri Light" w:hAnsi="Calibri Light"/>
          <w:outline w:val="0"/>
          <w:color w:val="000000"/>
          <w:sz w:val="24"/>
          <w:szCs w:val="24"/>
          <w:u w:color="000000"/>
          <w:rtl w:val="0"/>
          <w:lang w:val="en-US"/>
          <w14:textFill>
            <w14:solidFill>
              <w14:srgbClr w14:val="000000"/>
            </w14:solidFill>
          </w14:textFill>
        </w:rPr>
        <w:t>important features of life, such as the rate of development, speed, of movement, and the range of areas they inhabit.</w:t>
      </w:r>
      <w:r>
        <w:rPr>
          <w:rFonts w:ascii="Calibri Light" w:hAnsi="Calibri Light" w:hint="default"/>
          <w:outline w:val="0"/>
          <w:color w:val="000000"/>
          <w:sz w:val="24"/>
          <w:szCs w:val="24"/>
          <w:u w:color="000000"/>
          <w:rtl w:val="0"/>
          <w14:textFill>
            <w14:solidFill>
              <w14:srgbClr w14:val="000000"/>
            </w14:solidFill>
          </w14:textFill>
        </w:rPr>
        <w:t xml:space="preserve">” </w:t>
      </w:r>
      <w:r>
        <w:rPr>
          <w:rFonts w:ascii="Times New Roman" w:hAnsi="Times New Roman"/>
          <w:sz w:val="24"/>
          <w:szCs w:val="24"/>
          <w:rtl w:val="0"/>
          <w:lang w:val="de-DE"/>
        </w:rPr>
        <w:t>(Mitsch and J</w:t>
      </w:r>
      <w:r>
        <w:rPr>
          <w:rFonts w:ascii="Times New Roman" w:hAnsi="Times New Roman" w:hint="default"/>
          <w:sz w:val="24"/>
          <w:szCs w:val="24"/>
          <w:rtl w:val="0"/>
          <w:lang w:val="en-US"/>
        </w:rPr>
        <w:t>ø</w:t>
      </w:r>
      <w:r>
        <w:rPr>
          <w:rFonts w:ascii="Times New Roman" w:hAnsi="Times New Roman"/>
          <w:sz w:val="24"/>
          <w:szCs w:val="24"/>
          <w:rtl w:val="0"/>
        </w:rPr>
        <w:t>rgensen 2004)</w:t>
      </w:r>
      <w:r>
        <w:rPr>
          <w:rFonts w:ascii="Calibri Light" w:hAnsi="Calibri Light"/>
          <w:outline w:val="0"/>
          <w:color w:val="000000"/>
          <w:sz w:val="24"/>
          <w:szCs w:val="24"/>
          <w:u w:color="000000"/>
          <w:rtl w:val="0"/>
          <w14:textFill>
            <w14:solidFill>
              <w14:srgbClr w14:val="000000"/>
            </w14:solidFill>
          </w14:textFill>
        </w:rPr>
        <w:t>.</w:t>
      </w:r>
    </w:p>
    <w:p>
      <w:pPr>
        <w:pStyle w:val="List Paragraph"/>
        <w:numPr>
          <w:ilvl w:val="0"/>
          <w:numId w:val="5"/>
        </w:numPr>
        <w:bidi w:val="0"/>
        <w:spacing w:line="480" w:lineRule="auto"/>
        <w:ind w:right="0"/>
        <w:jc w:val="both"/>
        <w:rPr>
          <w:rFonts w:ascii="Carlito" w:hAnsi="Carlito"/>
          <w:b w:val="1"/>
          <w:bCs w:val="1"/>
          <w:sz w:val="24"/>
          <w:szCs w:val="24"/>
          <w:rtl w:val="0"/>
          <w:lang w:val="en-US"/>
        </w:rPr>
      </w:pPr>
      <w:r>
        <w:rPr>
          <w:rFonts w:ascii="Carlito" w:hAnsi="Carlito"/>
          <w:b w:val="1"/>
          <w:bCs w:val="1"/>
          <w:outline w:val="0"/>
          <w:color w:val="000000"/>
          <w:sz w:val="24"/>
          <w:szCs w:val="24"/>
          <w:u w:color="000000"/>
          <w:rtl w:val="0"/>
          <w:lang w:val="en-US"/>
          <w14:textFill>
            <w14:solidFill>
              <w14:srgbClr w14:val="000000"/>
            </w14:solidFill>
          </w14:textFill>
        </w:rPr>
        <w:t>Conclusion</w:t>
      </w:r>
      <w:ins w:id="223" w:date="2022-01-06T10:52:37Z" w:author="zenrunner">
        <w:r>
          <w:rPr>
            <w:rFonts w:ascii="Carlito" w:hAnsi="Carlito"/>
            <w:b w:val="1"/>
            <w:bCs w:val="1"/>
            <w:outline w:val="0"/>
            <w:color w:val="000000"/>
            <w:sz w:val="24"/>
            <w:szCs w:val="24"/>
            <w:u w:color="000000"/>
            <w:rtl w:val="0"/>
            <w:lang w:val="en-US"/>
            <w14:textFill>
              <w14:solidFill>
                <w14:srgbClr w14:val="000000"/>
              </w14:solidFill>
            </w14:textFill>
          </w:rPr>
          <w:t>s</w:t>
        </w:r>
      </w:ins>
    </w:p>
    <w:p>
      <w:pPr>
        <w:pStyle w:val="List Paragraph"/>
        <w:spacing w:line="480" w:lineRule="auto"/>
        <w:ind w:left="0" w:firstLine="720"/>
        <w:jc w:val="both"/>
        <w:rPr>
          <w:ins w:id="224" w:date="2022-01-06T10:54:39Z" w:author="zenrunner"/>
          <w:rFonts w:ascii="Calibri Light" w:cs="Calibri Light" w:hAnsi="Calibri Light" w:eastAsia="Calibri Light"/>
          <w:sz w:val="24"/>
          <w:szCs w:val="24"/>
        </w:rPr>
      </w:pPr>
      <w:r>
        <w:rPr>
          <w:rFonts w:ascii="Calibri Light" w:hAnsi="Calibri Light"/>
          <w:outline w:val="0"/>
          <w:color w:val="000000"/>
          <w:sz w:val="24"/>
          <w:szCs w:val="24"/>
          <w:u w:color="000000"/>
          <w:rtl w:val="0"/>
          <w:lang w:val="en-US"/>
          <w14:textFill>
            <w14:solidFill>
              <w14:srgbClr w14:val="000000"/>
            </w14:solidFill>
          </w14:textFill>
        </w:rPr>
        <w:t xml:space="preserve">Over the last four decades, ecological engineering has provided </w:t>
      </w:r>
      <w:ins w:id="225" w:date="2022-01-06T10:52:54Z" w:author="zenrunner">
        <w:r>
          <w:rPr>
            <w:rFonts w:ascii="Calibri Light" w:hAnsi="Calibri Light"/>
            <w:outline w:val="0"/>
            <w:color w:val="000000"/>
            <w:sz w:val="24"/>
            <w:szCs w:val="24"/>
            <w:u w:color="000000"/>
            <w:rtl w:val="0"/>
            <w:lang w:val="en-US"/>
            <w14:textFill>
              <w14:solidFill>
                <w14:srgbClr w14:val="000000"/>
              </w14:solidFill>
            </w14:textFill>
          </w:rPr>
          <w:t xml:space="preserve">society? </w:t>
        </w:r>
      </w:ins>
      <w:r>
        <w:rPr>
          <w:rFonts w:ascii="Calibri Light" w:hAnsi="Calibri Light"/>
          <w:outline w:val="0"/>
          <w:color w:val="000000"/>
          <w:sz w:val="24"/>
          <w:szCs w:val="24"/>
          <w:u w:color="000000"/>
          <w:rtl w:val="0"/>
          <w:lang w:val="en-US"/>
          <w14:textFill>
            <w14:solidFill>
              <w14:srgbClr w14:val="000000"/>
            </w14:solidFill>
          </w14:textFill>
        </w:rPr>
        <w:t>with a more prescriptive regimen of ecology rather than a descriptive one</w:t>
      </w:r>
      <w:ins w:id="226" w:date="2022-01-06T10:53:02Z" w:author="zenrunner">
        <w:r>
          <w:rPr>
            <w:rFonts w:ascii="Calibri Light" w:hAnsi="Calibri Light"/>
            <w:outline w:val="0"/>
            <w:color w:val="000000"/>
            <w:sz w:val="24"/>
            <w:szCs w:val="24"/>
            <w:u w:color="000000"/>
            <w:rtl w:val="0"/>
            <w:lang w:val="en-US"/>
            <w14:textFill>
              <w14:solidFill>
                <w14:srgbClr w14:val="000000"/>
              </w14:solidFill>
            </w14:textFill>
          </w:rPr>
          <w:t xml:space="preserve"> - revise.</w:t>
        </w:r>
      </w:ins>
      <w:del w:id="227" w:date="2022-01-06T10:53:00Z" w:author="zenrunner">
        <w:r>
          <w:rPr>
            <w:rFonts w:ascii="Calibri Light" w:hAnsi="Calibri Light"/>
            <w:outline w:val="0"/>
            <w:color w:val="000000"/>
            <w:sz w:val="24"/>
            <w:szCs w:val="24"/>
            <w:u w:color="000000"/>
            <w:rtl w:val="0"/>
            <w:lang w:val="en-US"/>
            <w14:textFill>
              <w14:solidFill>
                <w14:srgbClr w14:val="000000"/>
              </w14:solidFill>
            </w14:textFill>
          </w:rPr>
          <w:delText>.</w:delText>
        </w:r>
      </w:del>
      <w:r>
        <w:rPr>
          <w:rFonts w:ascii="Calibri Light" w:hAnsi="Calibri Light"/>
          <w:outline w:val="0"/>
          <w:color w:val="000000"/>
          <w:sz w:val="24"/>
          <w:szCs w:val="24"/>
          <w:u w:color="000000"/>
          <w:rtl w:val="0"/>
          <w:lang w:val="en-US"/>
          <w14:textFill>
            <w14:solidFill>
              <w14:srgbClr w14:val="000000"/>
            </w14:solidFill>
          </w14:textFill>
        </w:rPr>
        <w:t xml:space="preserve"> With its overreaching goal of designing to follow the laws of life rather than opposing them</w:t>
      </w:r>
      <w:ins w:id="228" w:date="2022-01-06T10:53:08Z" w:author="zenrunner">
        <w:r>
          <w:rPr>
            <w:rFonts w:ascii="Calibri Light" w:hAnsi="Calibri Light"/>
            <w:outline w:val="0"/>
            <w:color w:val="000000"/>
            <w:sz w:val="24"/>
            <w:szCs w:val="24"/>
            <w:u w:color="000000"/>
            <w:rtl w:val="0"/>
            <w:lang w:val="en-US"/>
            <w14:textFill>
              <w14:solidFill>
                <w14:srgbClr w14:val="000000"/>
              </w14:solidFill>
            </w14:textFill>
          </w:rPr>
          <w:t xml:space="preserve"> clunky</w:t>
        </w:r>
      </w:ins>
      <w:r>
        <w:rPr>
          <w:rFonts w:ascii="Calibri Light" w:hAnsi="Calibri Light"/>
          <w:outline w:val="0"/>
          <w:color w:val="000000"/>
          <w:sz w:val="24"/>
          <w:szCs w:val="24"/>
          <w:u w:color="000000"/>
          <w:rtl w:val="0"/>
          <w:lang w:val="en-US"/>
          <w14:textFill>
            <w14:solidFill>
              <w14:srgbClr w14:val="000000"/>
            </w14:solidFill>
          </w14:textFill>
        </w:rPr>
        <w:t xml:space="preserve">, ecologically engineering views biology and nature as the model for life </w:t>
      </w:r>
      <w:r>
        <w:rPr>
          <w:rFonts w:ascii="Times New Roman" w:hAnsi="Times New Roman"/>
          <w:sz w:val="24"/>
          <w:szCs w:val="24"/>
          <w:rtl w:val="0"/>
          <w:lang w:val="en-US"/>
        </w:rPr>
        <w:t>(Todd and Todd 1994)</w:t>
      </w:r>
      <w:r>
        <w:rPr>
          <w:rFonts w:ascii="Calibri Light" w:hAnsi="Calibri Light"/>
          <w:outline w:val="0"/>
          <w:color w:val="000000"/>
          <w:sz w:val="24"/>
          <w:szCs w:val="24"/>
          <w:u w:color="000000"/>
          <w:rtl w:val="0"/>
          <w:lang w:val="en-US"/>
          <w14:textFill>
            <w14:solidFill>
              <w14:srgbClr w14:val="000000"/>
            </w14:solidFill>
          </w14:textFill>
        </w:rPr>
        <w:t xml:space="preserve">. Since its developmental days in the </w:t>
      </w:r>
      <w:r>
        <w:rPr>
          <w:rFonts w:ascii="Calibri Light" w:hAnsi="Calibri Light" w:hint="default"/>
          <w:outline w:val="0"/>
          <w:color w:val="000000"/>
          <w:sz w:val="24"/>
          <w:szCs w:val="24"/>
          <w:u w:color="000000"/>
          <w:rtl w:val="0"/>
          <w:lang w:val="en-US"/>
          <w14:textFill>
            <w14:solidFill>
              <w14:srgbClr w14:val="000000"/>
            </w14:solidFill>
          </w14:textFill>
        </w:rPr>
        <w:t>’</w:t>
      </w:r>
      <w:r>
        <w:rPr>
          <w:rFonts w:ascii="Calibri Light" w:hAnsi="Calibri Light"/>
          <w:outline w:val="0"/>
          <w:color w:val="000000"/>
          <w:sz w:val="24"/>
          <w:szCs w:val="24"/>
          <w:u w:color="000000"/>
          <w:rtl w:val="0"/>
          <w:lang w:val="en-US"/>
          <w14:textFill>
            <w14:solidFill>
              <w14:srgbClr w14:val="000000"/>
            </w14:solidFill>
          </w14:textFill>
        </w:rPr>
        <w:t xml:space="preserve">60s </w:t>
      </w:r>
      <w:r>
        <w:rPr>
          <w:rFonts w:ascii="Times New Roman" w:hAnsi="Times New Roman"/>
          <w:sz w:val="24"/>
          <w:szCs w:val="24"/>
          <w:rtl w:val="0"/>
          <w:lang w:val="en-US"/>
        </w:rPr>
        <w:t xml:space="preserve">(H. T. Odum 1962), the field has </w:t>
      </w:r>
      <w:del w:id="229" w:date="2022-01-06T10:53:20Z" w:author="zenrunner">
        <w:r>
          <w:rPr>
            <w:rFonts w:ascii="Times New Roman" w:hAnsi="Times New Roman"/>
            <w:sz w:val="24"/>
            <w:szCs w:val="24"/>
            <w:rtl w:val="0"/>
            <w:lang w:val="en-US"/>
          </w:rPr>
          <w:delText>presented</w:delText>
        </w:r>
      </w:del>
      <w:ins w:id="230" w:date="2022-01-06T10:53:22Z" w:author="zenrunner">
        <w:r>
          <w:rPr>
            <w:rFonts w:ascii="Times New Roman" w:hAnsi="Times New Roman"/>
            <w:sz w:val="24"/>
            <w:szCs w:val="24"/>
            <w:rtl w:val="0"/>
            <w:lang w:val="en-US"/>
          </w:rPr>
          <w:t>developed?</w:t>
        </w:r>
      </w:ins>
      <w:r>
        <w:rPr>
          <w:rFonts w:ascii="Times New Roman" w:hAnsi="Times New Roman"/>
          <w:sz w:val="24"/>
          <w:szCs w:val="24"/>
          <w:rtl w:val="0"/>
          <w:lang w:val="en-US"/>
        </w:rPr>
        <w:t xml:space="preserve"> three main principles</w:t>
      </w:r>
      <w:ins w:id="231" w:date="2022-01-06T10:53:43Z" w:author="zenrunner">
        <w:r>
          <w:rPr>
            <w:rFonts w:ascii="Times New Roman" w:hAnsi="Times New Roman"/>
            <w:sz w:val="24"/>
            <w:szCs w:val="24"/>
            <w:rtl w:val="0"/>
            <w:lang w:val="en-US"/>
          </w:rPr>
          <w:t xml:space="preserve"> - I though there were 19 principles and three categories? Maybe fine better terms?</w:t>
        </w:r>
      </w:ins>
      <w:r>
        <w:rPr>
          <w:rFonts w:ascii="Times New Roman" w:hAnsi="Times New Roman"/>
          <w:sz w:val="24"/>
          <w:szCs w:val="24"/>
          <w:rtl w:val="0"/>
          <w:lang w:val="en-US"/>
        </w:rPr>
        <w:t xml:space="preserve"> to better illustrate the application of ecological theories</w:t>
      </w:r>
      <w:ins w:id="232" w:date="2022-01-06T10:53:46Z" w:author="zenrunner">
        <w:r>
          <w:rPr>
            <w:rFonts w:ascii="Times New Roman" w:hAnsi="Times New Roman"/>
            <w:sz w:val="24"/>
            <w:szCs w:val="24"/>
            <w:rtl w:val="0"/>
            <w:lang w:val="en-US"/>
          </w:rPr>
          <w:t>??</w:t>
        </w:r>
      </w:ins>
      <w:r>
        <w:rPr>
          <w:rFonts w:ascii="Times New Roman" w:hAnsi="Times New Roman"/>
          <w:sz w:val="24"/>
          <w:szCs w:val="24"/>
          <w:rtl w:val="0"/>
          <w:lang w:val="en-US"/>
        </w:rPr>
        <w:t xml:space="preserve"> (Kangas 2004). Often looked upon as the union between man and nature for the mutual benefit of both, three basic principles including energy signature, self-organization, and preadaptation are at the heart of ecological design (Kangas 2004; Mitsch and J</w:t>
      </w:r>
      <w:r>
        <w:rPr>
          <w:rFonts w:ascii="Times New Roman" w:hAnsi="Times New Roman" w:hint="default"/>
          <w:sz w:val="24"/>
          <w:szCs w:val="24"/>
          <w:rtl w:val="0"/>
          <w:lang w:val="en-US"/>
        </w:rPr>
        <w:t>ø</w:t>
      </w:r>
      <w:r>
        <w:rPr>
          <w:rFonts w:ascii="Times New Roman" w:hAnsi="Times New Roman"/>
          <w:sz w:val="24"/>
          <w:szCs w:val="24"/>
          <w:rtl w:val="0"/>
          <w:lang w:val="en-US"/>
        </w:rPr>
        <w:t>rgensen 2004; H. T. Odum and Odum 2003; Mitsch 1998)</w:t>
      </w:r>
      <w:r>
        <w:rPr>
          <w:rFonts w:ascii="Calibri Light" w:hAnsi="Calibri Light"/>
          <w:sz w:val="24"/>
          <w:szCs w:val="24"/>
          <w:rtl w:val="0"/>
          <w:lang w:val="en-US"/>
        </w:rPr>
        <w:t xml:space="preserve">. </w:t>
      </w:r>
      <w:ins w:id="233" w:date="2022-01-06T10:54:39Z" w:author="zenrunner">
        <w:r>
          <w:rPr>
            <w:rFonts w:ascii="Calibri Light" w:hAnsi="Calibri Light"/>
            <w:sz w:val="24"/>
            <w:szCs w:val="24"/>
            <w:rtl w:val="0"/>
            <w:lang w:val="en-US"/>
          </w:rPr>
          <w:t>I think you need to be less repetitive - this is a summary not conclusions - I think conclusions should be well like given all this, I conclude that - it does this and that or has this value or can do this etc.</w:t>
        </w:r>
      </w:ins>
    </w:p>
    <w:p>
      <w:pPr>
        <w:pStyle w:val="List Paragraph"/>
        <w:spacing w:line="480" w:lineRule="auto"/>
        <w:ind w:left="0" w:firstLine="720"/>
        <w:jc w:val="both"/>
        <w:rPr>
          <w:ins w:id="234" w:date="2022-01-06T10:54:39Z" w:author="zenrunner"/>
          <w:rFonts w:ascii="Calibri Light" w:cs="Calibri Light" w:hAnsi="Calibri Light" w:eastAsia="Calibri Light"/>
          <w:sz w:val="24"/>
          <w:szCs w:val="24"/>
        </w:rPr>
      </w:pPr>
    </w:p>
    <w:p>
      <w:pPr>
        <w:pStyle w:val="List Paragraph"/>
        <w:spacing w:line="480" w:lineRule="auto"/>
        <w:ind w:left="0" w:firstLine="720"/>
        <w:jc w:val="both"/>
        <w:rPr>
          <w:ins w:id="235" w:date="2022-01-06T10:56:14Z" w:author="zenrunner"/>
          <w:rFonts w:ascii="Calibri Light" w:cs="Calibri Light" w:hAnsi="Calibri Light" w:eastAsia="Calibri Light"/>
          <w:sz w:val="24"/>
          <w:szCs w:val="24"/>
        </w:rPr>
      </w:pPr>
      <w:r>
        <w:rPr>
          <w:rFonts w:ascii="Calibri Light" w:hAnsi="Calibri Light"/>
          <w:sz w:val="24"/>
          <w:szCs w:val="24"/>
          <w:rtl w:val="0"/>
          <w:lang w:val="en-US"/>
        </w:rPr>
        <w:t xml:space="preserve">Over the years, ecologically-engineered ideas have been incorporated into the creation of wetlands as a purification system </w:t>
      </w:r>
      <w:r>
        <w:rPr>
          <w:rFonts w:ascii="Times New Roman" w:hAnsi="Times New Roman"/>
          <w:sz w:val="24"/>
          <w:szCs w:val="24"/>
          <w:rtl w:val="0"/>
          <w:lang w:val="en-US"/>
        </w:rPr>
        <w:t>(Brix 1997; St. Louis et al. 1994)</w:t>
      </w:r>
      <w:r>
        <w:rPr>
          <w:rFonts w:ascii="Calibri Light" w:hAnsi="Calibri Light"/>
          <w:sz w:val="24"/>
          <w:szCs w:val="24"/>
          <w:rtl w:val="0"/>
          <w:lang w:val="en-US"/>
        </w:rPr>
        <w:t xml:space="preserve">, been used as an inspiration in the creation of pulsing systems </w:t>
      </w:r>
      <w:r>
        <w:rPr>
          <w:rFonts w:ascii="Times New Roman" w:hAnsi="Times New Roman"/>
          <w:sz w:val="24"/>
          <w:szCs w:val="24"/>
          <w:rtl w:val="0"/>
          <w:lang w:val="en-US"/>
        </w:rPr>
        <w:t>(E. P. Odum 2002; Adey, Kangas, and Mulbry 2011)</w:t>
      </w:r>
      <w:r>
        <w:rPr>
          <w:rFonts w:ascii="Calibri Light" w:hAnsi="Calibri Light"/>
          <w:sz w:val="24"/>
          <w:szCs w:val="24"/>
          <w:rtl w:val="0"/>
          <w:lang w:val="en-US"/>
        </w:rPr>
        <w:t xml:space="preserve">, and have shaped the manner in which we view agricultural land </w:t>
      </w:r>
      <w:r>
        <w:rPr>
          <w:rFonts w:ascii="Times New Roman" w:hAnsi="Times New Roman"/>
          <w:sz w:val="24"/>
          <w:szCs w:val="24"/>
          <w:rtl w:val="0"/>
          <w:lang w:val="en-US"/>
        </w:rPr>
        <w:t>(Pe</w:t>
      </w:r>
      <w:r>
        <w:rPr>
          <w:rFonts w:ascii="Times New Roman" w:hAnsi="Times New Roman" w:hint="default"/>
          <w:sz w:val="24"/>
          <w:szCs w:val="24"/>
          <w:rtl w:val="0"/>
          <w:lang w:val="en-US"/>
        </w:rPr>
        <w:t>’</w:t>
      </w:r>
      <w:r>
        <w:rPr>
          <w:rFonts w:ascii="Times New Roman" w:hAnsi="Times New Roman"/>
          <w:sz w:val="24"/>
          <w:szCs w:val="24"/>
          <w:rtl w:val="0"/>
          <w:lang w:val="en-US"/>
        </w:rPr>
        <w:t>er et al. 2011; Bagreev, Bandosz, and Locke 2001; Asbjornsen et al. 2004)</w:t>
      </w:r>
      <w:r>
        <w:rPr>
          <w:rFonts w:ascii="Calibri Light" w:hAnsi="Calibri Light"/>
          <w:sz w:val="24"/>
          <w:szCs w:val="24"/>
          <w:rtl w:val="0"/>
          <w:lang w:val="en-US"/>
        </w:rPr>
        <w:t>.</w:t>
      </w:r>
      <w:ins w:id="236" w:date="2022-01-06T10:55:23Z" w:author="zenrunner">
        <w:r>
          <w:rPr>
            <w:rFonts w:ascii="Calibri Light" w:hAnsi="Calibri Light"/>
            <w:sz w:val="24"/>
            <w:szCs w:val="24"/>
            <w:rtl w:val="0"/>
            <w:lang w:val="en-US"/>
          </w:rPr>
          <w:t xml:space="preserve"> Great - OK so this part makes sense - list its achievements as a field then explain that we can expect many more such as?? </w:t>
        </w:r>
      </w:ins>
      <w:r>
        <w:rPr>
          <w:rFonts w:ascii="Calibri Light" w:hAnsi="Calibri Light"/>
          <w:sz w:val="24"/>
          <w:szCs w:val="24"/>
          <w:rtl w:val="0"/>
          <w:lang w:val="en-US"/>
        </w:rPr>
        <w:t xml:space="preserve"> </w:t>
      </w:r>
      <w:ins w:id="237" w:date="2022-01-06T10:55:30Z" w:author="zenrunner">
        <w:r>
          <w:rPr>
            <w:rFonts w:ascii="Calibri Light" w:hAnsi="Calibri Light"/>
            <w:sz w:val="24"/>
            <w:szCs w:val="24"/>
            <w:rtl w:val="0"/>
            <w:lang w:val="en-US"/>
          </w:rPr>
          <w:t>E</w:t>
        </w:r>
      </w:ins>
      <w:del w:id="238" w:date="2022-01-06T10:55:28Z" w:author="zenrunner">
        <w:r>
          <w:rPr>
            <w:rFonts w:ascii="Calibri Light" w:hAnsi="Calibri Light"/>
            <w:sz w:val="24"/>
            <w:szCs w:val="24"/>
            <w:rtl w:val="0"/>
            <w:lang w:val="en-US"/>
          </w:rPr>
          <w:delText>In a way, e</w:delText>
        </w:r>
      </w:del>
      <w:r>
        <w:rPr>
          <w:rFonts w:ascii="Calibri Light" w:hAnsi="Calibri Light"/>
          <w:sz w:val="24"/>
          <w:szCs w:val="24"/>
          <w:rtl w:val="0"/>
          <w:lang w:val="en-US"/>
        </w:rPr>
        <w:t>cologically engineering is a</w:t>
      </w:r>
      <w:ins w:id="239" w:date="2022-01-06T10:55:40Z" w:author="zenrunner">
        <w:r>
          <w:rPr>
            <w:rFonts w:ascii="Calibri Light" w:hAnsi="Calibri Light"/>
            <w:sz w:val="24"/>
            <w:szCs w:val="24"/>
            <w:rtl w:val="0"/>
            <w:lang w:val="en-US"/>
          </w:rPr>
          <w:t xml:space="preserve"> pragmatic </w:t>
        </w:r>
      </w:ins>
      <w:del w:id="240" w:date="2022-01-06T10:55:34Z" w:author="zenrunner">
        <w:r>
          <w:rPr>
            <w:rFonts w:ascii="Calibri Light" w:hAnsi="Calibri Light"/>
            <w:sz w:val="24"/>
            <w:szCs w:val="24"/>
            <w:rtl w:val="0"/>
            <w:lang w:val="en-US"/>
          </w:rPr>
          <w:delText xml:space="preserve">n acid </w:delText>
        </w:r>
      </w:del>
      <w:r>
        <w:rPr>
          <w:rFonts w:ascii="Calibri Light" w:hAnsi="Calibri Light"/>
          <w:sz w:val="24"/>
          <w:szCs w:val="24"/>
          <w:rtl w:val="0"/>
          <w:lang w:val="en-US"/>
        </w:rPr>
        <w:t xml:space="preserve">test for many ecological theories because it provides us with the opportunity to examine the </w:t>
      </w:r>
      <w:r>
        <w:rPr>
          <w:rFonts w:ascii="Calibri Light" w:hAnsi="Calibri Light" w:hint="default"/>
          <w:sz w:val="24"/>
          <w:szCs w:val="24"/>
          <w:rtl w:val="0"/>
          <w:lang w:val="en-US"/>
        </w:rPr>
        <w:t>“</w:t>
      </w:r>
      <w:r>
        <w:rPr>
          <w:rFonts w:ascii="Calibri Light" w:hAnsi="Calibri Light"/>
          <w:sz w:val="24"/>
          <w:szCs w:val="24"/>
          <w:rtl w:val="0"/>
          <w:lang w:val="en-US"/>
        </w:rPr>
        <w:t>correctness</w:t>
      </w:r>
      <w:r>
        <w:rPr>
          <w:rFonts w:ascii="Calibri Light" w:hAnsi="Calibri Light" w:hint="default"/>
          <w:sz w:val="24"/>
          <w:szCs w:val="24"/>
          <w:rtl w:val="0"/>
          <w:lang w:val="en-US"/>
        </w:rPr>
        <w:t xml:space="preserve">” </w:t>
      </w:r>
      <w:r>
        <w:rPr>
          <w:rFonts w:ascii="Calibri Light" w:hAnsi="Calibri Light"/>
          <w:sz w:val="24"/>
          <w:szCs w:val="24"/>
          <w:rtl w:val="0"/>
          <w:lang w:val="en-US"/>
        </w:rPr>
        <w:t xml:space="preserve">of the theories that have been put forward in scholarly publications over the last 100 years. </w:t>
      </w:r>
      <w:ins w:id="241" w:date="2022-01-06T10:56:00Z" w:author="zenrunner">
        <w:r>
          <w:rPr>
            <w:rFonts w:ascii="Calibri Light" w:hAnsi="Calibri Light"/>
            <w:sz w:val="24"/>
            <w:szCs w:val="24"/>
            <w:rtl w:val="0"/>
            <w:lang w:val="en-US"/>
          </w:rPr>
          <w:t>Defined ONLY from An applied perspective though</w:t>
        </w:r>
      </w:ins>
      <w:ins w:id="242" w:date="2022-01-06T10:56:00Z" w:author="zenrunner">
        <w:r>
          <w:rPr>
            <w:rFonts w:ascii="Calibri Light" w:hAnsi="Calibri Light" w:hint="default"/>
            <w:sz w:val="24"/>
            <w:szCs w:val="24"/>
            <w:rtl w:val="0"/>
            <w:lang w:val="en-US"/>
          </w:rPr>
          <w:t xml:space="preserve">… </w:t>
        </w:r>
      </w:ins>
      <w:r>
        <w:rPr>
          <w:rFonts w:ascii="Calibri Light" w:hAnsi="Calibri Light"/>
          <w:sz w:val="24"/>
          <w:szCs w:val="24"/>
          <w:rtl w:val="0"/>
          <w:lang w:val="en-US"/>
        </w:rPr>
        <w:t xml:space="preserve">Further research should examine to the application of ecological engineering not only for the purpose of ecosystem restoration or the </w:t>
      </w:r>
      <w:r>
        <w:rPr>
          <w:rFonts w:ascii="Calibri Light" w:hAnsi="Calibri Light" w:hint="default"/>
          <w:sz w:val="24"/>
          <w:szCs w:val="24"/>
          <w:rtl w:val="0"/>
          <w:lang w:val="en-US"/>
        </w:rPr>
        <w:t>“</w:t>
      </w:r>
      <w:r>
        <w:rPr>
          <w:rFonts w:ascii="Calibri Light" w:hAnsi="Calibri Light"/>
          <w:sz w:val="24"/>
          <w:szCs w:val="24"/>
          <w:rtl w:val="0"/>
          <w:lang w:val="en-US"/>
        </w:rPr>
        <w:t>re-building</w:t>
      </w:r>
      <w:r>
        <w:rPr>
          <w:rFonts w:ascii="Calibri Light" w:hAnsi="Calibri Light" w:hint="default"/>
          <w:sz w:val="24"/>
          <w:szCs w:val="24"/>
          <w:rtl w:val="0"/>
          <w:lang w:val="en-US"/>
        </w:rPr>
        <w:t xml:space="preserve">” </w:t>
      </w:r>
      <w:r>
        <w:rPr>
          <w:rFonts w:ascii="Calibri Light" w:hAnsi="Calibri Light"/>
          <w:sz w:val="24"/>
          <w:szCs w:val="24"/>
          <w:rtl w:val="0"/>
          <w:lang w:val="en-US"/>
        </w:rPr>
        <w:t>of nature but also for the development of living technologies</w:t>
      </w:r>
      <w:ins w:id="243" w:date="2022-01-06T10:56:07Z" w:author="zenrunner">
        <w:r>
          <w:rPr>
            <w:rFonts w:ascii="Calibri Light" w:hAnsi="Calibri Light"/>
            <w:sz w:val="24"/>
            <w:szCs w:val="24"/>
            <w:rtl w:val="0"/>
            <w:lang w:val="en-US"/>
          </w:rPr>
          <w:t xml:space="preserve"> what are these</w:t>
        </w:r>
      </w:ins>
      <w:r>
        <w:rPr>
          <w:rFonts w:ascii="Calibri Light" w:hAnsi="Calibri Light"/>
          <w:sz w:val="24"/>
          <w:szCs w:val="24"/>
          <w:rtl w:val="0"/>
          <w:lang w:val="en-US"/>
        </w:rPr>
        <w:t xml:space="preserve"> that will be key in the creation of eco-cities and urban spaces in the future. </w:t>
      </w:r>
      <w:ins w:id="244" w:date="2022-01-06T10:56:14Z" w:author="zenrunner">
        <w:r>
          <w:rPr>
            <w:rFonts w:ascii="Calibri Light" w:hAnsi="Calibri Light"/>
            <w:sz w:val="24"/>
            <w:szCs w:val="24"/>
            <w:rtl w:val="0"/>
            <w:lang w:val="en-US"/>
          </w:rPr>
          <w:t>Any other next steps?</w:t>
        </w:r>
      </w:ins>
    </w:p>
    <w:p>
      <w:pPr>
        <w:pStyle w:val="List Paragraph"/>
        <w:spacing w:line="480" w:lineRule="auto"/>
        <w:ind w:left="0" w:firstLine="720"/>
        <w:jc w:val="both"/>
        <w:rPr>
          <w:rFonts w:ascii="Calibri Light" w:cs="Calibri Light" w:hAnsi="Calibri Light" w:eastAsia="Calibri Light"/>
          <w:sz w:val="24"/>
          <w:szCs w:val="24"/>
        </w:rPr>
      </w:pPr>
    </w:p>
    <w:p>
      <w:pPr>
        <w:pStyle w:val="List Paragraph"/>
        <w:spacing w:line="480" w:lineRule="auto"/>
        <w:ind w:left="0" w:firstLine="720"/>
        <w:jc w:val="both"/>
        <w:rPr>
          <w:rFonts w:ascii="Calibri Light" w:cs="Calibri Light" w:hAnsi="Calibri Light" w:eastAsia="Calibri Light"/>
          <w:outline w:val="0"/>
          <w:color w:val="000000"/>
          <w:sz w:val="24"/>
          <w:szCs w:val="24"/>
          <w:u w:color="000000"/>
          <w14:textFill>
            <w14:solidFill>
              <w14:srgbClr w14:val="000000"/>
            </w14:solidFill>
          </w14:textFill>
        </w:rPr>
      </w:pPr>
    </w:p>
    <w:p>
      <w:pPr>
        <w:pStyle w:val="List Paragraph"/>
        <w:spacing w:line="480" w:lineRule="auto"/>
        <w:ind w:left="0" w:firstLine="720"/>
        <w:jc w:val="both"/>
        <w:rPr>
          <w:rFonts w:ascii="Calibri Light" w:cs="Calibri Light" w:hAnsi="Calibri Light" w:eastAsia="Calibri Light"/>
          <w:outline w:val="0"/>
          <w:color w:val="000000"/>
          <w:sz w:val="24"/>
          <w:szCs w:val="24"/>
          <w:u w:color="000000"/>
          <w14:textFill>
            <w14:solidFill>
              <w14:srgbClr w14:val="000000"/>
            </w14:solidFill>
          </w14:textFill>
        </w:rPr>
      </w:pPr>
    </w:p>
    <w:p>
      <w:pPr>
        <w:pStyle w:val="List Paragraph"/>
        <w:spacing w:line="480" w:lineRule="auto"/>
        <w:ind w:left="0" w:firstLine="720"/>
        <w:jc w:val="both"/>
        <w:rPr>
          <w:rFonts w:ascii="Calibri Light" w:cs="Calibri Light" w:hAnsi="Calibri Light" w:eastAsia="Calibri Light"/>
          <w:outline w:val="0"/>
          <w:color w:val="000000"/>
          <w:sz w:val="24"/>
          <w:szCs w:val="24"/>
          <w:u w:color="000000"/>
          <w14:textFill>
            <w14:solidFill>
              <w14:srgbClr w14:val="000000"/>
            </w14:solidFill>
          </w14:textFill>
        </w:rPr>
      </w:pPr>
    </w:p>
    <w:p>
      <w:pPr>
        <w:pStyle w:val="Body"/>
        <w:spacing w:line="480" w:lineRule="auto"/>
        <w:jc w:val="both"/>
        <w:rPr>
          <w:rFonts w:ascii="Carlito" w:cs="Carlito" w:hAnsi="Carlito" w:eastAsia="Carlito"/>
          <w:b w:val="1"/>
          <w:bCs w:val="1"/>
          <w:outline w:val="0"/>
          <w:color w:val="000000"/>
          <w:sz w:val="24"/>
          <w:szCs w:val="24"/>
          <w:u w:color="000000"/>
          <w14:textFill>
            <w14:solidFill>
              <w14:srgbClr w14:val="000000"/>
            </w14:solidFill>
          </w14:textFill>
        </w:rPr>
      </w:pPr>
      <w:r>
        <w:rPr>
          <w:rFonts w:ascii="Carlito" w:hAnsi="Carlito"/>
          <w:b w:val="1"/>
          <w:bCs w:val="1"/>
          <w:outline w:val="0"/>
          <w:color w:val="000000"/>
          <w:sz w:val="24"/>
          <w:szCs w:val="24"/>
          <w:u w:color="000000"/>
          <w:rtl w:val="0"/>
          <w:lang w:val="en-US"/>
          <w14:textFill>
            <w14:solidFill>
              <w14:srgbClr w14:val="000000"/>
            </w14:solidFill>
          </w14:textFill>
        </w:rPr>
        <w:t>Work Cited</w:t>
      </w:r>
      <w:ins w:id="245" w:date="2022-01-06T10:56:29Z" w:author="zenrunner">
        <w:r>
          <w:rPr>
            <w:rFonts w:ascii="Carlito" w:hAnsi="Carlito"/>
            <w:b w:val="1"/>
            <w:bCs w:val="1"/>
            <w:outline w:val="0"/>
            <w:color w:val="000000"/>
            <w:sz w:val="24"/>
            <w:szCs w:val="24"/>
            <w:u w:color="000000"/>
            <w:rtl w:val="0"/>
            <w:lang w:val="en-US"/>
            <w14:textFill>
              <w14:solidFill>
                <w14:srgbClr w14:val="000000"/>
              </w14:solidFill>
            </w14:textFill>
          </w:rPr>
          <w:t xml:space="preserve"> - need more fresh stuff</w:t>
        </w:r>
      </w:ins>
    </w:p>
    <w:p>
      <w:pPr>
        <w:pStyle w:val="Bibliography"/>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Adey, Walter H., Patrick C. Kangas, and Walter Mulbry. 2011. </w:t>
      </w:r>
      <w:r>
        <w:rPr>
          <w:rFonts w:ascii="Times New Roman" w:hAnsi="Times New Roman" w:hint="default"/>
          <w:sz w:val="24"/>
          <w:szCs w:val="24"/>
          <w:rtl w:val="0"/>
          <w:lang w:val="en-US"/>
        </w:rPr>
        <w:t>“</w:t>
      </w:r>
      <w:r>
        <w:rPr>
          <w:rFonts w:ascii="Times New Roman" w:hAnsi="Times New Roman"/>
          <w:sz w:val="24"/>
          <w:szCs w:val="24"/>
          <w:rtl w:val="0"/>
          <w:lang w:val="en-US"/>
        </w:rPr>
        <w:t>Algal Turf Scrubbing: Cleaning Surface Waters with Solar Energy While Producing a Biofuel.</w:t>
      </w:r>
      <w:r>
        <w:rPr>
          <w:rFonts w:ascii="Times New Roman" w:hAnsi="Times New Roman" w:hint="default"/>
          <w:sz w:val="24"/>
          <w:szCs w:val="24"/>
          <w:rtl w:val="0"/>
          <w:lang w:val="en-US"/>
        </w:rPr>
        <w:t xml:space="preserve">” </w:t>
      </w:r>
      <w:r>
        <w:rPr>
          <w:rFonts w:ascii="Times New Roman" w:hAnsi="Times New Roman"/>
          <w:i w:val="1"/>
          <w:iCs w:val="1"/>
          <w:sz w:val="24"/>
          <w:szCs w:val="24"/>
          <w:rtl w:val="0"/>
          <w:lang w:val="en-US"/>
        </w:rPr>
        <w:t>BioScience</w:t>
      </w:r>
      <w:r>
        <w:rPr>
          <w:rFonts w:ascii="Times New Roman" w:hAnsi="Times New Roman"/>
          <w:sz w:val="24"/>
          <w:szCs w:val="24"/>
          <w:rtl w:val="0"/>
          <w:lang w:val="en-US"/>
        </w:rPr>
        <w:t xml:space="preserve"> 61 (6): 434</w:t>
      </w:r>
      <w:r>
        <w:rPr>
          <w:rFonts w:ascii="Times New Roman" w:hAnsi="Times New Roman" w:hint="default"/>
          <w:sz w:val="24"/>
          <w:szCs w:val="24"/>
          <w:rtl w:val="0"/>
          <w:lang w:val="en-US"/>
        </w:rPr>
        <w:t>–</w:t>
      </w:r>
      <w:r>
        <w:rPr>
          <w:rFonts w:ascii="Times New Roman" w:hAnsi="Times New Roman"/>
          <w:sz w:val="24"/>
          <w:szCs w:val="24"/>
          <w:rtl w:val="0"/>
          <w:lang w:val="en-US"/>
        </w:rPr>
        <w:t>41. https://doi.org/10.1525/bio.2011.61.6.5.</w:t>
      </w:r>
    </w:p>
    <w:p>
      <w:pPr>
        <w:pStyle w:val="Bibliography"/>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Asbjornsen, Heidi, Mark S. Ashton, Daniel J. Vogt, and Sergio Palacios. 2004. </w:t>
      </w:r>
      <w:r>
        <w:rPr>
          <w:rFonts w:ascii="Times New Roman" w:hAnsi="Times New Roman" w:hint="default"/>
          <w:sz w:val="24"/>
          <w:szCs w:val="24"/>
          <w:rtl w:val="0"/>
          <w:lang w:val="en-US"/>
        </w:rPr>
        <w:t>“</w:t>
      </w:r>
      <w:r>
        <w:rPr>
          <w:rFonts w:ascii="Times New Roman" w:hAnsi="Times New Roman"/>
          <w:sz w:val="24"/>
          <w:szCs w:val="24"/>
          <w:rtl w:val="0"/>
          <w:lang w:val="en-US"/>
        </w:rPr>
        <w:t>Effects of Habitat Fragmentation on the Buffering Capacity of Edge Environments in a Seasonally Dry Tropical Oak Forest Ecosystem in Oaxaca, Mexico.</w:t>
      </w:r>
      <w:r>
        <w:rPr>
          <w:rFonts w:ascii="Times New Roman" w:hAnsi="Times New Roman" w:hint="default"/>
          <w:sz w:val="24"/>
          <w:szCs w:val="24"/>
          <w:rtl w:val="0"/>
          <w:lang w:val="en-US"/>
        </w:rPr>
        <w:t xml:space="preserve">” </w:t>
      </w:r>
      <w:r>
        <w:rPr>
          <w:rFonts w:ascii="Times New Roman" w:hAnsi="Times New Roman"/>
          <w:i w:val="1"/>
          <w:iCs w:val="1"/>
          <w:sz w:val="24"/>
          <w:szCs w:val="24"/>
          <w:rtl w:val="0"/>
          <w:lang w:val="en-US"/>
        </w:rPr>
        <w:t>Agriculture, Ecosystems &amp; Environment</w:t>
      </w:r>
      <w:r>
        <w:rPr>
          <w:rFonts w:ascii="Times New Roman" w:hAnsi="Times New Roman"/>
          <w:sz w:val="24"/>
          <w:szCs w:val="24"/>
          <w:rtl w:val="0"/>
          <w:lang w:val="en-US"/>
        </w:rPr>
        <w:t xml:space="preserve"> 103 (3): 481</w:t>
      </w:r>
      <w:r>
        <w:rPr>
          <w:rFonts w:ascii="Times New Roman" w:hAnsi="Times New Roman" w:hint="default"/>
          <w:sz w:val="24"/>
          <w:szCs w:val="24"/>
          <w:rtl w:val="0"/>
          <w:lang w:val="en-US"/>
        </w:rPr>
        <w:t>–</w:t>
      </w:r>
      <w:r>
        <w:rPr>
          <w:rFonts w:ascii="Times New Roman" w:hAnsi="Times New Roman"/>
          <w:sz w:val="24"/>
          <w:szCs w:val="24"/>
          <w:rtl w:val="0"/>
          <w:lang w:val="en-US"/>
        </w:rPr>
        <w:t>95. https://doi.org/10.1016/j.agee.2003.11.008.</w:t>
      </w:r>
    </w:p>
    <w:p>
      <w:pPr>
        <w:pStyle w:val="Bibliography"/>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Bagreev, Andrey, Teresa J Bandosz, and David C Locke. 2001. </w:t>
      </w:r>
      <w:r>
        <w:rPr>
          <w:rFonts w:ascii="Times New Roman" w:hAnsi="Times New Roman" w:hint="default"/>
          <w:sz w:val="24"/>
          <w:szCs w:val="24"/>
          <w:rtl w:val="0"/>
          <w:lang w:val="en-US"/>
        </w:rPr>
        <w:t>“</w:t>
      </w:r>
      <w:r>
        <w:rPr>
          <w:rFonts w:ascii="Times New Roman" w:hAnsi="Times New Roman"/>
          <w:sz w:val="24"/>
          <w:szCs w:val="24"/>
          <w:rtl w:val="0"/>
          <w:lang w:val="en-US"/>
        </w:rPr>
        <w:t>Pore Structure and Surface Chemistry of Adsorbents Obtained by Pyrolysis of Sewage Sludge-Derived Fertilizer.</w:t>
      </w:r>
      <w:r>
        <w:rPr>
          <w:rFonts w:ascii="Times New Roman" w:hAnsi="Times New Roman" w:hint="default"/>
          <w:sz w:val="24"/>
          <w:szCs w:val="24"/>
          <w:rtl w:val="0"/>
          <w:lang w:val="en-US"/>
        </w:rPr>
        <w:t xml:space="preserve">” </w:t>
      </w:r>
      <w:r>
        <w:rPr>
          <w:rFonts w:ascii="Times New Roman" w:hAnsi="Times New Roman"/>
          <w:i w:val="1"/>
          <w:iCs w:val="1"/>
          <w:sz w:val="24"/>
          <w:szCs w:val="24"/>
          <w:rtl w:val="0"/>
          <w:lang w:val="en-US"/>
        </w:rPr>
        <w:t>Carbon</w:t>
      </w:r>
      <w:r>
        <w:rPr>
          <w:rFonts w:ascii="Times New Roman" w:hAnsi="Times New Roman"/>
          <w:sz w:val="24"/>
          <w:szCs w:val="24"/>
          <w:rtl w:val="0"/>
          <w:lang w:val="en-US"/>
        </w:rPr>
        <w:t xml:space="preserve"> 39 (13): 1971</w:t>
      </w:r>
      <w:r>
        <w:rPr>
          <w:rFonts w:ascii="Times New Roman" w:hAnsi="Times New Roman" w:hint="default"/>
          <w:sz w:val="24"/>
          <w:szCs w:val="24"/>
          <w:rtl w:val="0"/>
          <w:lang w:val="en-US"/>
        </w:rPr>
        <w:t>–</w:t>
      </w:r>
      <w:r>
        <w:rPr>
          <w:rFonts w:ascii="Times New Roman" w:hAnsi="Times New Roman"/>
          <w:sz w:val="24"/>
          <w:szCs w:val="24"/>
          <w:rtl w:val="0"/>
          <w:lang w:val="en-US"/>
        </w:rPr>
        <w:t>79. https://doi.org/10.1016/S0008-6223(01)00026-4.</w:t>
      </w:r>
    </w:p>
    <w:p>
      <w:pPr>
        <w:pStyle w:val="Bibliography"/>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Begon, Michael, and Colin R. Townsend. 2020. </w:t>
      </w:r>
      <w:r>
        <w:rPr>
          <w:rFonts w:ascii="Times New Roman" w:hAnsi="Times New Roman"/>
          <w:i w:val="1"/>
          <w:iCs w:val="1"/>
          <w:sz w:val="24"/>
          <w:szCs w:val="24"/>
          <w:rtl w:val="0"/>
          <w:lang w:val="en-US"/>
        </w:rPr>
        <w:t>Ecology: From Individuals to Ecosystems</w:t>
      </w:r>
      <w:r>
        <w:rPr>
          <w:rFonts w:ascii="Times New Roman" w:hAnsi="Times New Roman"/>
          <w:sz w:val="24"/>
          <w:szCs w:val="24"/>
          <w:rtl w:val="0"/>
          <w:lang w:val="en-US"/>
        </w:rPr>
        <w:t>. Fifth edition. Hoboken, NJ: Wiley.</w:t>
      </w:r>
    </w:p>
    <w:p>
      <w:pPr>
        <w:pStyle w:val="Bibliography"/>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Bergen, Scott D, Susan M Bolton, and James L. Fridley. 2001. </w:t>
      </w:r>
      <w:r>
        <w:rPr>
          <w:rFonts w:ascii="Times New Roman" w:hAnsi="Times New Roman" w:hint="default"/>
          <w:sz w:val="24"/>
          <w:szCs w:val="24"/>
          <w:rtl w:val="0"/>
          <w:lang w:val="en-US"/>
        </w:rPr>
        <w:t>“</w:t>
      </w:r>
      <w:r>
        <w:rPr>
          <w:rFonts w:ascii="Times New Roman" w:hAnsi="Times New Roman"/>
          <w:sz w:val="24"/>
          <w:szCs w:val="24"/>
          <w:rtl w:val="0"/>
          <w:lang w:val="en-US"/>
        </w:rPr>
        <w:t>Design Principles for Ecological Engineering.</w:t>
      </w:r>
      <w:r>
        <w:rPr>
          <w:rFonts w:ascii="Times New Roman" w:hAnsi="Times New Roman" w:hint="default"/>
          <w:sz w:val="24"/>
          <w:szCs w:val="24"/>
          <w:rtl w:val="0"/>
          <w:lang w:val="en-US"/>
        </w:rPr>
        <w:t xml:space="preserve">” </w:t>
      </w:r>
      <w:r>
        <w:rPr>
          <w:rFonts w:ascii="Times New Roman" w:hAnsi="Times New Roman"/>
          <w:i w:val="1"/>
          <w:iCs w:val="1"/>
          <w:sz w:val="24"/>
          <w:szCs w:val="24"/>
          <w:rtl w:val="0"/>
          <w:lang w:val="en-US"/>
        </w:rPr>
        <w:t>Ecological Engineering</w:t>
      </w:r>
      <w:r>
        <w:rPr>
          <w:rFonts w:ascii="Times New Roman" w:hAnsi="Times New Roman"/>
          <w:sz w:val="24"/>
          <w:szCs w:val="24"/>
          <w:rtl w:val="0"/>
          <w:lang w:val="en-US"/>
        </w:rPr>
        <w:t xml:space="preserve"> 18 (2): 201</w:t>
      </w:r>
      <w:r>
        <w:rPr>
          <w:rFonts w:ascii="Times New Roman" w:hAnsi="Times New Roman" w:hint="default"/>
          <w:sz w:val="24"/>
          <w:szCs w:val="24"/>
          <w:rtl w:val="0"/>
          <w:lang w:val="en-US"/>
        </w:rPr>
        <w:t>–</w:t>
      </w:r>
      <w:r>
        <w:rPr>
          <w:rFonts w:ascii="Times New Roman" w:hAnsi="Times New Roman"/>
          <w:sz w:val="24"/>
          <w:szCs w:val="24"/>
          <w:rtl w:val="0"/>
          <w:lang w:val="en-US"/>
        </w:rPr>
        <w:t>10. https://doi.org/10.1016/S0925-8574(01)00078-7.</w:t>
      </w:r>
    </w:p>
    <w:p>
      <w:pPr>
        <w:pStyle w:val="Bibliography"/>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Bowman, William D., and Sally D. Hacker. 2021. </w:t>
      </w:r>
      <w:r>
        <w:rPr>
          <w:rFonts w:ascii="Times New Roman" w:hAnsi="Times New Roman"/>
          <w:i w:val="1"/>
          <w:iCs w:val="1"/>
          <w:sz w:val="24"/>
          <w:szCs w:val="24"/>
          <w:rtl w:val="0"/>
          <w:lang w:val="en-US"/>
        </w:rPr>
        <w:t>Ecology</w:t>
      </w:r>
      <w:r>
        <w:rPr>
          <w:rFonts w:ascii="Times New Roman" w:hAnsi="Times New Roman"/>
          <w:sz w:val="24"/>
          <w:szCs w:val="24"/>
          <w:rtl w:val="0"/>
          <w:lang w:val="en-US"/>
        </w:rPr>
        <w:t>. Fifth edition. New York: Sinauer Associates</w:t>
      </w:r>
      <w:r>
        <w:rPr>
          <w:rFonts w:ascii="Times New Roman" w:hAnsi="Times New Roman" w:hint="default"/>
          <w:sz w:val="24"/>
          <w:szCs w:val="24"/>
          <w:rtl w:val="0"/>
          <w:lang w:val="en-US"/>
        </w:rPr>
        <w:t> </w:t>
      </w:r>
      <w:r>
        <w:rPr>
          <w:rFonts w:ascii="Times New Roman" w:hAnsi="Times New Roman"/>
          <w:sz w:val="24"/>
          <w:szCs w:val="24"/>
          <w:rtl w:val="0"/>
          <w:lang w:val="en-US"/>
        </w:rPr>
        <w:t>; Oxford University Press.</w:t>
      </w:r>
    </w:p>
    <w:p>
      <w:pPr>
        <w:pStyle w:val="Bibliography"/>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Bradbury, Rh, and Pc Young. 1981. </w:t>
      </w:r>
      <w:r>
        <w:rPr>
          <w:rFonts w:ascii="Times New Roman" w:hAnsi="Times New Roman" w:hint="default"/>
          <w:sz w:val="24"/>
          <w:szCs w:val="24"/>
          <w:rtl w:val="0"/>
          <w:lang w:val="en-US"/>
        </w:rPr>
        <w:t>“</w:t>
      </w:r>
      <w:r>
        <w:rPr>
          <w:rFonts w:ascii="Times New Roman" w:hAnsi="Times New Roman"/>
          <w:sz w:val="24"/>
          <w:szCs w:val="24"/>
          <w:rtl w:val="0"/>
          <w:lang w:val="en-US"/>
        </w:rPr>
        <w:t>The Effects of a Major Forcing Function, Wave Energy, on a Coral Reef Ecosystem.</w:t>
      </w:r>
      <w:r>
        <w:rPr>
          <w:rFonts w:ascii="Times New Roman" w:hAnsi="Times New Roman" w:hint="default"/>
          <w:sz w:val="24"/>
          <w:szCs w:val="24"/>
          <w:rtl w:val="0"/>
          <w:lang w:val="en-US"/>
        </w:rPr>
        <w:t xml:space="preserve">” </w:t>
      </w:r>
      <w:r>
        <w:rPr>
          <w:rFonts w:ascii="Times New Roman" w:hAnsi="Times New Roman"/>
          <w:i w:val="1"/>
          <w:iCs w:val="1"/>
          <w:sz w:val="24"/>
          <w:szCs w:val="24"/>
          <w:rtl w:val="0"/>
          <w:lang w:val="en-US"/>
        </w:rPr>
        <w:t>Marine Ecology Progress Series</w:t>
      </w:r>
      <w:r>
        <w:rPr>
          <w:rFonts w:ascii="Times New Roman" w:hAnsi="Times New Roman"/>
          <w:sz w:val="24"/>
          <w:szCs w:val="24"/>
          <w:rtl w:val="0"/>
          <w:lang w:val="en-US"/>
        </w:rPr>
        <w:t xml:space="preserve"> 5: 229</w:t>
      </w:r>
      <w:r>
        <w:rPr>
          <w:rFonts w:ascii="Times New Roman" w:hAnsi="Times New Roman" w:hint="default"/>
          <w:sz w:val="24"/>
          <w:szCs w:val="24"/>
          <w:rtl w:val="0"/>
          <w:lang w:val="en-US"/>
        </w:rPr>
        <w:t>–</w:t>
      </w:r>
      <w:r>
        <w:rPr>
          <w:rFonts w:ascii="Times New Roman" w:hAnsi="Times New Roman"/>
          <w:sz w:val="24"/>
          <w:szCs w:val="24"/>
          <w:rtl w:val="0"/>
          <w:lang w:val="en-US"/>
        </w:rPr>
        <w:t>41. https://doi.org/10.3354/meps005229.</w:t>
      </w:r>
    </w:p>
    <w:p>
      <w:pPr>
        <w:pStyle w:val="Bibliography"/>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Brix, Hans. 1997. </w:t>
      </w:r>
      <w:r>
        <w:rPr>
          <w:rFonts w:ascii="Times New Roman" w:hAnsi="Times New Roman" w:hint="default"/>
          <w:sz w:val="24"/>
          <w:szCs w:val="24"/>
          <w:rtl w:val="0"/>
          <w:lang w:val="en-US"/>
        </w:rPr>
        <w:t>“</w:t>
      </w:r>
      <w:r>
        <w:rPr>
          <w:rFonts w:ascii="Times New Roman" w:hAnsi="Times New Roman"/>
          <w:sz w:val="24"/>
          <w:szCs w:val="24"/>
          <w:rtl w:val="0"/>
          <w:lang w:val="en-US"/>
        </w:rPr>
        <w:t>Do Macrophytes Play a Role in Constructed Treatment Wetlands?</w:t>
      </w:r>
      <w:r>
        <w:rPr>
          <w:rFonts w:ascii="Times New Roman" w:hAnsi="Times New Roman" w:hint="default"/>
          <w:sz w:val="24"/>
          <w:szCs w:val="24"/>
          <w:rtl w:val="0"/>
          <w:lang w:val="en-US"/>
        </w:rPr>
        <w:t xml:space="preserve">” </w:t>
      </w:r>
      <w:r>
        <w:rPr>
          <w:rFonts w:ascii="Times New Roman" w:hAnsi="Times New Roman"/>
          <w:i w:val="1"/>
          <w:iCs w:val="1"/>
          <w:sz w:val="24"/>
          <w:szCs w:val="24"/>
          <w:rtl w:val="0"/>
          <w:lang w:val="en-US"/>
        </w:rPr>
        <w:t>Water Science and Technology</w:t>
      </w:r>
      <w:r>
        <w:rPr>
          <w:rFonts w:ascii="Times New Roman" w:hAnsi="Times New Roman"/>
          <w:sz w:val="24"/>
          <w:szCs w:val="24"/>
          <w:rtl w:val="0"/>
          <w:lang w:val="en-US"/>
        </w:rPr>
        <w:t xml:space="preserve"> 35 (5). https://doi.org/10.1016/S0273-1223(97)00047-4.</w:t>
      </w:r>
    </w:p>
    <w:p>
      <w:pPr>
        <w:pStyle w:val="Bibliography"/>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Brown, Mark T, and Sergio Ulgiati. 2004. </w:t>
      </w:r>
      <w:r>
        <w:rPr>
          <w:rFonts w:ascii="Times New Roman" w:hAnsi="Times New Roman" w:hint="default"/>
          <w:sz w:val="24"/>
          <w:szCs w:val="24"/>
          <w:rtl w:val="0"/>
          <w:lang w:val="en-US"/>
        </w:rPr>
        <w:t>“</w:t>
      </w:r>
      <w:r>
        <w:rPr>
          <w:rFonts w:ascii="Times New Roman" w:hAnsi="Times New Roman"/>
          <w:sz w:val="24"/>
          <w:szCs w:val="24"/>
          <w:rtl w:val="0"/>
          <w:lang w:val="en-US"/>
        </w:rPr>
        <w:t>Energy Quality, Emergy, and Transformity: H.T. Odum</w:t>
      </w:r>
      <w:r>
        <w:rPr>
          <w:rFonts w:ascii="Times New Roman" w:hAnsi="Times New Roman" w:hint="default"/>
          <w:sz w:val="24"/>
          <w:szCs w:val="24"/>
          <w:rtl w:val="0"/>
          <w:lang w:val="en-US"/>
        </w:rPr>
        <w:t>’</w:t>
      </w:r>
      <w:r>
        <w:rPr>
          <w:rFonts w:ascii="Times New Roman" w:hAnsi="Times New Roman"/>
          <w:sz w:val="24"/>
          <w:szCs w:val="24"/>
          <w:rtl w:val="0"/>
          <w:lang w:val="en-US"/>
        </w:rPr>
        <w:t>s Contributions to Quantifying and Understanding Systems.</w:t>
      </w:r>
      <w:r>
        <w:rPr>
          <w:rFonts w:ascii="Times New Roman" w:hAnsi="Times New Roman" w:hint="default"/>
          <w:sz w:val="24"/>
          <w:szCs w:val="24"/>
          <w:rtl w:val="0"/>
          <w:lang w:val="en-US"/>
        </w:rPr>
        <w:t xml:space="preserve">” </w:t>
      </w:r>
      <w:r>
        <w:rPr>
          <w:rFonts w:ascii="Times New Roman" w:hAnsi="Times New Roman"/>
          <w:i w:val="1"/>
          <w:iCs w:val="1"/>
          <w:sz w:val="24"/>
          <w:szCs w:val="24"/>
          <w:rtl w:val="0"/>
          <w:lang w:val="en-US"/>
        </w:rPr>
        <w:t>Ecological Modelling</w:t>
      </w:r>
      <w:r>
        <w:rPr>
          <w:rFonts w:ascii="Times New Roman" w:hAnsi="Times New Roman"/>
          <w:sz w:val="24"/>
          <w:szCs w:val="24"/>
          <w:rtl w:val="0"/>
          <w:lang w:val="en-US"/>
        </w:rPr>
        <w:t xml:space="preserve"> 178 (1</w:t>
      </w:r>
      <w:r>
        <w:rPr>
          <w:rFonts w:ascii="Times New Roman" w:hAnsi="Times New Roman" w:hint="default"/>
          <w:sz w:val="24"/>
          <w:szCs w:val="24"/>
          <w:rtl w:val="0"/>
          <w:lang w:val="en-US"/>
        </w:rPr>
        <w:t>–</w:t>
      </w:r>
      <w:r>
        <w:rPr>
          <w:rFonts w:ascii="Times New Roman" w:hAnsi="Times New Roman"/>
          <w:sz w:val="24"/>
          <w:szCs w:val="24"/>
          <w:rtl w:val="0"/>
          <w:lang w:val="en-US"/>
        </w:rPr>
        <w:t>2): 201</w:t>
      </w:r>
      <w:r>
        <w:rPr>
          <w:rFonts w:ascii="Times New Roman" w:hAnsi="Times New Roman" w:hint="default"/>
          <w:sz w:val="24"/>
          <w:szCs w:val="24"/>
          <w:rtl w:val="0"/>
          <w:lang w:val="en-US"/>
        </w:rPr>
        <w:t>–</w:t>
      </w:r>
      <w:r>
        <w:rPr>
          <w:rFonts w:ascii="Times New Roman" w:hAnsi="Times New Roman"/>
          <w:sz w:val="24"/>
          <w:szCs w:val="24"/>
          <w:rtl w:val="0"/>
          <w:lang w:val="en-US"/>
        </w:rPr>
        <w:t>13. https://doi.org/10.1016/j.ecolmodel.2004.03.002.</w:t>
      </w:r>
    </w:p>
    <w:p>
      <w:pPr>
        <w:pStyle w:val="Bibliography"/>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Chou, Wen-Chieh, Wen-Tzu Lin, and Chao-Yuan Lin. 2007. </w:t>
      </w:r>
      <w:r>
        <w:rPr>
          <w:rFonts w:ascii="Times New Roman" w:hAnsi="Times New Roman" w:hint="default"/>
          <w:sz w:val="24"/>
          <w:szCs w:val="24"/>
          <w:rtl w:val="0"/>
          <w:lang w:val="en-US"/>
        </w:rPr>
        <w:t>“</w:t>
      </w:r>
      <w:r>
        <w:rPr>
          <w:rFonts w:ascii="Times New Roman" w:hAnsi="Times New Roman"/>
          <w:sz w:val="24"/>
          <w:szCs w:val="24"/>
          <w:rtl w:val="0"/>
          <w:lang w:val="en-US"/>
        </w:rPr>
        <w:t>Application of Fuzzy Theory and PROMETHEE Technique to Evaluate Suitable Ecotechnology Method: A Case Study in Shihmen Reservoir Watershed, Taiwan.</w:t>
      </w:r>
      <w:r>
        <w:rPr>
          <w:rFonts w:ascii="Times New Roman" w:hAnsi="Times New Roman" w:hint="default"/>
          <w:sz w:val="24"/>
          <w:szCs w:val="24"/>
          <w:rtl w:val="0"/>
          <w:lang w:val="en-US"/>
        </w:rPr>
        <w:t xml:space="preserve">” </w:t>
      </w:r>
      <w:r>
        <w:rPr>
          <w:rFonts w:ascii="Times New Roman" w:hAnsi="Times New Roman"/>
          <w:i w:val="1"/>
          <w:iCs w:val="1"/>
          <w:sz w:val="24"/>
          <w:szCs w:val="24"/>
          <w:rtl w:val="0"/>
          <w:lang w:val="en-US"/>
        </w:rPr>
        <w:t>Ecological Engineering</w:t>
      </w:r>
      <w:r>
        <w:rPr>
          <w:rFonts w:ascii="Times New Roman" w:hAnsi="Times New Roman"/>
          <w:sz w:val="24"/>
          <w:szCs w:val="24"/>
          <w:rtl w:val="0"/>
          <w:lang w:val="en-US"/>
        </w:rPr>
        <w:t xml:space="preserve"> 31 (4): 269</w:t>
      </w:r>
      <w:r>
        <w:rPr>
          <w:rFonts w:ascii="Times New Roman" w:hAnsi="Times New Roman" w:hint="default"/>
          <w:sz w:val="24"/>
          <w:szCs w:val="24"/>
          <w:rtl w:val="0"/>
          <w:lang w:val="en-US"/>
        </w:rPr>
        <w:t>–</w:t>
      </w:r>
      <w:r>
        <w:rPr>
          <w:rFonts w:ascii="Times New Roman" w:hAnsi="Times New Roman"/>
          <w:sz w:val="24"/>
          <w:szCs w:val="24"/>
          <w:rtl w:val="0"/>
          <w:lang w:val="en-US"/>
        </w:rPr>
        <w:t>80. https://doi.org/10.1016/j.ecoleng.2007.08.004.</w:t>
      </w:r>
    </w:p>
    <w:p>
      <w:pPr>
        <w:pStyle w:val="Bibliography"/>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Correll, Dl. 1999. </w:t>
      </w:r>
      <w:r>
        <w:rPr>
          <w:rFonts w:ascii="Times New Roman" w:hAnsi="Times New Roman" w:hint="default"/>
          <w:sz w:val="24"/>
          <w:szCs w:val="24"/>
          <w:rtl w:val="0"/>
          <w:lang w:val="en-US"/>
        </w:rPr>
        <w:t>“</w:t>
      </w:r>
      <w:r>
        <w:rPr>
          <w:rFonts w:ascii="Times New Roman" w:hAnsi="Times New Roman"/>
          <w:sz w:val="24"/>
          <w:szCs w:val="24"/>
          <w:rtl w:val="0"/>
          <w:lang w:val="en-US"/>
        </w:rPr>
        <w:t>Phosphorus: A Rate Limiting Nutrient in Surface Waters.</w:t>
      </w:r>
      <w:r>
        <w:rPr>
          <w:rFonts w:ascii="Times New Roman" w:hAnsi="Times New Roman" w:hint="default"/>
          <w:sz w:val="24"/>
          <w:szCs w:val="24"/>
          <w:rtl w:val="0"/>
          <w:lang w:val="en-US"/>
        </w:rPr>
        <w:t xml:space="preserve">” </w:t>
      </w:r>
      <w:r>
        <w:rPr>
          <w:rFonts w:ascii="Times New Roman" w:hAnsi="Times New Roman"/>
          <w:i w:val="1"/>
          <w:iCs w:val="1"/>
          <w:sz w:val="24"/>
          <w:szCs w:val="24"/>
          <w:rtl w:val="0"/>
          <w:lang w:val="en-US"/>
        </w:rPr>
        <w:t>Poultry Science</w:t>
      </w:r>
      <w:r>
        <w:rPr>
          <w:rFonts w:ascii="Times New Roman" w:hAnsi="Times New Roman"/>
          <w:sz w:val="24"/>
          <w:szCs w:val="24"/>
          <w:rtl w:val="0"/>
          <w:lang w:val="en-US"/>
        </w:rPr>
        <w:t xml:space="preserve"> 78 (5): 674</w:t>
      </w:r>
      <w:r>
        <w:rPr>
          <w:rFonts w:ascii="Times New Roman" w:hAnsi="Times New Roman" w:hint="default"/>
          <w:sz w:val="24"/>
          <w:szCs w:val="24"/>
          <w:rtl w:val="0"/>
          <w:lang w:val="en-US"/>
        </w:rPr>
        <w:t>–</w:t>
      </w:r>
      <w:r>
        <w:rPr>
          <w:rFonts w:ascii="Times New Roman" w:hAnsi="Times New Roman"/>
          <w:sz w:val="24"/>
          <w:szCs w:val="24"/>
          <w:rtl w:val="0"/>
          <w:lang w:val="en-US"/>
        </w:rPr>
        <w:t>82. https://doi.org/10.1093/ps/78.5.674.</w:t>
      </w:r>
    </w:p>
    <w:p>
      <w:pPr>
        <w:pStyle w:val="Bibliography"/>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Deribe, Ermias, Bj</w:t>
      </w:r>
      <w:r>
        <w:rPr>
          <w:rFonts w:ascii="Times New Roman" w:hAnsi="Times New Roman" w:hint="default"/>
          <w:sz w:val="24"/>
          <w:szCs w:val="24"/>
          <w:rtl w:val="0"/>
          <w:lang w:val="en-US"/>
        </w:rPr>
        <w:t>ø</w:t>
      </w:r>
      <w:r>
        <w:rPr>
          <w:rFonts w:ascii="Times New Roman" w:hAnsi="Times New Roman"/>
          <w:sz w:val="24"/>
          <w:szCs w:val="24"/>
          <w:rtl w:val="0"/>
          <w:lang w:val="en-US"/>
        </w:rPr>
        <w:t>rn Olav Rosseland, Reidar Borgstr</w:t>
      </w:r>
      <w:r>
        <w:rPr>
          <w:rFonts w:ascii="Times New Roman" w:hAnsi="Times New Roman" w:hint="default"/>
          <w:sz w:val="24"/>
          <w:szCs w:val="24"/>
          <w:rtl w:val="0"/>
          <w:lang w:val="en-US"/>
        </w:rPr>
        <w:t>ø</w:t>
      </w:r>
      <w:r>
        <w:rPr>
          <w:rFonts w:ascii="Times New Roman" w:hAnsi="Times New Roman"/>
          <w:sz w:val="24"/>
          <w:szCs w:val="24"/>
          <w:rtl w:val="0"/>
          <w:lang w:val="en-US"/>
        </w:rPr>
        <w:t xml:space="preserve">m, Brit Salbu, Zinabu Gebremariam, Elias Dadebo, Lindis Skipperud, and Ole Martin Eklo. 2013. </w:t>
      </w:r>
      <w:r>
        <w:rPr>
          <w:rFonts w:ascii="Times New Roman" w:hAnsi="Times New Roman" w:hint="default"/>
          <w:sz w:val="24"/>
          <w:szCs w:val="24"/>
          <w:rtl w:val="0"/>
          <w:lang w:val="en-US"/>
        </w:rPr>
        <w:t>“</w:t>
      </w:r>
      <w:r>
        <w:rPr>
          <w:rFonts w:ascii="Times New Roman" w:hAnsi="Times New Roman"/>
          <w:sz w:val="24"/>
          <w:szCs w:val="24"/>
          <w:rtl w:val="0"/>
          <w:lang w:val="en-US"/>
        </w:rPr>
        <w:t>Biomagnification of DDT and Its Metabolites in Four Fish Species of a Tropical Lake.</w:t>
      </w:r>
      <w:r>
        <w:rPr>
          <w:rFonts w:ascii="Times New Roman" w:hAnsi="Times New Roman" w:hint="default"/>
          <w:sz w:val="24"/>
          <w:szCs w:val="24"/>
          <w:rtl w:val="0"/>
          <w:lang w:val="en-US"/>
        </w:rPr>
        <w:t xml:space="preserve">” </w:t>
      </w:r>
      <w:r>
        <w:rPr>
          <w:rFonts w:ascii="Times New Roman" w:hAnsi="Times New Roman"/>
          <w:i w:val="1"/>
          <w:iCs w:val="1"/>
          <w:sz w:val="24"/>
          <w:szCs w:val="24"/>
          <w:rtl w:val="0"/>
          <w:lang w:val="en-US"/>
        </w:rPr>
        <w:t>Ecotoxicology and Environmental Safety</w:t>
      </w:r>
      <w:r>
        <w:rPr>
          <w:rFonts w:ascii="Times New Roman" w:hAnsi="Times New Roman"/>
          <w:sz w:val="24"/>
          <w:szCs w:val="24"/>
          <w:rtl w:val="0"/>
          <w:lang w:val="en-US"/>
        </w:rPr>
        <w:t xml:space="preserve"> 95 (September): 10</w:t>
      </w:r>
      <w:r>
        <w:rPr>
          <w:rFonts w:ascii="Times New Roman" w:hAnsi="Times New Roman" w:hint="default"/>
          <w:sz w:val="24"/>
          <w:szCs w:val="24"/>
          <w:rtl w:val="0"/>
          <w:lang w:val="en-US"/>
        </w:rPr>
        <w:t>–</w:t>
      </w:r>
      <w:r>
        <w:rPr>
          <w:rFonts w:ascii="Times New Roman" w:hAnsi="Times New Roman"/>
          <w:sz w:val="24"/>
          <w:szCs w:val="24"/>
          <w:rtl w:val="0"/>
          <w:lang w:val="en-US"/>
        </w:rPr>
        <w:t>18. https://doi.org/10.1016/j.ecoenv.2013.03.020.</w:t>
      </w:r>
    </w:p>
    <w:p>
      <w:pPr>
        <w:pStyle w:val="Bibliography"/>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Dew, N. 2007. </w:t>
      </w:r>
      <w:r>
        <w:rPr>
          <w:rFonts w:ascii="Times New Roman" w:hAnsi="Times New Roman" w:hint="default"/>
          <w:sz w:val="24"/>
          <w:szCs w:val="24"/>
          <w:rtl w:val="0"/>
          <w:lang w:val="en-US"/>
        </w:rPr>
        <w:t>“</w:t>
      </w:r>
      <w:r>
        <w:rPr>
          <w:rFonts w:ascii="Times New Roman" w:hAnsi="Times New Roman"/>
          <w:sz w:val="24"/>
          <w:szCs w:val="24"/>
          <w:rtl w:val="0"/>
          <w:lang w:val="en-US"/>
        </w:rPr>
        <w:t>Pre-Adaptation, Exaptation and Technology Speciation: A Comment on Cattani (2006).</w:t>
      </w:r>
      <w:r>
        <w:rPr>
          <w:rFonts w:ascii="Times New Roman" w:hAnsi="Times New Roman" w:hint="default"/>
          <w:sz w:val="24"/>
          <w:szCs w:val="24"/>
          <w:rtl w:val="0"/>
          <w:lang w:val="en-US"/>
        </w:rPr>
        <w:t xml:space="preserve">” </w:t>
      </w:r>
      <w:r>
        <w:rPr>
          <w:rFonts w:ascii="Times New Roman" w:hAnsi="Times New Roman"/>
          <w:i w:val="1"/>
          <w:iCs w:val="1"/>
          <w:sz w:val="24"/>
          <w:szCs w:val="24"/>
          <w:rtl w:val="0"/>
          <w:lang w:val="en-US"/>
        </w:rPr>
        <w:t>Industrial and Corporate Change</w:t>
      </w:r>
      <w:r>
        <w:rPr>
          <w:rFonts w:ascii="Times New Roman" w:hAnsi="Times New Roman"/>
          <w:sz w:val="24"/>
          <w:szCs w:val="24"/>
          <w:rtl w:val="0"/>
          <w:lang w:val="en-US"/>
        </w:rPr>
        <w:t xml:space="preserve"> 16 (1): 155</w:t>
      </w:r>
      <w:r>
        <w:rPr>
          <w:rFonts w:ascii="Times New Roman" w:hAnsi="Times New Roman" w:hint="default"/>
          <w:sz w:val="24"/>
          <w:szCs w:val="24"/>
          <w:rtl w:val="0"/>
          <w:lang w:val="en-US"/>
        </w:rPr>
        <w:t>–</w:t>
      </w:r>
      <w:r>
        <w:rPr>
          <w:rFonts w:ascii="Times New Roman" w:hAnsi="Times New Roman"/>
          <w:sz w:val="24"/>
          <w:szCs w:val="24"/>
          <w:rtl w:val="0"/>
          <w:lang w:val="en-US"/>
        </w:rPr>
        <w:t>60. https://doi.org/10.1093/icc/dtl036.</w:t>
      </w:r>
    </w:p>
    <w:p>
      <w:pPr>
        <w:pStyle w:val="Bibliography"/>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Etnier, Carl, and Bj</w:t>
      </w:r>
      <w:r>
        <w:rPr>
          <w:rFonts w:ascii="Times New Roman" w:hAnsi="Times New Roman" w:hint="default"/>
          <w:sz w:val="24"/>
          <w:szCs w:val="24"/>
          <w:rtl w:val="0"/>
          <w:lang w:val="en-US"/>
        </w:rPr>
        <w:t>ö</w:t>
      </w:r>
      <w:r>
        <w:rPr>
          <w:rFonts w:ascii="Times New Roman" w:hAnsi="Times New Roman"/>
          <w:sz w:val="24"/>
          <w:szCs w:val="24"/>
          <w:rtl w:val="0"/>
          <w:lang w:val="en-US"/>
        </w:rPr>
        <w:t xml:space="preserve">rn Guterstam, eds. 1997. </w:t>
      </w:r>
      <w:r>
        <w:rPr>
          <w:rFonts w:ascii="Times New Roman" w:hAnsi="Times New Roman"/>
          <w:i w:val="1"/>
          <w:iCs w:val="1"/>
          <w:sz w:val="24"/>
          <w:szCs w:val="24"/>
          <w:rtl w:val="0"/>
          <w:lang w:val="en-US"/>
        </w:rPr>
        <w:t>Ecological Engineering for Wastewater Treatment</w:t>
      </w:r>
      <w:r>
        <w:rPr>
          <w:rFonts w:ascii="Times New Roman" w:hAnsi="Times New Roman"/>
          <w:sz w:val="24"/>
          <w:szCs w:val="24"/>
          <w:rtl w:val="0"/>
          <w:lang w:val="en-US"/>
        </w:rPr>
        <w:t>. 2nd ed. Boca Raton: CRC Press.</w:t>
      </w:r>
    </w:p>
    <w:p>
      <w:pPr>
        <w:pStyle w:val="Bibliography"/>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Ghahremani, Soghra, Ali Ebadi, Ahmad Tobeh, Masoud Hashemi, Mohammad Sedghi, Abdolghayum Gholipoouri, and Allen V. Barker. 2021. </w:t>
      </w:r>
      <w:r>
        <w:rPr>
          <w:rFonts w:ascii="Times New Roman" w:hAnsi="Times New Roman" w:hint="default"/>
          <w:sz w:val="24"/>
          <w:szCs w:val="24"/>
          <w:rtl w:val="0"/>
          <w:lang w:val="en-US"/>
        </w:rPr>
        <w:t>“</w:t>
      </w:r>
      <w:r>
        <w:rPr>
          <w:rFonts w:ascii="Times New Roman" w:hAnsi="Times New Roman"/>
          <w:sz w:val="24"/>
          <w:szCs w:val="24"/>
          <w:rtl w:val="0"/>
          <w:lang w:val="en-US"/>
        </w:rPr>
        <w:t>Short-Term Impact of Monocultured and Mixed Cover Crops on Soil Properties, Weed Suppression, and Lettuce Yield.</w:t>
      </w:r>
      <w:r>
        <w:rPr>
          <w:rFonts w:ascii="Times New Roman" w:hAnsi="Times New Roman" w:hint="default"/>
          <w:sz w:val="24"/>
          <w:szCs w:val="24"/>
          <w:rtl w:val="0"/>
          <w:lang w:val="en-US"/>
        </w:rPr>
        <w:t xml:space="preserve">” </w:t>
      </w:r>
      <w:r>
        <w:rPr>
          <w:rFonts w:ascii="Times New Roman" w:hAnsi="Times New Roman"/>
          <w:i w:val="1"/>
          <w:iCs w:val="1"/>
          <w:sz w:val="24"/>
          <w:szCs w:val="24"/>
          <w:rtl w:val="0"/>
          <w:lang w:val="en-US"/>
        </w:rPr>
        <w:t>Communications in Soil Science and Plant Analysis</w:t>
      </w:r>
      <w:r>
        <w:rPr>
          <w:rFonts w:ascii="Times New Roman" w:hAnsi="Times New Roman"/>
          <w:sz w:val="24"/>
          <w:szCs w:val="24"/>
          <w:rtl w:val="0"/>
          <w:lang w:val="en-US"/>
        </w:rPr>
        <w:t xml:space="preserve"> 52 (4): 406</w:t>
      </w:r>
      <w:r>
        <w:rPr>
          <w:rFonts w:ascii="Times New Roman" w:hAnsi="Times New Roman" w:hint="default"/>
          <w:sz w:val="24"/>
          <w:szCs w:val="24"/>
          <w:rtl w:val="0"/>
          <w:lang w:val="en-US"/>
        </w:rPr>
        <w:t>–</w:t>
      </w:r>
      <w:r>
        <w:rPr>
          <w:rFonts w:ascii="Times New Roman" w:hAnsi="Times New Roman"/>
          <w:sz w:val="24"/>
          <w:szCs w:val="24"/>
          <w:rtl w:val="0"/>
          <w:lang w:val="en-US"/>
        </w:rPr>
        <w:t>15. https://doi.org/10.1080/00103624.2020.1854295.</w:t>
      </w:r>
    </w:p>
    <w:p>
      <w:pPr>
        <w:pStyle w:val="Bibliography"/>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Gould, Stephen Jay, and Elisabeth S. Vrba. 1982. </w:t>
      </w:r>
      <w:r>
        <w:rPr>
          <w:rFonts w:ascii="Times New Roman" w:hAnsi="Times New Roman" w:hint="default"/>
          <w:sz w:val="24"/>
          <w:szCs w:val="24"/>
          <w:rtl w:val="0"/>
          <w:lang w:val="en-US"/>
        </w:rPr>
        <w:t>“</w:t>
      </w:r>
      <w:r>
        <w:rPr>
          <w:rFonts w:ascii="Times New Roman" w:hAnsi="Times New Roman"/>
          <w:sz w:val="24"/>
          <w:szCs w:val="24"/>
          <w:rtl w:val="0"/>
          <w:lang w:val="en-US"/>
        </w:rPr>
        <w:t>Exaptation</w:t>
      </w:r>
      <w:r>
        <w:rPr>
          <w:rFonts w:ascii="Times New Roman" w:hAnsi="Times New Roman" w:hint="default"/>
          <w:sz w:val="24"/>
          <w:szCs w:val="24"/>
          <w:rtl w:val="0"/>
          <w:lang w:val="en-US"/>
        </w:rPr>
        <w:t>—</w:t>
      </w:r>
      <w:r>
        <w:rPr>
          <w:rFonts w:ascii="Times New Roman" w:hAnsi="Times New Roman"/>
          <w:sz w:val="24"/>
          <w:szCs w:val="24"/>
          <w:rtl w:val="0"/>
          <w:lang w:val="en-US"/>
        </w:rPr>
        <w:t>a Missing Term in the Science of Form.</w:t>
      </w:r>
      <w:r>
        <w:rPr>
          <w:rFonts w:ascii="Times New Roman" w:hAnsi="Times New Roman" w:hint="default"/>
          <w:sz w:val="24"/>
          <w:szCs w:val="24"/>
          <w:rtl w:val="0"/>
          <w:lang w:val="en-US"/>
        </w:rPr>
        <w:t xml:space="preserve">” </w:t>
      </w:r>
      <w:r>
        <w:rPr>
          <w:rFonts w:ascii="Times New Roman" w:hAnsi="Times New Roman"/>
          <w:i w:val="1"/>
          <w:iCs w:val="1"/>
          <w:sz w:val="24"/>
          <w:szCs w:val="24"/>
          <w:rtl w:val="0"/>
          <w:lang w:val="en-US"/>
        </w:rPr>
        <w:t>Paleobiology</w:t>
      </w:r>
      <w:r>
        <w:rPr>
          <w:rFonts w:ascii="Times New Roman" w:hAnsi="Times New Roman"/>
          <w:sz w:val="24"/>
          <w:szCs w:val="24"/>
          <w:rtl w:val="0"/>
          <w:lang w:val="en-US"/>
        </w:rPr>
        <w:t xml:space="preserve"> 8 (1): 4</w:t>
      </w:r>
      <w:r>
        <w:rPr>
          <w:rFonts w:ascii="Times New Roman" w:hAnsi="Times New Roman" w:hint="default"/>
          <w:sz w:val="24"/>
          <w:szCs w:val="24"/>
          <w:rtl w:val="0"/>
          <w:lang w:val="en-US"/>
        </w:rPr>
        <w:t>–</w:t>
      </w:r>
      <w:r>
        <w:rPr>
          <w:rFonts w:ascii="Times New Roman" w:hAnsi="Times New Roman"/>
          <w:sz w:val="24"/>
          <w:szCs w:val="24"/>
          <w:rtl w:val="0"/>
          <w:lang w:val="en-US"/>
        </w:rPr>
        <w:t>15. https://doi.org/10.1017/S0094837300004310.</w:t>
      </w:r>
    </w:p>
    <w:p>
      <w:pPr>
        <w:pStyle w:val="Bibliography"/>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Hall, C.A.S. 1995. </w:t>
      </w:r>
      <w:r>
        <w:rPr>
          <w:rFonts w:ascii="Times New Roman" w:hAnsi="Times New Roman"/>
          <w:i w:val="1"/>
          <w:iCs w:val="1"/>
          <w:sz w:val="24"/>
          <w:szCs w:val="24"/>
          <w:rtl w:val="0"/>
          <w:lang w:val="en-US"/>
        </w:rPr>
        <w:t>Introduction: What Is Maximum Power</w:t>
      </w:r>
      <w:r>
        <w:rPr>
          <w:rFonts w:ascii="Times New Roman" w:hAnsi="Times New Roman"/>
          <w:sz w:val="24"/>
          <w:szCs w:val="24"/>
          <w:rtl w:val="0"/>
          <w:lang w:val="en-US"/>
        </w:rPr>
        <w:t>. In: Maximum Power. Niwot, CO: University Press of Colorado.</w:t>
      </w:r>
    </w:p>
    <w:p>
      <w:pPr>
        <w:pStyle w:val="Bibliography"/>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Harper, David M., Maciej Zalewski, and Nic Pacini, eds. 2008. </w:t>
      </w:r>
      <w:r>
        <w:rPr>
          <w:rFonts w:ascii="Times New Roman" w:hAnsi="Times New Roman"/>
          <w:i w:val="1"/>
          <w:iCs w:val="1"/>
          <w:sz w:val="24"/>
          <w:szCs w:val="24"/>
          <w:rtl w:val="0"/>
          <w:lang w:val="en-US"/>
        </w:rPr>
        <w:t>Ecohydrology: Processes, Models and Case Studies: An Approach to the Sustainable Management of Water Resources</w:t>
      </w:r>
      <w:r>
        <w:rPr>
          <w:rFonts w:ascii="Times New Roman" w:hAnsi="Times New Roman"/>
          <w:sz w:val="24"/>
          <w:szCs w:val="24"/>
          <w:rtl w:val="0"/>
          <w:lang w:val="en-US"/>
        </w:rPr>
        <w:t>. Wallingford, UK</w:t>
      </w:r>
      <w:r>
        <w:rPr>
          <w:rFonts w:ascii="Times New Roman" w:hAnsi="Times New Roman" w:hint="default"/>
          <w:sz w:val="24"/>
          <w:szCs w:val="24"/>
          <w:rtl w:val="0"/>
          <w:lang w:val="en-US"/>
        </w:rPr>
        <w:t> </w:t>
      </w:r>
      <w:r>
        <w:rPr>
          <w:rFonts w:ascii="Times New Roman" w:hAnsi="Times New Roman"/>
          <w:sz w:val="24"/>
          <w:szCs w:val="24"/>
          <w:rtl w:val="0"/>
          <w:lang w:val="en-US"/>
        </w:rPr>
        <w:t>; Cambridge, MA: CABI Pub.</w:t>
      </w:r>
    </w:p>
    <w:p>
      <w:pPr>
        <w:pStyle w:val="Bibliography"/>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Hobbs, Richard J., and David A. Norton. 1996. </w:t>
      </w:r>
      <w:r>
        <w:rPr>
          <w:rFonts w:ascii="Times New Roman" w:hAnsi="Times New Roman" w:hint="default"/>
          <w:sz w:val="24"/>
          <w:szCs w:val="24"/>
          <w:rtl w:val="0"/>
          <w:lang w:val="en-US"/>
        </w:rPr>
        <w:t>“</w:t>
      </w:r>
      <w:r>
        <w:rPr>
          <w:rFonts w:ascii="Times New Roman" w:hAnsi="Times New Roman"/>
          <w:sz w:val="24"/>
          <w:szCs w:val="24"/>
          <w:rtl w:val="0"/>
          <w:lang w:val="en-US"/>
        </w:rPr>
        <w:t>Towards a Conceptual Framework for Restoration Ecology.</w:t>
      </w:r>
      <w:r>
        <w:rPr>
          <w:rFonts w:ascii="Times New Roman" w:hAnsi="Times New Roman" w:hint="default"/>
          <w:sz w:val="24"/>
          <w:szCs w:val="24"/>
          <w:rtl w:val="0"/>
          <w:lang w:val="en-US"/>
        </w:rPr>
        <w:t xml:space="preserve">” </w:t>
      </w:r>
      <w:r>
        <w:rPr>
          <w:rFonts w:ascii="Times New Roman" w:hAnsi="Times New Roman"/>
          <w:i w:val="1"/>
          <w:iCs w:val="1"/>
          <w:sz w:val="24"/>
          <w:szCs w:val="24"/>
          <w:rtl w:val="0"/>
          <w:lang w:val="en-US"/>
        </w:rPr>
        <w:t>Restoration Ecology</w:t>
      </w:r>
      <w:r>
        <w:rPr>
          <w:rFonts w:ascii="Times New Roman" w:hAnsi="Times New Roman"/>
          <w:sz w:val="24"/>
          <w:szCs w:val="24"/>
          <w:rtl w:val="0"/>
          <w:lang w:val="en-US"/>
        </w:rPr>
        <w:t xml:space="preserve"> 4 (2): 93</w:t>
      </w:r>
      <w:r>
        <w:rPr>
          <w:rFonts w:ascii="Times New Roman" w:hAnsi="Times New Roman" w:hint="default"/>
          <w:sz w:val="24"/>
          <w:szCs w:val="24"/>
          <w:rtl w:val="0"/>
          <w:lang w:val="en-US"/>
        </w:rPr>
        <w:t>–</w:t>
      </w:r>
      <w:r>
        <w:rPr>
          <w:rFonts w:ascii="Times New Roman" w:hAnsi="Times New Roman"/>
          <w:sz w:val="24"/>
          <w:szCs w:val="24"/>
          <w:rtl w:val="0"/>
          <w:lang w:val="en-US"/>
        </w:rPr>
        <w:t>110. https://doi.org/10.1111/j.1526-100X.1996.tb00112.x.</w:t>
      </w:r>
    </w:p>
    <w:p>
      <w:pPr>
        <w:pStyle w:val="Bibliography"/>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Hutchinson, G. Evelyn. 1978. </w:t>
      </w:r>
      <w:r>
        <w:rPr>
          <w:rFonts w:ascii="Times New Roman" w:hAnsi="Times New Roman"/>
          <w:i w:val="1"/>
          <w:iCs w:val="1"/>
          <w:sz w:val="24"/>
          <w:szCs w:val="24"/>
          <w:rtl w:val="0"/>
          <w:lang w:val="en-US"/>
        </w:rPr>
        <w:t>An Introduction to Population Ecology</w:t>
      </w:r>
      <w:r>
        <w:rPr>
          <w:rFonts w:ascii="Times New Roman" w:hAnsi="Times New Roman"/>
          <w:sz w:val="24"/>
          <w:szCs w:val="24"/>
          <w:rtl w:val="0"/>
          <w:lang w:val="en-US"/>
        </w:rPr>
        <w:t>. New Haven: Yale University Press.</w:t>
      </w:r>
    </w:p>
    <w:p>
      <w:pPr>
        <w:pStyle w:val="Bibliography"/>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J</w:t>
      </w:r>
      <w:r>
        <w:rPr>
          <w:rFonts w:ascii="Times New Roman" w:hAnsi="Times New Roman" w:hint="default"/>
          <w:sz w:val="24"/>
          <w:szCs w:val="24"/>
          <w:rtl w:val="0"/>
          <w:lang w:val="en-US"/>
        </w:rPr>
        <w:t>ø</w:t>
      </w:r>
      <w:r>
        <w:rPr>
          <w:rFonts w:ascii="Times New Roman" w:hAnsi="Times New Roman"/>
          <w:sz w:val="24"/>
          <w:szCs w:val="24"/>
          <w:rtl w:val="0"/>
          <w:lang w:val="en-US"/>
        </w:rPr>
        <w:t xml:space="preserve">rgensen, S.E., and S.N. Nielsen. 2013. </w:t>
      </w:r>
      <w:r>
        <w:rPr>
          <w:rFonts w:ascii="Times New Roman" w:hAnsi="Times New Roman" w:hint="default"/>
          <w:sz w:val="24"/>
          <w:szCs w:val="24"/>
          <w:rtl w:val="0"/>
          <w:lang w:val="en-US"/>
        </w:rPr>
        <w:t>“</w:t>
      </w:r>
      <w:r>
        <w:rPr>
          <w:rFonts w:ascii="Times New Roman" w:hAnsi="Times New Roman"/>
          <w:sz w:val="24"/>
          <w:szCs w:val="24"/>
          <w:rtl w:val="0"/>
          <w:lang w:val="en-US"/>
        </w:rPr>
        <w:t>The Properties of the Ecological Hierarchy and Their Application as Ecological Indicators.</w:t>
      </w:r>
      <w:r>
        <w:rPr>
          <w:rFonts w:ascii="Times New Roman" w:hAnsi="Times New Roman" w:hint="default"/>
          <w:sz w:val="24"/>
          <w:szCs w:val="24"/>
          <w:rtl w:val="0"/>
          <w:lang w:val="en-US"/>
        </w:rPr>
        <w:t xml:space="preserve">” </w:t>
      </w:r>
      <w:r>
        <w:rPr>
          <w:rFonts w:ascii="Times New Roman" w:hAnsi="Times New Roman"/>
          <w:i w:val="1"/>
          <w:iCs w:val="1"/>
          <w:sz w:val="24"/>
          <w:szCs w:val="24"/>
          <w:rtl w:val="0"/>
          <w:lang w:val="en-US"/>
        </w:rPr>
        <w:t>Ecological Indicators</w:t>
      </w:r>
      <w:r>
        <w:rPr>
          <w:rFonts w:ascii="Times New Roman" w:hAnsi="Times New Roman"/>
          <w:sz w:val="24"/>
          <w:szCs w:val="24"/>
          <w:rtl w:val="0"/>
          <w:lang w:val="en-US"/>
        </w:rPr>
        <w:t xml:space="preserve"> 28 (May): 48</w:t>
      </w:r>
      <w:r>
        <w:rPr>
          <w:rFonts w:ascii="Times New Roman" w:hAnsi="Times New Roman" w:hint="default"/>
          <w:sz w:val="24"/>
          <w:szCs w:val="24"/>
          <w:rtl w:val="0"/>
          <w:lang w:val="en-US"/>
        </w:rPr>
        <w:t>–</w:t>
      </w:r>
      <w:r>
        <w:rPr>
          <w:rFonts w:ascii="Times New Roman" w:hAnsi="Times New Roman"/>
          <w:sz w:val="24"/>
          <w:szCs w:val="24"/>
          <w:rtl w:val="0"/>
          <w:lang w:val="en-US"/>
        </w:rPr>
        <w:t>53. https://doi.org/10.1016/j.ecolind.2012.04.010.</w:t>
      </w:r>
    </w:p>
    <w:p>
      <w:pPr>
        <w:pStyle w:val="Bibliography"/>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Kangas, Patrick C. 2004. </w:t>
      </w:r>
      <w:r>
        <w:rPr>
          <w:rFonts w:ascii="Times New Roman" w:hAnsi="Times New Roman"/>
          <w:i w:val="1"/>
          <w:iCs w:val="1"/>
          <w:sz w:val="24"/>
          <w:szCs w:val="24"/>
          <w:rtl w:val="0"/>
          <w:lang w:val="en-US"/>
        </w:rPr>
        <w:t>Ecological Engineering: Principles and Practice</w:t>
      </w:r>
      <w:r>
        <w:rPr>
          <w:rFonts w:ascii="Times New Roman" w:hAnsi="Times New Roman"/>
          <w:sz w:val="24"/>
          <w:szCs w:val="24"/>
          <w:rtl w:val="0"/>
          <w:lang w:val="en-US"/>
        </w:rPr>
        <w:t>. Boca Raton: Lewis Publishers.</w:t>
      </w:r>
    </w:p>
    <w:p>
      <w:pPr>
        <w:pStyle w:val="Bibliography"/>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Mitsch, William J. 1996. </w:t>
      </w:r>
      <w:r>
        <w:rPr>
          <w:rFonts w:ascii="Times New Roman" w:hAnsi="Times New Roman"/>
          <w:i w:val="1"/>
          <w:iCs w:val="1"/>
          <w:sz w:val="24"/>
          <w:szCs w:val="24"/>
          <w:rtl w:val="0"/>
          <w:lang w:val="en-US"/>
        </w:rPr>
        <w:t>Engineering Within Ecological Constraints</w:t>
      </w:r>
      <w:r>
        <w:rPr>
          <w:rFonts w:ascii="Times New Roman" w:hAnsi="Times New Roman"/>
          <w:sz w:val="24"/>
          <w:szCs w:val="24"/>
          <w:rtl w:val="0"/>
          <w:lang w:val="en-US"/>
        </w:rPr>
        <w:t>. Washington, D.C.: National Academies Press. https://doi.org/10.17226/4919.</w:t>
      </w:r>
    </w:p>
    <w:p>
      <w:pPr>
        <w:pStyle w:val="Bibliography"/>
        <w:spacing w:line="480" w:lineRule="auto"/>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 xml:space="preserve">. 1998. </w:t>
      </w:r>
      <w:r>
        <w:rPr>
          <w:rFonts w:ascii="Times New Roman" w:hAnsi="Times New Roman" w:hint="default"/>
          <w:sz w:val="24"/>
          <w:szCs w:val="24"/>
          <w:rtl w:val="0"/>
          <w:lang w:val="en-US"/>
        </w:rPr>
        <w:t>“</w:t>
      </w:r>
      <w:r>
        <w:rPr>
          <w:rFonts w:ascii="Times New Roman" w:hAnsi="Times New Roman"/>
          <w:sz w:val="24"/>
          <w:szCs w:val="24"/>
          <w:rtl w:val="0"/>
          <w:lang w:val="en-US"/>
        </w:rPr>
        <w:t>Ecological Engineering</w:t>
      </w:r>
      <w:r>
        <w:rPr>
          <w:rFonts w:ascii="Times New Roman" w:hAnsi="Times New Roman" w:hint="default"/>
          <w:sz w:val="24"/>
          <w:szCs w:val="24"/>
          <w:rtl w:val="0"/>
          <w:lang w:val="en-US"/>
        </w:rPr>
        <w:t>—</w:t>
      </w:r>
      <w:r>
        <w:rPr>
          <w:rFonts w:ascii="Times New Roman" w:hAnsi="Times New Roman"/>
          <w:sz w:val="24"/>
          <w:szCs w:val="24"/>
          <w:rtl w:val="0"/>
          <w:lang w:val="en-US"/>
        </w:rPr>
        <w:t>the 7-Year Itch.</w:t>
      </w:r>
      <w:r>
        <w:rPr>
          <w:rFonts w:ascii="Times New Roman" w:hAnsi="Times New Roman" w:hint="default"/>
          <w:sz w:val="24"/>
          <w:szCs w:val="24"/>
          <w:rtl w:val="0"/>
          <w:lang w:val="en-US"/>
        </w:rPr>
        <w:t xml:space="preserve">” </w:t>
      </w:r>
      <w:r>
        <w:rPr>
          <w:rFonts w:ascii="Times New Roman" w:hAnsi="Times New Roman"/>
          <w:i w:val="1"/>
          <w:iCs w:val="1"/>
          <w:sz w:val="24"/>
          <w:szCs w:val="24"/>
          <w:rtl w:val="0"/>
          <w:lang w:val="en-US"/>
        </w:rPr>
        <w:t>Ecological Engineering</w:t>
      </w:r>
      <w:r>
        <w:rPr>
          <w:rFonts w:ascii="Times New Roman" w:hAnsi="Times New Roman"/>
          <w:sz w:val="24"/>
          <w:szCs w:val="24"/>
          <w:rtl w:val="0"/>
          <w:lang w:val="en-US"/>
        </w:rPr>
        <w:t xml:space="preserve"> 10 (2): 119</w:t>
      </w:r>
      <w:r>
        <w:rPr>
          <w:rFonts w:ascii="Times New Roman" w:hAnsi="Times New Roman" w:hint="default"/>
          <w:sz w:val="24"/>
          <w:szCs w:val="24"/>
          <w:rtl w:val="0"/>
          <w:lang w:val="en-US"/>
        </w:rPr>
        <w:t>–</w:t>
      </w:r>
      <w:r>
        <w:rPr>
          <w:rFonts w:ascii="Times New Roman" w:hAnsi="Times New Roman"/>
          <w:sz w:val="24"/>
          <w:szCs w:val="24"/>
          <w:rtl w:val="0"/>
          <w:lang w:val="en-US"/>
        </w:rPr>
        <w:t>30. https://doi.org/10.1016/S0925-8574(98)00009-3.</w:t>
      </w:r>
    </w:p>
    <w:p>
      <w:pPr>
        <w:pStyle w:val="Bibliography"/>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Mitsch, William J. 2012. </w:t>
      </w:r>
      <w:r>
        <w:rPr>
          <w:rFonts w:ascii="Times New Roman" w:hAnsi="Times New Roman" w:hint="default"/>
          <w:sz w:val="24"/>
          <w:szCs w:val="24"/>
          <w:rtl w:val="0"/>
          <w:lang w:val="en-US"/>
        </w:rPr>
        <w:t>“</w:t>
      </w:r>
      <w:r>
        <w:rPr>
          <w:rFonts w:ascii="Times New Roman" w:hAnsi="Times New Roman"/>
          <w:sz w:val="24"/>
          <w:szCs w:val="24"/>
          <w:rtl w:val="0"/>
          <w:lang w:val="en-US"/>
        </w:rPr>
        <w:t>What Is Ecological Engineering?</w:t>
      </w:r>
      <w:r>
        <w:rPr>
          <w:rFonts w:ascii="Times New Roman" w:hAnsi="Times New Roman" w:hint="default"/>
          <w:sz w:val="24"/>
          <w:szCs w:val="24"/>
          <w:rtl w:val="0"/>
          <w:lang w:val="en-US"/>
        </w:rPr>
        <w:t xml:space="preserve">” </w:t>
      </w:r>
      <w:r>
        <w:rPr>
          <w:rFonts w:ascii="Times New Roman" w:hAnsi="Times New Roman"/>
          <w:i w:val="1"/>
          <w:iCs w:val="1"/>
          <w:sz w:val="24"/>
          <w:szCs w:val="24"/>
          <w:rtl w:val="0"/>
          <w:lang w:val="en-US"/>
        </w:rPr>
        <w:t>Ecological Engineering</w:t>
      </w:r>
      <w:r>
        <w:rPr>
          <w:rFonts w:ascii="Times New Roman" w:hAnsi="Times New Roman"/>
          <w:sz w:val="24"/>
          <w:szCs w:val="24"/>
          <w:rtl w:val="0"/>
          <w:lang w:val="en-US"/>
        </w:rPr>
        <w:t xml:space="preserve"> 45 (August): 5</w:t>
      </w:r>
      <w:r>
        <w:rPr>
          <w:rFonts w:ascii="Times New Roman" w:hAnsi="Times New Roman" w:hint="default"/>
          <w:sz w:val="24"/>
          <w:szCs w:val="24"/>
          <w:rtl w:val="0"/>
          <w:lang w:val="en-US"/>
        </w:rPr>
        <w:t>–</w:t>
      </w:r>
      <w:r>
        <w:rPr>
          <w:rFonts w:ascii="Times New Roman" w:hAnsi="Times New Roman"/>
          <w:sz w:val="24"/>
          <w:szCs w:val="24"/>
          <w:rtl w:val="0"/>
          <w:lang w:val="en-US"/>
        </w:rPr>
        <w:t>12. https://doi.org/10.1016/j.ecoleng.2012.04.013.</w:t>
      </w:r>
    </w:p>
    <w:p>
      <w:pPr>
        <w:pStyle w:val="Bibliography"/>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Mitsch, William J., and James G. Gosselink. 2000. </w:t>
      </w:r>
      <w:r>
        <w:rPr>
          <w:rFonts w:ascii="Times New Roman" w:hAnsi="Times New Roman" w:hint="default"/>
          <w:sz w:val="24"/>
          <w:szCs w:val="24"/>
          <w:rtl w:val="0"/>
          <w:lang w:val="en-US"/>
        </w:rPr>
        <w:t>“</w:t>
      </w:r>
      <w:r>
        <w:rPr>
          <w:rFonts w:ascii="Times New Roman" w:hAnsi="Times New Roman"/>
          <w:sz w:val="24"/>
          <w:szCs w:val="24"/>
          <w:rtl w:val="0"/>
          <w:lang w:val="en-US"/>
        </w:rPr>
        <w:t>The Value of Wetlands: Importance of Scale and Landscape Setting.</w:t>
      </w:r>
      <w:r>
        <w:rPr>
          <w:rFonts w:ascii="Times New Roman" w:hAnsi="Times New Roman" w:hint="default"/>
          <w:sz w:val="24"/>
          <w:szCs w:val="24"/>
          <w:rtl w:val="0"/>
          <w:lang w:val="en-US"/>
        </w:rPr>
        <w:t xml:space="preserve">” </w:t>
      </w:r>
      <w:r>
        <w:rPr>
          <w:rFonts w:ascii="Times New Roman" w:hAnsi="Times New Roman"/>
          <w:i w:val="1"/>
          <w:iCs w:val="1"/>
          <w:sz w:val="24"/>
          <w:szCs w:val="24"/>
          <w:rtl w:val="0"/>
          <w:lang w:val="en-US"/>
        </w:rPr>
        <w:t>Ecological Economics</w:t>
      </w:r>
      <w:r>
        <w:rPr>
          <w:rFonts w:ascii="Times New Roman" w:hAnsi="Times New Roman"/>
          <w:sz w:val="24"/>
          <w:szCs w:val="24"/>
          <w:rtl w:val="0"/>
          <w:lang w:val="en-US"/>
        </w:rPr>
        <w:t xml:space="preserve"> 35 (1): 25</w:t>
      </w:r>
      <w:r>
        <w:rPr>
          <w:rFonts w:ascii="Times New Roman" w:hAnsi="Times New Roman" w:hint="default"/>
          <w:sz w:val="24"/>
          <w:szCs w:val="24"/>
          <w:rtl w:val="0"/>
          <w:lang w:val="en-US"/>
        </w:rPr>
        <w:t>–</w:t>
      </w:r>
      <w:r>
        <w:rPr>
          <w:rFonts w:ascii="Times New Roman" w:hAnsi="Times New Roman"/>
          <w:sz w:val="24"/>
          <w:szCs w:val="24"/>
          <w:rtl w:val="0"/>
          <w:lang w:val="en-US"/>
        </w:rPr>
        <w:t>33. https://doi.org/10.1016/S0921-8009(00)00165-8.</w:t>
      </w:r>
    </w:p>
    <w:p>
      <w:pPr>
        <w:pStyle w:val="Bibliography"/>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Mitsch, William J., and Sven Erik J</w:t>
      </w:r>
      <w:r>
        <w:rPr>
          <w:rFonts w:ascii="Times New Roman" w:hAnsi="Times New Roman" w:hint="default"/>
          <w:sz w:val="24"/>
          <w:szCs w:val="24"/>
          <w:rtl w:val="0"/>
          <w:lang w:val="en-US"/>
        </w:rPr>
        <w:t>ø</w:t>
      </w:r>
      <w:r>
        <w:rPr>
          <w:rFonts w:ascii="Times New Roman" w:hAnsi="Times New Roman"/>
          <w:sz w:val="24"/>
          <w:szCs w:val="24"/>
          <w:rtl w:val="0"/>
          <w:lang w:val="en-US"/>
        </w:rPr>
        <w:t xml:space="preserve">rgensen, eds. 1989. </w:t>
      </w:r>
      <w:r>
        <w:rPr>
          <w:rFonts w:ascii="Times New Roman" w:hAnsi="Times New Roman"/>
          <w:i w:val="1"/>
          <w:iCs w:val="1"/>
          <w:sz w:val="24"/>
          <w:szCs w:val="24"/>
          <w:rtl w:val="0"/>
          <w:lang w:val="en-US"/>
        </w:rPr>
        <w:t>Ecological Engineering: An Introduction to Ecotechnology</w:t>
      </w:r>
      <w:r>
        <w:rPr>
          <w:rFonts w:ascii="Times New Roman" w:hAnsi="Times New Roman"/>
          <w:sz w:val="24"/>
          <w:szCs w:val="24"/>
          <w:rtl w:val="0"/>
          <w:lang w:val="en-US"/>
        </w:rPr>
        <w:t>. Environmental Science and Technology. New York: Wiley.</w:t>
      </w:r>
    </w:p>
    <w:p>
      <w:pPr>
        <w:pStyle w:val="Bibliography"/>
        <w:spacing w:line="480" w:lineRule="auto"/>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 xml:space="preserve">. 2004. </w:t>
      </w:r>
      <w:r>
        <w:rPr>
          <w:rFonts w:ascii="Times New Roman" w:hAnsi="Times New Roman"/>
          <w:i w:val="1"/>
          <w:iCs w:val="1"/>
          <w:sz w:val="24"/>
          <w:szCs w:val="24"/>
          <w:rtl w:val="0"/>
          <w:lang w:val="en-US"/>
        </w:rPr>
        <w:t>Ecological Engineering and Ecosystem Restoration</w:t>
      </w:r>
      <w:r>
        <w:rPr>
          <w:rFonts w:ascii="Times New Roman" w:hAnsi="Times New Roman"/>
          <w:sz w:val="24"/>
          <w:szCs w:val="24"/>
          <w:rtl w:val="0"/>
          <w:lang w:val="en-US"/>
        </w:rPr>
        <w:t>. Hoboken, N.J: Wiley.</w:t>
      </w:r>
    </w:p>
    <w:p>
      <w:pPr>
        <w:pStyle w:val="Bibliography"/>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Neilson, Ronald P. 1993. </w:t>
      </w:r>
      <w:r>
        <w:rPr>
          <w:rFonts w:ascii="Times New Roman" w:hAnsi="Times New Roman" w:hint="default"/>
          <w:sz w:val="24"/>
          <w:szCs w:val="24"/>
          <w:rtl w:val="0"/>
          <w:lang w:val="en-US"/>
        </w:rPr>
        <w:t>“</w:t>
      </w:r>
      <w:r>
        <w:rPr>
          <w:rFonts w:ascii="Times New Roman" w:hAnsi="Times New Roman"/>
          <w:sz w:val="24"/>
          <w:szCs w:val="24"/>
          <w:rtl w:val="0"/>
          <w:lang w:val="en-US"/>
        </w:rPr>
        <w:t>Transient Ecotone Response to Climatic Change: Some Conceptual and Modelling Approaches.</w:t>
      </w:r>
      <w:r>
        <w:rPr>
          <w:rFonts w:ascii="Times New Roman" w:hAnsi="Times New Roman" w:hint="default"/>
          <w:sz w:val="24"/>
          <w:szCs w:val="24"/>
          <w:rtl w:val="0"/>
          <w:lang w:val="en-US"/>
        </w:rPr>
        <w:t xml:space="preserve">” </w:t>
      </w:r>
      <w:r>
        <w:rPr>
          <w:rFonts w:ascii="Times New Roman" w:hAnsi="Times New Roman"/>
          <w:i w:val="1"/>
          <w:iCs w:val="1"/>
          <w:sz w:val="24"/>
          <w:szCs w:val="24"/>
          <w:rtl w:val="0"/>
          <w:lang w:val="en-US"/>
        </w:rPr>
        <w:t>Ecological Applications</w:t>
      </w:r>
      <w:r>
        <w:rPr>
          <w:rFonts w:ascii="Times New Roman" w:hAnsi="Times New Roman"/>
          <w:sz w:val="24"/>
          <w:szCs w:val="24"/>
          <w:rtl w:val="0"/>
          <w:lang w:val="en-US"/>
        </w:rPr>
        <w:t xml:space="preserve"> 3 (3): 385</w:t>
      </w:r>
      <w:r>
        <w:rPr>
          <w:rFonts w:ascii="Times New Roman" w:hAnsi="Times New Roman" w:hint="default"/>
          <w:sz w:val="24"/>
          <w:szCs w:val="24"/>
          <w:rtl w:val="0"/>
          <w:lang w:val="en-US"/>
        </w:rPr>
        <w:t>–</w:t>
      </w:r>
      <w:r>
        <w:rPr>
          <w:rFonts w:ascii="Times New Roman" w:hAnsi="Times New Roman"/>
          <w:sz w:val="24"/>
          <w:szCs w:val="24"/>
          <w:rtl w:val="0"/>
          <w:lang w:val="en-US"/>
        </w:rPr>
        <w:t>95. https://doi.org/10.2307/1941907.</w:t>
      </w:r>
    </w:p>
    <w:p>
      <w:pPr>
        <w:pStyle w:val="Bibliography"/>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Odum, Eugene P. 1989. </w:t>
      </w:r>
      <w:r>
        <w:rPr>
          <w:rFonts w:ascii="Times New Roman" w:hAnsi="Times New Roman"/>
          <w:i w:val="1"/>
          <w:iCs w:val="1"/>
          <w:sz w:val="24"/>
          <w:szCs w:val="24"/>
          <w:rtl w:val="0"/>
          <w:lang w:val="en-US"/>
        </w:rPr>
        <w:t>Ecology and Our Endangered Life-Support Systems</w:t>
      </w:r>
      <w:r>
        <w:rPr>
          <w:rFonts w:ascii="Times New Roman" w:hAnsi="Times New Roman"/>
          <w:sz w:val="24"/>
          <w:szCs w:val="24"/>
          <w:rtl w:val="0"/>
          <w:lang w:val="en-US"/>
        </w:rPr>
        <w:t>. Sunderland, Mass: Sinauer Associates.</w:t>
      </w:r>
    </w:p>
    <w:p>
      <w:pPr>
        <w:pStyle w:val="Bibliography"/>
        <w:spacing w:line="480" w:lineRule="auto"/>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 xml:space="preserve">. 2002. </w:t>
      </w:r>
      <w:r>
        <w:rPr>
          <w:rFonts w:ascii="Times New Roman" w:hAnsi="Times New Roman" w:hint="default"/>
          <w:sz w:val="24"/>
          <w:szCs w:val="24"/>
          <w:rtl w:val="0"/>
          <w:lang w:val="en-US"/>
        </w:rPr>
        <w:t>“</w:t>
      </w:r>
      <w:r>
        <w:rPr>
          <w:rFonts w:ascii="Times New Roman" w:hAnsi="Times New Roman"/>
          <w:sz w:val="24"/>
          <w:szCs w:val="24"/>
          <w:rtl w:val="0"/>
          <w:lang w:val="en-US"/>
        </w:rPr>
        <w:t>Tidal Marshes as Outwelling/Pulsing Systems.</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In </w:t>
      </w:r>
      <w:r>
        <w:rPr>
          <w:rFonts w:ascii="Times New Roman" w:hAnsi="Times New Roman"/>
          <w:i w:val="1"/>
          <w:iCs w:val="1"/>
          <w:sz w:val="24"/>
          <w:szCs w:val="24"/>
          <w:rtl w:val="0"/>
          <w:lang w:val="en-US"/>
        </w:rPr>
        <w:t>Concepts and Controversies in Tidal Marsh Ecology</w:t>
      </w:r>
      <w:r>
        <w:rPr>
          <w:rFonts w:ascii="Times New Roman" w:hAnsi="Times New Roman"/>
          <w:sz w:val="24"/>
          <w:szCs w:val="24"/>
          <w:rtl w:val="0"/>
          <w:lang w:val="en-US"/>
        </w:rPr>
        <w:t>, edited by Michael P. Weinstein and Daniel A. Kreeger, 3</w:t>
      </w:r>
      <w:r>
        <w:rPr>
          <w:rFonts w:ascii="Times New Roman" w:hAnsi="Times New Roman" w:hint="default"/>
          <w:sz w:val="24"/>
          <w:szCs w:val="24"/>
          <w:rtl w:val="0"/>
          <w:lang w:val="en-US"/>
        </w:rPr>
        <w:t>–</w:t>
      </w:r>
      <w:r>
        <w:rPr>
          <w:rFonts w:ascii="Times New Roman" w:hAnsi="Times New Roman"/>
          <w:sz w:val="24"/>
          <w:szCs w:val="24"/>
          <w:rtl w:val="0"/>
          <w:lang w:val="en-US"/>
        </w:rPr>
        <w:t>7. Dordrecht: Kluwer Academic Publishers. https://doi.org/10.1007/0-306-47534-0_1.</w:t>
      </w:r>
    </w:p>
    <w:p>
      <w:pPr>
        <w:pStyle w:val="Bibliography"/>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Odum, Howard T. 1962. </w:t>
      </w:r>
      <w:r>
        <w:rPr>
          <w:rFonts w:ascii="Times New Roman" w:hAnsi="Times New Roman" w:hint="default"/>
          <w:sz w:val="24"/>
          <w:szCs w:val="24"/>
          <w:rtl w:val="0"/>
          <w:lang w:val="en-US"/>
        </w:rPr>
        <w:t>“</w:t>
      </w:r>
      <w:r>
        <w:rPr>
          <w:rFonts w:ascii="Times New Roman" w:hAnsi="Times New Roman"/>
          <w:sz w:val="24"/>
          <w:szCs w:val="24"/>
          <w:rtl w:val="0"/>
          <w:lang w:val="en-US"/>
        </w:rPr>
        <w:t>Man in the Ecosystem. Proceedings of Lockwood Conference on the Suburban Forest and Ecology, Storrs, CT.</w:t>
      </w:r>
      <w:r>
        <w:rPr>
          <w:rFonts w:ascii="Times New Roman" w:hAnsi="Times New Roman" w:hint="default"/>
          <w:sz w:val="24"/>
          <w:szCs w:val="24"/>
          <w:rtl w:val="0"/>
          <w:lang w:val="en-US"/>
        </w:rPr>
        <w:t xml:space="preserve">” </w:t>
      </w:r>
      <w:r>
        <w:rPr>
          <w:rFonts w:ascii="Times New Roman" w:hAnsi="Times New Roman"/>
          <w:i w:val="1"/>
          <w:iCs w:val="1"/>
          <w:sz w:val="24"/>
          <w:szCs w:val="24"/>
          <w:rtl w:val="0"/>
          <w:lang w:val="en-US"/>
        </w:rPr>
        <w:t>Bull. Conn. Agric. Station</w:t>
      </w:r>
      <w:r>
        <w:rPr>
          <w:rFonts w:ascii="Times New Roman" w:hAnsi="Times New Roman"/>
          <w:sz w:val="24"/>
          <w:szCs w:val="24"/>
          <w:rtl w:val="0"/>
          <w:lang w:val="en-US"/>
        </w:rPr>
        <w:t xml:space="preserve"> 652: 57</w:t>
      </w:r>
      <w:r>
        <w:rPr>
          <w:rFonts w:ascii="Times New Roman" w:hAnsi="Times New Roman" w:hint="default"/>
          <w:sz w:val="24"/>
          <w:szCs w:val="24"/>
          <w:rtl w:val="0"/>
          <w:lang w:val="en-US"/>
        </w:rPr>
        <w:t>–</w:t>
      </w:r>
      <w:r>
        <w:rPr>
          <w:rFonts w:ascii="Times New Roman" w:hAnsi="Times New Roman"/>
          <w:sz w:val="24"/>
          <w:szCs w:val="24"/>
          <w:rtl w:val="0"/>
          <w:lang w:val="en-US"/>
        </w:rPr>
        <w:t>75.</w:t>
      </w:r>
    </w:p>
    <w:p>
      <w:pPr>
        <w:pStyle w:val="Bibliography"/>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Odum, Howard T. 1972. </w:t>
      </w:r>
      <w:r>
        <w:rPr>
          <w:rFonts w:ascii="Times New Roman" w:hAnsi="Times New Roman" w:hint="default"/>
          <w:sz w:val="24"/>
          <w:szCs w:val="24"/>
          <w:rtl w:val="0"/>
          <w:lang w:val="en-US"/>
        </w:rPr>
        <w:t>“</w:t>
      </w:r>
      <w:r>
        <w:rPr>
          <w:rFonts w:ascii="Times New Roman" w:hAnsi="Times New Roman"/>
          <w:sz w:val="24"/>
          <w:szCs w:val="24"/>
          <w:rtl w:val="0"/>
          <w:lang w:val="en-US"/>
        </w:rPr>
        <w:t>Unscientific Myopia: The Illusions of Plenty.,</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A Review of the </w:t>
      </w:r>
      <w:r>
        <w:rPr>
          <w:rFonts w:ascii="Times New Roman" w:hAnsi="Times New Roman" w:hint="default"/>
          <w:sz w:val="24"/>
          <w:szCs w:val="24"/>
          <w:rtl w:val="0"/>
          <w:lang w:val="en-US"/>
        </w:rPr>
        <w:t>“</w:t>
      </w:r>
      <w:r>
        <w:rPr>
          <w:rFonts w:ascii="Times New Roman" w:hAnsi="Times New Roman"/>
          <w:sz w:val="24"/>
          <w:szCs w:val="24"/>
          <w:rtl w:val="0"/>
          <w:lang w:val="en-US"/>
        </w:rPr>
        <w:t>Energy and Power</w:t>
      </w:r>
      <w:r>
        <w:rPr>
          <w:rFonts w:ascii="Times New Roman" w:hAnsi="Times New Roman" w:hint="default"/>
          <w:sz w:val="24"/>
          <w:szCs w:val="24"/>
          <w:rtl w:val="0"/>
          <w:lang w:val="en-US"/>
        </w:rPr>
        <w:t xml:space="preserve">” </w:t>
      </w:r>
      <w:r>
        <w:rPr>
          <w:rFonts w:ascii="Times New Roman" w:hAnsi="Times New Roman"/>
          <w:sz w:val="24"/>
          <w:szCs w:val="24"/>
          <w:rtl w:val="0"/>
          <w:lang w:val="en-US"/>
        </w:rPr>
        <w:t>Issue of Scientific American., , 246</w:t>
      </w:r>
      <w:r>
        <w:rPr>
          <w:rFonts w:ascii="Times New Roman" w:hAnsi="Times New Roman" w:hint="default"/>
          <w:sz w:val="24"/>
          <w:szCs w:val="24"/>
          <w:rtl w:val="0"/>
          <w:lang w:val="en-US"/>
        </w:rPr>
        <w:t>–</w:t>
      </w:r>
      <w:r>
        <w:rPr>
          <w:rFonts w:ascii="Times New Roman" w:hAnsi="Times New Roman"/>
          <w:sz w:val="24"/>
          <w:szCs w:val="24"/>
          <w:rtl w:val="0"/>
          <w:lang w:val="en-US"/>
        </w:rPr>
        <w:t>48.</w:t>
      </w:r>
    </w:p>
    <w:p>
      <w:pPr>
        <w:pStyle w:val="Bibliography"/>
        <w:spacing w:line="480" w:lineRule="auto"/>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 xml:space="preserve">. 1983. </w:t>
      </w:r>
      <w:r>
        <w:rPr>
          <w:rFonts w:ascii="Times New Roman" w:hAnsi="Times New Roman"/>
          <w:i w:val="1"/>
          <w:iCs w:val="1"/>
          <w:sz w:val="24"/>
          <w:szCs w:val="24"/>
          <w:rtl w:val="0"/>
          <w:lang w:val="en-US"/>
        </w:rPr>
        <w:t>Systems Ecology: An Introduction</w:t>
      </w:r>
      <w:r>
        <w:rPr>
          <w:rFonts w:ascii="Times New Roman" w:hAnsi="Times New Roman"/>
          <w:sz w:val="24"/>
          <w:szCs w:val="24"/>
          <w:rtl w:val="0"/>
          <w:lang w:val="en-US"/>
        </w:rPr>
        <w:t>. New York: Wiley.</w:t>
      </w:r>
    </w:p>
    <w:p>
      <w:pPr>
        <w:pStyle w:val="Bibliography"/>
        <w:spacing w:line="480" w:lineRule="auto"/>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hAnsi="Times New Roman"/>
          <w:sz w:val="24"/>
          <w:szCs w:val="24"/>
          <w:rtl w:val="0"/>
          <w:lang w:val="en-US"/>
        </w:rPr>
        <w:t xml:space="preserve">. 1988. </w:t>
      </w:r>
      <w:r>
        <w:rPr>
          <w:rFonts w:ascii="Times New Roman" w:hAnsi="Times New Roman" w:hint="default"/>
          <w:sz w:val="24"/>
          <w:szCs w:val="24"/>
          <w:rtl w:val="0"/>
          <w:lang w:val="en-US"/>
        </w:rPr>
        <w:t>“</w:t>
      </w:r>
      <w:r>
        <w:rPr>
          <w:rFonts w:ascii="Times New Roman" w:hAnsi="Times New Roman"/>
          <w:sz w:val="24"/>
          <w:szCs w:val="24"/>
          <w:rtl w:val="0"/>
          <w:lang w:val="en-US"/>
        </w:rPr>
        <w:t>Self-Organization, Transformity, and Information.</w:t>
      </w:r>
      <w:r>
        <w:rPr>
          <w:rFonts w:ascii="Times New Roman" w:hAnsi="Times New Roman" w:hint="default"/>
          <w:sz w:val="24"/>
          <w:szCs w:val="24"/>
          <w:rtl w:val="0"/>
          <w:lang w:val="en-US"/>
        </w:rPr>
        <w:t xml:space="preserve">” </w:t>
      </w:r>
      <w:r>
        <w:rPr>
          <w:rFonts w:ascii="Times New Roman" w:hAnsi="Times New Roman"/>
          <w:i w:val="1"/>
          <w:iCs w:val="1"/>
          <w:sz w:val="24"/>
          <w:szCs w:val="24"/>
          <w:rtl w:val="0"/>
          <w:lang w:val="fr-FR"/>
        </w:rPr>
        <w:t>Science</w:t>
      </w:r>
      <w:r>
        <w:rPr>
          <w:rFonts w:ascii="Times New Roman" w:hAnsi="Times New Roman"/>
          <w:sz w:val="24"/>
          <w:szCs w:val="24"/>
          <w:rtl w:val="0"/>
          <w:lang w:val="fr-FR"/>
        </w:rPr>
        <w:t xml:space="preserve"> 242 (4882): 1132</w:t>
      </w:r>
      <w:r>
        <w:rPr>
          <w:rFonts w:ascii="Times New Roman" w:hAnsi="Times New Roman" w:hint="default"/>
          <w:sz w:val="24"/>
          <w:szCs w:val="24"/>
          <w:rtl w:val="0"/>
          <w:lang w:val="fr-FR"/>
        </w:rPr>
        <w:t>–</w:t>
      </w:r>
      <w:r>
        <w:rPr>
          <w:rFonts w:ascii="Times New Roman" w:hAnsi="Times New Roman"/>
          <w:sz w:val="24"/>
          <w:szCs w:val="24"/>
          <w:rtl w:val="0"/>
          <w:lang w:val="fr-FR"/>
        </w:rPr>
        <w:t>39. https://doi.org/10.1126/science.242.4882.1132.</w:t>
      </w:r>
    </w:p>
    <w:p>
      <w:pPr>
        <w:pStyle w:val="Bibliography"/>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Odum, Howard T, and B Odum. 2003. </w:t>
      </w:r>
      <w:r>
        <w:rPr>
          <w:rFonts w:ascii="Times New Roman" w:hAnsi="Times New Roman" w:hint="default"/>
          <w:sz w:val="24"/>
          <w:szCs w:val="24"/>
          <w:rtl w:val="0"/>
          <w:lang w:val="en-US"/>
        </w:rPr>
        <w:t>“</w:t>
      </w:r>
      <w:r>
        <w:rPr>
          <w:rFonts w:ascii="Times New Roman" w:hAnsi="Times New Roman"/>
          <w:sz w:val="24"/>
          <w:szCs w:val="24"/>
          <w:rtl w:val="0"/>
          <w:lang w:val="en-US"/>
        </w:rPr>
        <w:t>Concepts and Methods of Ecological Engineering.</w:t>
      </w:r>
      <w:r>
        <w:rPr>
          <w:rFonts w:ascii="Times New Roman" w:hAnsi="Times New Roman" w:hint="default"/>
          <w:sz w:val="24"/>
          <w:szCs w:val="24"/>
          <w:rtl w:val="0"/>
          <w:lang w:val="en-US"/>
        </w:rPr>
        <w:t xml:space="preserve">” </w:t>
      </w:r>
      <w:r>
        <w:rPr>
          <w:rFonts w:ascii="Times New Roman" w:hAnsi="Times New Roman"/>
          <w:i w:val="1"/>
          <w:iCs w:val="1"/>
          <w:sz w:val="24"/>
          <w:szCs w:val="24"/>
          <w:rtl w:val="0"/>
          <w:lang w:val="en-US"/>
        </w:rPr>
        <w:t>Ecological Engineering</w:t>
      </w:r>
      <w:r>
        <w:rPr>
          <w:rFonts w:ascii="Times New Roman" w:hAnsi="Times New Roman"/>
          <w:sz w:val="24"/>
          <w:szCs w:val="24"/>
          <w:rtl w:val="0"/>
          <w:lang w:val="en-US"/>
        </w:rPr>
        <w:t xml:space="preserve"> 20 (5): 339</w:t>
      </w:r>
      <w:r>
        <w:rPr>
          <w:rFonts w:ascii="Times New Roman" w:hAnsi="Times New Roman" w:hint="default"/>
          <w:sz w:val="24"/>
          <w:szCs w:val="24"/>
          <w:rtl w:val="0"/>
          <w:lang w:val="en-US"/>
        </w:rPr>
        <w:t>–</w:t>
      </w:r>
      <w:r>
        <w:rPr>
          <w:rFonts w:ascii="Times New Roman" w:hAnsi="Times New Roman"/>
          <w:sz w:val="24"/>
          <w:szCs w:val="24"/>
          <w:rtl w:val="0"/>
          <w:lang w:val="en-US"/>
        </w:rPr>
        <w:t>61. https://doi.org/10.1016/j.ecoleng.2003.08.008.</w:t>
      </w:r>
    </w:p>
    <w:p>
      <w:pPr>
        <w:pStyle w:val="Bibliography"/>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Odum, William E., Eugene P. Odum, and Howard T. Odum. 1995. </w:t>
      </w:r>
      <w:r>
        <w:rPr>
          <w:rFonts w:ascii="Times New Roman" w:hAnsi="Times New Roman" w:hint="default"/>
          <w:sz w:val="24"/>
          <w:szCs w:val="24"/>
          <w:rtl w:val="0"/>
          <w:lang w:val="en-US"/>
        </w:rPr>
        <w:t>“</w:t>
      </w:r>
      <w:r>
        <w:rPr>
          <w:rFonts w:ascii="Times New Roman" w:hAnsi="Times New Roman"/>
          <w:sz w:val="24"/>
          <w:szCs w:val="24"/>
          <w:rtl w:val="0"/>
          <w:lang w:val="en-US"/>
        </w:rPr>
        <w:t>Nature</w:t>
      </w:r>
      <w:r>
        <w:rPr>
          <w:rFonts w:ascii="Times New Roman" w:hAnsi="Times New Roman" w:hint="default"/>
          <w:sz w:val="24"/>
          <w:szCs w:val="24"/>
          <w:rtl w:val="0"/>
          <w:lang w:val="en-US"/>
        </w:rPr>
        <w:t>’</w:t>
      </w:r>
      <w:r>
        <w:rPr>
          <w:rFonts w:ascii="Times New Roman" w:hAnsi="Times New Roman"/>
          <w:sz w:val="24"/>
          <w:szCs w:val="24"/>
          <w:rtl w:val="0"/>
          <w:lang w:val="en-US"/>
        </w:rPr>
        <w:t>s Pulsing Paradigm.</w:t>
      </w:r>
      <w:r>
        <w:rPr>
          <w:rFonts w:ascii="Times New Roman" w:hAnsi="Times New Roman" w:hint="default"/>
          <w:sz w:val="24"/>
          <w:szCs w:val="24"/>
          <w:rtl w:val="0"/>
          <w:lang w:val="en-US"/>
        </w:rPr>
        <w:t xml:space="preserve">” </w:t>
      </w:r>
      <w:r>
        <w:rPr>
          <w:rFonts w:ascii="Times New Roman" w:hAnsi="Times New Roman"/>
          <w:i w:val="1"/>
          <w:iCs w:val="1"/>
          <w:sz w:val="24"/>
          <w:szCs w:val="24"/>
          <w:rtl w:val="0"/>
          <w:lang w:val="en-US"/>
        </w:rPr>
        <w:t>Estuaries</w:t>
      </w:r>
      <w:r>
        <w:rPr>
          <w:rFonts w:ascii="Times New Roman" w:hAnsi="Times New Roman"/>
          <w:sz w:val="24"/>
          <w:szCs w:val="24"/>
          <w:rtl w:val="0"/>
          <w:lang w:val="en-US"/>
        </w:rPr>
        <w:t xml:space="preserve"> 18 (4): 547. https://doi.org/10.2307/1352375.</w:t>
      </w:r>
    </w:p>
    <w:p>
      <w:pPr>
        <w:pStyle w:val="Bibliography"/>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Pahl-Wostl, Claudia. 1995. </w:t>
      </w:r>
      <w:r>
        <w:rPr>
          <w:rFonts w:ascii="Times New Roman" w:hAnsi="Times New Roman"/>
          <w:i w:val="1"/>
          <w:iCs w:val="1"/>
          <w:sz w:val="24"/>
          <w:szCs w:val="24"/>
          <w:rtl w:val="0"/>
          <w:lang w:val="en-US"/>
        </w:rPr>
        <w:t>The Dynamic Nature of Ecosystems: Chaos and Order Entwined</w:t>
      </w:r>
      <w:r>
        <w:rPr>
          <w:rFonts w:ascii="Times New Roman" w:hAnsi="Times New Roman"/>
          <w:sz w:val="24"/>
          <w:szCs w:val="24"/>
          <w:rtl w:val="0"/>
          <w:lang w:val="en-US"/>
        </w:rPr>
        <w:t>. Chichester</w:t>
      </w:r>
      <w:r>
        <w:rPr>
          <w:rFonts w:ascii="Times New Roman" w:hAnsi="Times New Roman" w:hint="default"/>
          <w:sz w:val="24"/>
          <w:szCs w:val="24"/>
          <w:rtl w:val="0"/>
          <w:lang w:val="en-US"/>
        </w:rPr>
        <w:t> </w:t>
      </w:r>
      <w:r>
        <w:rPr>
          <w:rFonts w:ascii="Times New Roman" w:hAnsi="Times New Roman"/>
          <w:sz w:val="24"/>
          <w:szCs w:val="24"/>
          <w:rtl w:val="0"/>
          <w:lang w:val="en-US"/>
        </w:rPr>
        <w:t>; New York: Wiley.</w:t>
      </w:r>
    </w:p>
    <w:p>
      <w:pPr>
        <w:pStyle w:val="Bibliography"/>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Pe</w:t>
      </w:r>
      <w:r>
        <w:rPr>
          <w:rFonts w:ascii="Times New Roman" w:hAnsi="Times New Roman" w:hint="default"/>
          <w:sz w:val="24"/>
          <w:szCs w:val="24"/>
          <w:rtl w:val="0"/>
          <w:lang w:val="en-US"/>
        </w:rPr>
        <w:t>’</w:t>
      </w:r>
      <w:r>
        <w:rPr>
          <w:rFonts w:ascii="Times New Roman" w:hAnsi="Times New Roman"/>
          <w:sz w:val="24"/>
          <w:szCs w:val="24"/>
          <w:rtl w:val="0"/>
          <w:lang w:val="en-US"/>
        </w:rPr>
        <w:t>er, Guy, Catharine van Maanen, Anne Turb</w:t>
      </w:r>
      <w:r>
        <w:rPr>
          <w:rFonts w:ascii="Times New Roman" w:hAnsi="Times New Roman" w:hint="default"/>
          <w:sz w:val="24"/>
          <w:szCs w:val="24"/>
          <w:rtl w:val="0"/>
          <w:lang w:val="en-US"/>
        </w:rPr>
        <w:t>é</w:t>
      </w:r>
      <w:r>
        <w:rPr>
          <w:rFonts w:ascii="Times New Roman" w:hAnsi="Times New Roman"/>
          <w:sz w:val="24"/>
          <w:szCs w:val="24"/>
          <w:rtl w:val="0"/>
          <w:lang w:val="en-US"/>
        </w:rPr>
        <w:t xml:space="preserve">, Yiannis G. Matsinos, and Salit Kark. 2011. </w:t>
      </w:r>
      <w:r>
        <w:rPr>
          <w:rFonts w:ascii="Times New Roman" w:hAnsi="Times New Roman" w:hint="default"/>
          <w:sz w:val="24"/>
          <w:szCs w:val="24"/>
          <w:rtl w:val="0"/>
          <w:lang w:val="en-US"/>
        </w:rPr>
        <w:t>“</w:t>
      </w:r>
      <w:r>
        <w:rPr>
          <w:rFonts w:ascii="Times New Roman" w:hAnsi="Times New Roman"/>
          <w:sz w:val="24"/>
          <w:szCs w:val="24"/>
          <w:rtl w:val="0"/>
          <w:lang w:val="en-US"/>
        </w:rPr>
        <w:t>Butterfly Diversity at the Ecotone between Agricultural and Semi-Natural Habitats across a Climatic Gradient: Butterfly Diversity: Local and Climatic Gradients.</w:t>
      </w:r>
      <w:r>
        <w:rPr>
          <w:rFonts w:ascii="Times New Roman" w:hAnsi="Times New Roman" w:hint="default"/>
          <w:sz w:val="24"/>
          <w:szCs w:val="24"/>
          <w:rtl w:val="0"/>
          <w:lang w:val="en-US"/>
        </w:rPr>
        <w:t xml:space="preserve">” </w:t>
      </w:r>
      <w:r>
        <w:rPr>
          <w:rFonts w:ascii="Times New Roman" w:hAnsi="Times New Roman"/>
          <w:i w:val="1"/>
          <w:iCs w:val="1"/>
          <w:sz w:val="24"/>
          <w:szCs w:val="24"/>
          <w:rtl w:val="0"/>
          <w:lang w:val="en-US"/>
        </w:rPr>
        <w:t>Diversity and Distributions</w:t>
      </w:r>
      <w:r>
        <w:rPr>
          <w:rFonts w:ascii="Times New Roman" w:hAnsi="Times New Roman"/>
          <w:sz w:val="24"/>
          <w:szCs w:val="24"/>
          <w:rtl w:val="0"/>
          <w:lang w:val="en-US"/>
        </w:rPr>
        <w:t xml:space="preserve"> 17 (6): 1186</w:t>
      </w:r>
      <w:r>
        <w:rPr>
          <w:rFonts w:ascii="Times New Roman" w:hAnsi="Times New Roman" w:hint="default"/>
          <w:sz w:val="24"/>
          <w:szCs w:val="24"/>
          <w:rtl w:val="0"/>
          <w:lang w:val="en-US"/>
        </w:rPr>
        <w:t>–</w:t>
      </w:r>
      <w:r>
        <w:rPr>
          <w:rFonts w:ascii="Times New Roman" w:hAnsi="Times New Roman"/>
          <w:sz w:val="24"/>
          <w:szCs w:val="24"/>
          <w:rtl w:val="0"/>
          <w:lang w:val="en-US"/>
        </w:rPr>
        <w:t>97. https://doi.org/10.1111/j.1472-4642.2011.00795.x.</w:t>
      </w:r>
    </w:p>
    <w:p>
      <w:pPr>
        <w:pStyle w:val="Bibliography"/>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Rabalais, Nancy N. 2002. </w:t>
      </w:r>
      <w:r>
        <w:rPr>
          <w:rFonts w:ascii="Times New Roman" w:hAnsi="Times New Roman" w:hint="default"/>
          <w:sz w:val="24"/>
          <w:szCs w:val="24"/>
          <w:rtl w:val="0"/>
          <w:lang w:val="en-US"/>
        </w:rPr>
        <w:t>“</w:t>
      </w:r>
      <w:r>
        <w:rPr>
          <w:rFonts w:ascii="Times New Roman" w:hAnsi="Times New Roman"/>
          <w:sz w:val="24"/>
          <w:szCs w:val="24"/>
          <w:rtl w:val="0"/>
          <w:lang w:val="en-US"/>
        </w:rPr>
        <w:t>Nitrogen in Aquatic Ecosystems.</w:t>
      </w:r>
      <w:r>
        <w:rPr>
          <w:rFonts w:ascii="Times New Roman" w:hAnsi="Times New Roman" w:hint="default"/>
          <w:sz w:val="24"/>
          <w:szCs w:val="24"/>
          <w:rtl w:val="0"/>
          <w:lang w:val="en-US"/>
        </w:rPr>
        <w:t xml:space="preserve">” </w:t>
      </w:r>
      <w:r>
        <w:rPr>
          <w:rFonts w:ascii="Times New Roman" w:hAnsi="Times New Roman"/>
          <w:i w:val="1"/>
          <w:iCs w:val="1"/>
          <w:sz w:val="24"/>
          <w:szCs w:val="24"/>
          <w:rtl w:val="0"/>
          <w:lang w:val="en-US"/>
        </w:rPr>
        <w:t>AMBIO: A Journal of the Human Environment</w:t>
      </w:r>
      <w:r>
        <w:rPr>
          <w:rFonts w:ascii="Times New Roman" w:hAnsi="Times New Roman"/>
          <w:sz w:val="24"/>
          <w:szCs w:val="24"/>
          <w:rtl w:val="0"/>
          <w:lang w:val="en-US"/>
        </w:rPr>
        <w:t xml:space="preserve"> 31 (2): 102</w:t>
      </w:r>
      <w:r>
        <w:rPr>
          <w:rFonts w:ascii="Times New Roman" w:hAnsi="Times New Roman" w:hint="default"/>
          <w:sz w:val="24"/>
          <w:szCs w:val="24"/>
          <w:rtl w:val="0"/>
          <w:lang w:val="en-US"/>
        </w:rPr>
        <w:t>–</w:t>
      </w:r>
      <w:r>
        <w:rPr>
          <w:rFonts w:ascii="Times New Roman" w:hAnsi="Times New Roman"/>
          <w:sz w:val="24"/>
          <w:szCs w:val="24"/>
          <w:rtl w:val="0"/>
          <w:lang w:val="en-US"/>
        </w:rPr>
        <w:t>12. https://doi.org/10.1579/0044-7447-31.2.102.</w:t>
      </w:r>
    </w:p>
    <w:p>
      <w:pPr>
        <w:pStyle w:val="Bibliography"/>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Rapport, D.J, H.A Regier, and T.C Hutchinson. 1985. </w:t>
      </w:r>
      <w:r>
        <w:rPr>
          <w:rFonts w:ascii="Times New Roman" w:hAnsi="Times New Roman" w:hint="default"/>
          <w:sz w:val="24"/>
          <w:szCs w:val="24"/>
          <w:rtl w:val="0"/>
          <w:lang w:val="en-US"/>
        </w:rPr>
        <w:t>“</w:t>
      </w:r>
      <w:r>
        <w:rPr>
          <w:rFonts w:ascii="Times New Roman" w:hAnsi="Times New Roman"/>
          <w:sz w:val="24"/>
          <w:szCs w:val="24"/>
          <w:rtl w:val="0"/>
          <w:lang w:val="en-US"/>
        </w:rPr>
        <w:t>Ecosystem Behavior Under Stress.</w:t>
      </w:r>
      <w:r>
        <w:rPr>
          <w:rFonts w:ascii="Times New Roman" w:hAnsi="Times New Roman" w:hint="default"/>
          <w:sz w:val="24"/>
          <w:szCs w:val="24"/>
          <w:rtl w:val="0"/>
          <w:lang w:val="en-US"/>
        </w:rPr>
        <w:t xml:space="preserve">” </w:t>
      </w:r>
      <w:r>
        <w:rPr>
          <w:rFonts w:ascii="Times New Roman" w:hAnsi="Times New Roman"/>
          <w:sz w:val="24"/>
          <w:szCs w:val="24"/>
          <w:rtl w:val="0"/>
          <w:lang w:val="en-US"/>
        </w:rPr>
        <w:t>125 (617</w:t>
      </w:r>
      <w:r>
        <w:rPr>
          <w:rFonts w:ascii="Times New Roman" w:hAnsi="Times New Roman" w:hint="default"/>
          <w:sz w:val="24"/>
          <w:szCs w:val="24"/>
          <w:rtl w:val="0"/>
          <w:lang w:val="en-US"/>
        </w:rPr>
        <w:t>–</w:t>
      </w:r>
      <w:r>
        <w:rPr>
          <w:rFonts w:ascii="Times New Roman" w:hAnsi="Times New Roman"/>
          <w:sz w:val="24"/>
          <w:szCs w:val="24"/>
          <w:rtl w:val="0"/>
          <w:lang w:val="en-US"/>
        </w:rPr>
        <w:t>640).</w:t>
      </w:r>
    </w:p>
    <w:p>
      <w:pPr>
        <w:pStyle w:val="Bibliography"/>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Ruth, Matthias. 2008. </w:t>
      </w:r>
      <w:r>
        <w:rPr>
          <w:rFonts w:ascii="Times New Roman" w:hAnsi="Times New Roman" w:hint="default"/>
          <w:sz w:val="24"/>
          <w:szCs w:val="24"/>
          <w:rtl w:val="0"/>
          <w:lang w:val="en-US"/>
        </w:rPr>
        <w:t>“</w:t>
      </w:r>
      <w:r>
        <w:rPr>
          <w:rFonts w:ascii="Times New Roman" w:hAnsi="Times New Roman"/>
          <w:sz w:val="24"/>
          <w:szCs w:val="24"/>
          <w:rtl w:val="0"/>
          <w:lang w:val="en-US"/>
        </w:rPr>
        <w:t>Towards a Thermodynamic Theory for Ecological Systems.</w:t>
      </w:r>
      <w:r>
        <w:rPr>
          <w:rFonts w:ascii="Times New Roman" w:hAnsi="Times New Roman" w:hint="default"/>
          <w:sz w:val="24"/>
          <w:szCs w:val="24"/>
          <w:rtl w:val="0"/>
          <w:lang w:val="en-US"/>
        </w:rPr>
        <w:t xml:space="preserve">” </w:t>
      </w:r>
      <w:r>
        <w:rPr>
          <w:rFonts w:ascii="Times New Roman" w:hAnsi="Times New Roman"/>
          <w:i w:val="1"/>
          <w:iCs w:val="1"/>
          <w:sz w:val="24"/>
          <w:szCs w:val="24"/>
          <w:rtl w:val="0"/>
          <w:lang w:val="en-US"/>
        </w:rPr>
        <w:t>Ecological Economics</w:t>
      </w:r>
      <w:r>
        <w:rPr>
          <w:rFonts w:ascii="Times New Roman" w:hAnsi="Times New Roman"/>
          <w:sz w:val="24"/>
          <w:szCs w:val="24"/>
          <w:rtl w:val="0"/>
          <w:lang w:val="en-US"/>
        </w:rPr>
        <w:t xml:space="preserve"> 64 (3): 675</w:t>
      </w:r>
      <w:r>
        <w:rPr>
          <w:rFonts w:ascii="Times New Roman" w:hAnsi="Times New Roman" w:hint="default"/>
          <w:sz w:val="24"/>
          <w:szCs w:val="24"/>
          <w:rtl w:val="0"/>
          <w:lang w:val="en-US"/>
        </w:rPr>
        <w:t>–</w:t>
      </w:r>
      <w:r>
        <w:rPr>
          <w:rFonts w:ascii="Times New Roman" w:hAnsi="Times New Roman"/>
          <w:sz w:val="24"/>
          <w:szCs w:val="24"/>
          <w:rtl w:val="0"/>
          <w:lang w:val="en-US"/>
        </w:rPr>
        <w:t>76. https://doi.org/10.1016/j.ecolecon.2006.11.019.</w:t>
      </w:r>
    </w:p>
    <w:p>
      <w:pPr>
        <w:pStyle w:val="Bibliography"/>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Shijun, Ma. 1988. </w:t>
      </w:r>
      <w:r>
        <w:rPr>
          <w:rFonts w:ascii="Times New Roman" w:hAnsi="Times New Roman" w:hint="default"/>
          <w:sz w:val="24"/>
          <w:szCs w:val="24"/>
          <w:rtl w:val="0"/>
          <w:lang w:val="en-US"/>
        </w:rPr>
        <w:t>“</w:t>
      </w:r>
      <w:r>
        <w:rPr>
          <w:rFonts w:ascii="Times New Roman" w:hAnsi="Times New Roman"/>
          <w:sz w:val="24"/>
          <w:szCs w:val="24"/>
          <w:rtl w:val="0"/>
          <w:lang w:val="en-US"/>
        </w:rPr>
        <w:t>Development of Agro-Ecological Engineering in China. Pp. 1-13 in Proceedings of the International Symposium on Agro-Ecological Engineering.,</w:t>
      </w:r>
      <w:r>
        <w:rPr>
          <w:rFonts w:ascii="Times New Roman" w:hAnsi="Times New Roman" w:hint="default"/>
          <w:sz w:val="24"/>
          <w:szCs w:val="24"/>
          <w:rtl w:val="0"/>
          <w:lang w:val="en-US"/>
        </w:rPr>
        <w:t xml:space="preserve">” </w:t>
      </w:r>
      <w:r>
        <w:rPr>
          <w:rFonts w:ascii="Times New Roman" w:hAnsi="Times New Roman"/>
          <w:sz w:val="24"/>
          <w:szCs w:val="24"/>
          <w:rtl w:val="0"/>
          <w:lang w:val="en-US"/>
        </w:rPr>
        <w:t>August.</w:t>
      </w:r>
    </w:p>
    <w:p>
      <w:pPr>
        <w:pStyle w:val="Bibliography"/>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Slagsvold, Tore, and Karen L Wiebe. 2007. </w:t>
      </w:r>
      <w:r>
        <w:rPr>
          <w:rFonts w:ascii="Times New Roman" w:hAnsi="Times New Roman" w:hint="default"/>
          <w:sz w:val="24"/>
          <w:szCs w:val="24"/>
          <w:rtl w:val="0"/>
          <w:lang w:val="en-US"/>
        </w:rPr>
        <w:t>“</w:t>
      </w:r>
      <w:r>
        <w:rPr>
          <w:rFonts w:ascii="Times New Roman" w:hAnsi="Times New Roman"/>
          <w:sz w:val="24"/>
          <w:szCs w:val="24"/>
          <w:rtl w:val="0"/>
          <w:lang w:val="en-US"/>
        </w:rPr>
        <w:t>Learning the Ecological Niche.</w:t>
      </w:r>
      <w:r>
        <w:rPr>
          <w:rFonts w:ascii="Times New Roman" w:hAnsi="Times New Roman" w:hint="default"/>
          <w:sz w:val="24"/>
          <w:szCs w:val="24"/>
          <w:rtl w:val="0"/>
          <w:lang w:val="en-US"/>
        </w:rPr>
        <w:t xml:space="preserve">” </w:t>
      </w:r>
      <w:r>
        <w:rPr>
          <w:rFonts w:ascii="Times New Roman" w:hAnsi="Times New Roman"/>
          <w:i w:val="1"/>
          <w:iCs w:val="1"/>
          <w:sz w:val="24"/>
          <w:szCs w:val="24"/>
          <w:rtl w:val="0"/>
          <w:lang w:val="en-US"/>
        </w:rPr>
        <w:t>Proceedings of the Royal Society B: Biological Sciences</w:t>
      </w:r>
      <w:r>
        <w:rPr>
          <w:rFonts w:ascii="Times New Roman" w:hAnsi="Times New Roman"/>
          <w:sz w:val="24"/>
          <w:szCs w:val="24"/>
          <w:rtl w:val="0"/>
          <w:lang w:val="en-US"/>
        </w:rPr>
        <w:t xml:space="preserve"> 274 (1606): 19</w:t>
      </w:r>
      <w:r>
        <w:rPr>
          <w:rFonts w:ascii="Times New Roman" w:hAnsi="Times New Roman" w:hint="default"/>
          <w:sz w:val="24"/>
          <w:szCs w:val="24"/>
          <w:rtl w:val="0"/>
          <w:lang w:val="en-US"/>
        </w:rPr>
        <w:t>–</w:t>
      </w:r>
      <w:r>
        <w:rPr>
          <w:rFonts w:ascii="Times New Roman" w:hAnsi="Times New Roman"/>
          <w:sz w:val="24"/>
          <w:szCs w:val="24"/>
          <w:rtl w:val="0"/>
          <w:lang w:val="en-US"/>
        </w:rPr>
        <w:t>23. https://doi.org/10.1098/rspb.2006.3663.</w:t>
      </w:r>
    </w:p>
    <w:p>
      <w:pPr>
        <w:pStyle w:val="Bibliography"/>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St. Louis, Vincent L., John W. M. Rudd, Carol A. Kelly, Ken G. Beaty, Nicholas S. Bloom, and Robert J. Flett. 1994. </w:t>
      </w:r>
      <w:r>
        <w:rPr>
          <w:rFonts w:ascii="Times New Roman" w:hAnsi="Times New Roman" w:hint="default"/>
          <w:sz w:val="24"/>
          <w:szCs w:val="24"/>
          <w:rtl w:val="0"/>
          <w:lang w:val="en-US"/>
        </w:rPr>
        <w:t>“</w:t>
      </w:r>
      <w:r>
        <w:rPr>
          <w:rFonts w:ascii="Times New Roman" w:hAnsi="Times New Roman"/>
          <w:sz w:val="24"/>
          <w:szCs w:val="24"/>
          <w:rtl w:val="0"/>
          <w:lang w:val="en-US"/>
        </w:rPr>
        <w:t>Importance of Wetlands as Sources of Methyl Mercury to Boreal Forest Ecosystems.</w:t>
      </w:r>
      <w:r>
        <w:rPr>
          <w:rFonts w:ascii="Times New Roman" w:hAnsi="Times New Roman" w:hint="default"/>
          <w:sz w:val="24"/>
          <w:szCs w:val="24"/>
          <w:rtl w:val="0"/>
          <w:lang w:val="en-US"/>
        </w:rPr>
        <w:t xml:space="preserve">” </w:t>
      </w:r>
      <w:r>
        <w:rPr>
          <w:rFonts w:ascii="Times New Roman" w:hAnsi="Times New Roman"/>
          <w:i w:val="1"/>
          <w:iCs w:val="1"/>
          <w:sz w:val="24"/>
          <w:szCs w:val="24"/>
          <w:rtl w:val="0"/>
          <w:lang w:val="en-US"/>
        </w:rPr>
        <w:t>Canadian Journal of Fisheries and Aquatic Sciences</w:t>
      </w:r>
      <w:r>
        <w:rPr>
          <w:rFonts w:ascii="Times New Roman" w:hAnsi="Times New Roman"/>
          <w:sz w:val="24"/>
          <w:szCs w:val="24"/>
          <w:rtl w:val="0"/>
          <w:lang w:val="en-US"/>
        </w:rPr>
        <w:t xml:space="preserve"> 51 (5): 1065</w:t>
      </w:r>
      <w:r>
        <w:rPr>
          <w:rFonts w:ascii="Times New Roman" w:hAnsi="Times New Roman" w:hint="default"/>
          <w:sz w:val="24"/>
          <w:szCs w:val="24"/>
          <w:rtl w:val="0"/>
          <w:lang w:val="en-US"/>
        </w:rPr>
        <w:t>–</w:t>
      </w:r>
      <w:r>
        <w:rPr>
          <w:rFonts w:ascii="Times New Roman" w:hAnsi="Times New Roman"/>
          <w:sz w:val="24"/>
          <w:szCs w:val="24"/>
          <w:rtl w:val="0"/>
          <w:lang w:val="en-US"/>
        </w:rPr>
        <w:t>76. https://doi.org/10.1139/f94-106.</w:t>
      </w:r>
    </w:p>
    <w:p>
      <w:pPr>
        <w:pStyle w:val="Bibliography"/>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Todd, Nancy Jack, and John Todd. 1994. </w:t>
      </w:r>
      <w:r>
        <w:rPr>
          <w:rFonts w:ascii="Times New Roman" w:hAnsi="Times New Roman"/>
          <w:i w:val="1"/>
          <w:iCs w:val="1"/>
          <w:sz w:val="24"/>
          <w:szCs w:val="24"/>
          <w:rtl w:val="0"/>
          <w:lang w:val="en-US"/>
        </w:rPr>
        <w:t>From Eco-Cities to Living Machines: Principles of Ecological Design</w:t>
      </w:r>
      <w:r>
        <w:rPr>
          <w:rFonts w:ascii="Times New Roman" w:hAnsi="Times New Roman"/>
          <w:sz w:val="24"/>
          <w:szCs w:val="24"/>
          <w:rtl w:val="0"/>
          <w:lang w:val="en-US"/>
        </w:rPr>
        <w:t>. Berkeley, Calif: North Atlantic Books.</w:t>
      </w:r>
    </w:p>
    <w:p>
      <w:pPr>
        <w:pStyle w:val="Bibliography"/>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Weiner, Ruth F., and Robin Matthews. 2003. </w:t>
      </w:r>
      <w:r>
        <w:rPr>
          <w:rFonts w:ascii="Times New Roman" w:hAnsi="Times New Roman"/>
          <w:i w:val="1"/>
          <w:iCs w:val="1"/>
          <w:sz w:val="24"/>
          <w:szCs w:val="24"/>
          <w:rtl w:val="0"/>
          <w:lang w:val="en-US"/>
        </w:rPr>
        <w:t>Environmental Engineering</w:t>
      </w:r>
      <w:r>
        <w:rPr>
          <w:rFonts w:ascii="Times New Roman" w:hAnsi="Times New Roman"/>
          <w:sz w:val="24"/>
          <w:szCs w:val="24"/>
          <w:rtl w:val="0"/>
          <w:lang w:val="en-US"/>
        </w:rPr>
        <w:t>. Fourth. United States: Elsevier Science.</w:t>
      </w:r>
    </w:p>
    <w:p>
      <w:pPr>
        <w:pStyle w:val="Bibliography"/>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Wolanski, E., L.A. Boorman, L. Chcharo, E. Langlois-Saliou, R. Lara, A.J. Plater, R.J. Uncles, and M. Zalewski. 2004. </w:t>
      </w:r>
      <w:r>
        <w:rPr>
          <w:rFonts w:ascii="Times New Roman" w:hAnsi="Times New Roman" w:hint="default"/>
          <w:sz w:val="24"/>
          <w:szCs w:val="24"/>
          <w:rtl w:val="0"/>
          <w:lang w:val="en-US"/>
        </w:rPr>
        <w:t>“</w:t>
      </w:r>
      <w:r>
        <w:rPr>
          <w:rFonts w:ascii="Times New Roman" w:hAnsi="Times New Roman"/>
          <w:sz w:val="24"/>
          <w:szCs w:val="24"/>
          <w:rtl w:val="0"/>
          <w:lang w:val="en-US"/>
        </w:rPr>
        <w:t>Ecohydrology as a New Tool for Sustainable Management of Estuaries and Coastal Waters.</w:t>
      </w:r>
      <w:r>
        <w:rPr>
          <w:rFonts w:ascii="Times New Roman" w:hAnsi="Times New Roman" w:hint="default"/>
          <w:sz w:val="24"/>
          <w:szCs w:val="24"/>
          <w:rtl w:val="0"/>
          <w:lang w:val="en-US"/>
        </w:rPr>
        <w:t xml:space="preserve">” </w:t>
      </w:r>
      <w:r>
        <w:rPr>
          <w:rFonts w:ascii="Times New Roman" w:hAnsi="Times New Roman"/>
          <w:i w:val="1"/>
          <w:iCs w:val="1"/>
          <w:sz w:val="24"/>
          <w:szCs w:val="24"/>
          <w:rtl w:val="0"/>
          <w:lang w:val="en-US"/>
        </w:rPr>
        <w:t>Wetlands Ecology and Management</w:t>
      </w:r>
      <w:r>
        <w:rPr>
          <w:rFonts w:ascii="Times New Roman" w:hAnsi="Times New Roman"/>
          <w:sz w:val="24"/>
          <w:szCs w:val="24"/>
          <w:rtl w:val="0"/>
          <w:lang w:val="en-US"/>
        </w:rPr>
        <w:t xml:space="preserve"> 12 (4): 235</w:t>
      </w:r>
      <w:r>
        <w:rPr>
          <w:rFonts w:ascii="Times New Roman" w:hAnsi="Times New Roman" w:hint="default"/>
          <w:sz w:val="24"/>
          <w:szCs w:val="24"/>
          <w:rtl w:val="0"/>
          <w:lang w:val="en-US"/>
        </w:rPr>
        <w:t>–</w:t>
      </w:r>
      <w:r>
        <w:rPr>
          <w:rFonts w:ascii="Times New Roman" w:hAnsi="Times New Roman"/>
          <w:sz w:val="24"/>
          <w:szCs w:val="24"/>
          <w:rtl w:val="0"/>
          <w:lang w:val="en-US"/>
        </w:rPr>
        <w:t>76. https://doi.org/10.1007/s11273-005-4752-4.</w:t>
      </w:r>
    </w:p>
    <w:p>
      <w:pPr>
        <w:pStyle w:val="Bibliography"/>
        <w:spacing w:line="480" w:lineRule="auto"/>
      </w:pPr>
      <w:r>
        <w:rPr>
          <w:rFonts w:ascii="Times New Roman" w:hAnsi="Times New Roman"/>
          <w:sz w:val="24"/>
          <w:szCs w:val="24"/>
          <w:rtl w:val="0"/>
          <w:lang w:val="en-US"/>
        </w:rPr>
        <w:t xml:space="preserve">Young, Truman P. 2000. </w:t>
      </w:r>
      <w:r>
        <w:rPr>
          <w:rFonts w:ascii="Times New Roman" w:hAnsi="Times New Roman" w:hint="default"/>
          <w:sz w:val="24"/>
          <w:szCs w:val="24"/>
          <w:rtl w:val="0"/>
          <w:lang w:val="en-US"/>
        </w:rPr>
        <w:t>“</w:t>
      </w:r>
      <w:r>
        <w:rPr>
          <w:rFonts w:ascii="Times New Roman" w:hAnsi="Times New Roman"/>
          <w:sz w:val="24"/>
          <w:szCs w:val="24"/>
          <w:rtl w:val="0"/>
          <w:lang w:val="en-US"/>
        </w:rPr>
        <w:t>Restoration Ecology and Conservation Biology.</w:t>
      </w:r>
      <w:r>
        <w:rPr>
          <w:rFonts w:ascii="Times New Roman" w:hAnsi="Times New Roman" w:hint="default"/>
          <w:sz w:val="24"/>
          <w:szCs w:val="24"/>
          <w:rtl w:val="0"/>
          <w:lang w:val="en-US"/>
        </w:rPr>
        <w:t xml:space="preserve">” </w:t>
      </w:r>
      <w:r>
        <w:rPr>
          <w:rFonts w:ascii="Times New Roman" w:hAnsi="Times New Roman"/>
          <w:i w:val="1"/>
          <w:iCs w:val="1"/>
          <w:sz w:val="24"/>
          <w:szCs w:val="24"/>
          <w:rtl w:val="0"/>
          <w:lang w:val="en-US"/>
        </w:rPr>
        <w:t>Biological Conservation</w:t>
      </w:r>
      <w:r>
        <w:rPr>
          <w:rFonts w:ascii="Times New Roman" w:hAnsi="Times New Roman"/>
          <w:sz w:val="24"/>
          <w:szCs w:val="24"/>
          <w:rtl w:val="0"/>
          <w:lang w:val="en-US"/>
        </w:rPr>
        <w:t xml:space="preserve"> 92 (1): 73</w:t>
      </w:r>
      <w:r>
        <w:rPr>
          <w:rFonts w:ascii="Times New Roman" w:hAnsi="Times New Roman" w:hint="default"/>
          <w:sz w:val="24"/>
          <w:szCs w:val="24"/>
          <w:rtl w:val="0"/>
          <w:lang w:val="en-US"/>
        </w:rPr>
        <w:t>–</w:t>
      </w:r>
      <w:r>
        <w:rPr>
          <w:rFonts w:ascii="Times New Roman" w:hAnsi="Times New Roman"/>
          <w:sz w:val="24"/>
          <w:szCs w:val="24"/>
          <w:rtl w:val="0"/>
          <w:lang w:val="en-US"/>
        </w:rPr>
        <w:t>83. https://doi.org/10.1016/S0006-3207(99)00057-9.</w:t>
      </w:r>
    </w:p>
    <w:sectPr>
      <w:headerReference w:type="default" r:id="rId6"/>
      <w:headerReference w:type="first" r:id="rId7"/>
      <w:footerReference w:type="default" r:id="rId8"/>
      <w:footerReference w:type="first" r:id="rId9"/>
      <w:pgSz w:w="12240" w:h="15840" w:orient="portrait"/>
      <w:pgMar w:top="1440" w:right="1440" w:bottom="1440" w:left="1440" w:header="709" w:footer="709"/>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alibri Light">
    <w:charset w:val="00"/>
    <w:family w:val="roman"/>
    <w:pitch w:val="default"/>
  </w:font>
  <w:font w:name="Carlito">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upperRoman"/>
      <w:suff w:val="tab"/>
      <w:lvlText w:val="%1."/>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0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800" w:hanging="31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2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960" w:hanging="31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4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120" w:hanging="313"/>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360" w:hanging="36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080" w:hanging="36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800" w:hanging="313"/>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240" w:hanging="36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960" w:hanging="313"/>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400" w:hanging="360"/>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120" w:hanging="313"/>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0"/>
    <w:lvlOverride w:ilvl="0">
      <w:startOverride w:val="4"/>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trackRevisions/>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paragraph" w:styleId="No Spacing">
    <w:name w:val="No Spacing"/>
    <w:next w:val="No Spacing"/>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character" w:styleId="Hyperlink.0">
    <w:name w:val="Hyperlink.0"/>
    <w:basedOn w:val="Hyperlink"/>
    <w:next w:val="Hyperlink.0"/>
    <w:rPr>
      <w:outline w:val="0"/>
      <w:color w:val="0563c1"/>
      <w:u w:val="single" w:color="0563c1"/>
      <w14:textFill>
        <w14:solidFill>
          <w14:srgbClr w14:val="0563C1"/>
        </w14:solidFill>
      </w14:textFill>
    </w:rPr>
  </w:style>
  <w:style w:type="numbering" w:styleId="Imported Style 2">
    <w:name w:val="Imported Style 2"/>
    <w:pPr>
      <w:numPr>
        <w:numId w:val="3"/>
      </w:numPr>
    </w:pPr>
  </w:style>
  <w:style w:type="paragraph" w:styleId="Bibliography">
    <w:name w:val="Bibliography"/>
    <w:next w:val="Body"/>
    <w:pPr>
      <w:keepNext w:val="0"/>
      <w:keepLines w:val="0"/>
      <w:pageBreakBefore w:val="0"/>
      <w:widowControl w:val="1"/>
      <w:shd w:val="clear" w:color="auto" w:fill="auto"/>
      <w:suppressAutoHyphens w:val="0"/>
      <w:bidi w:val="0"/>
      <w:spacing w:before="0" w:after="0" w:line="240" w:lineRule="auto"/>
      <w:ind w:left="720" w:right="0" w:hanging="72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numbering" Target="numbering.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