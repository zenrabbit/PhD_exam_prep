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right"/>
      </w:pPr>
      <w:r>
        <w:rPr>
          <w:rtl w:val="0"/>
          <w:lang w:val="en-US"/>
        </w:rPr>
        <w:t>March 2022</w:t>
      </w:r>
    </w:p>
    <w:p>
      <w:pPr>
        <w:pStyle w:val="Body"/>
        <w:spacing w:line="360" w:lineRule="auto"/>
      </w:pPr>
      <w:r>
        <w:rPr>
          <w:rtl w:val="0"/>
          <w:lang w:val="en-US"/>
        </w:rPr>
        <w:t>York University, Toronto</w:t>
      </w:r>
    </w:p>
    <w:p>
      <w:pPr>
        <w:pStyle w:val="Body"/>
        <w:spacing w:line="360" w:lineRule="auto"/>
      </w:pPr>
      <w:r>
        <w:rPr>
          <w:rtl w:val="0"/>
          <w:lang w:val="en-US"/>
        </w:rPr>
        <w:t>PhD Preliminary Examination</w:t>
      </w:r>
    </w:p>
    <w:p>
      <w:pPr>
        <w:pStyle w:val="Body"/>
        <w:spacing w:line="360" w:lineRule="auto"/>
      </w:pPr>
      <w:r>
        <w:rPr>
          <w:rtl w:val="0"/>
          <w:lang w:val="en-US"/>
        </w:rPr>
        <w:t>PhD Cognate Area 1</w:t>
      </w:r>
    </w:p>
    <w:p>
      <w:pPr>
        <w:pStyle w:val="Body"/>
        <w:spacing w:line="360" w:lineRule="auto"/>
        <w:rPr>
          <w:lang w:val="en-US"/>
        </w:rPr>
      </w:pPr>
    </w:p>
    <w:p>
      <w:pPr>
        <w:pStyle w:val="Body"/>
        <w:spacing w:line="360" w:lineRule="auto"/>
        <w:rPr>
          <w:lang w:val="en-US"/>
        </w:rPr>
      </w:pPr>
    </w:p>
    <w:p>
      <w:pPr>
        <w:pStyle w:val="Body"/>
        <w:spacing w:line="360" w:lineRule="auto"/>
        <w:rPr>
          <w:lang w:val="en-US"/>
        </w:rPr>
      </w:pPr>
    </w:p>
    <w:p>
      <w:pPr>
        <w:pStyle w:val="Body"/>
        <w:spacing w:line="360" w:lineRule="auto"/>
        <w:rPr>
          <w:lang w:val="en-US"/>
        </w:rPr>
      </w:pPr>
    </w:p>
    <w:p>
      <w:pPr>
        <w:pStyle w:val="Body"/>
        <w:spacing w:line="360" w:lineRule="auto"/>
        <w:rPr>
          <w:lang w:val="en-US"/>
        </w:rPr>
      </w:pPr>
    </w:p>
    <w:p>
      <w:pPr>
        <w:pStyle w:val="Body"/>
        <w:spacing w:line="360" w:lineRule="auto"/>
        <w:rPr>
          <w:lang w:val="en-US"/>
        </w:rPr>
      </w:pPr>
    </w:p>
    <w:p>
      <w:pPr>
        <w:pStyle w:val="Body"/>
        <w:spacing w:line="360" w:lineRule="auto"/>
        <w:rPr>
          <w:lang w:val="en-US"/>
        </w:rPr>
      </w:pPr>
    </w:p>
    <w:p>
      <w:pPr>
        <w:pStyle w:val="Body"/>
        <w:spacing w:line="360" w:lineRule="auto"/>
        <w:jc w:val="center"/>
        <w:rPr>
          <w:b w:val="1"/>
          <w:bCs w:val="1"/>
        </w:rPr>
      </w:pPr>
      <w:r>
        <w:rPr>
          <w:b w:val="1"/>
          <w:bCs w:val="1"/>
          <w:rtl w:val="0"/>
          <w:lang w:val="en-US"/>
        </w:rPr>
        <w:t>A Summary of Plant-Animal Interactions in Ecology</w:t>
      </w:r>
    </w:p>
    <w:p>
      <w:pPr>
        <w:pStyle w:val="Body"/>
        <w:spacing w:line="360" w:lineRule="auto"/>
        <w:jc w:val="center"/>
        <w:rPr>
          <w:b w:val="1"/>
          <w:bCs w:val="1"/>
        </w:rPr>
      </w:pPr>
      <w:r>
        <w:rPr>
          <w:b w:val="1"/>
          <w:bCs w:val="1"/>
          <w:rtl w:val="0"/>
          <w:lang w:val="en-US"/>
        </w:rPr>
        <w:t>Mario Zuliani</w:t>
      </w: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jc w:val="center"/>
        <w:rPr>
          <w:b w:val="1"/>
          <w:bCs w:val="1"/>
          <w:lang w:val="en-US"/>
        </w:rPr>
      </w:pPr>
    </w:p>
    <w:p>
      <w:pPr>
        <w:pStyle w:val="Body"/>
        <w:spacing w:line="360" w:lineRule="auto"/>
        <w:rPr>
          <w:b w:val="1"/>
          <w:bCs w:val="1"/>
          <w:lang w:val="en-US"/>
        </w:rPr>
      </w:pPr>
    </w:p>
    <w:p>
      <w:pPr>
        <w:pStyle w:val="Body"/>
        <w:spacing w:line="360" w:lineRule="auto"/>
        <w:rPr>
          <w:b w:val="1"/>
          <w:bCs w:val="1"/>
          <w:lang w:val="en-US"/>
        </w:rPr>
      </w:pPr>
    </w:p>
    <w:p>
      <w:pPr>
        <w:pStyle w:val="Body"/>
        <w:spacing w:line="360" w:lineRule="auto"/>
        <w:rPr>
          <w:b w:val="1"/>
          <w:bCs w:val="1"/>
        </w:rPr>
      </w:pPr>
      <w:r>
        <w:rPr>
          <w:b w:val="1"/>
          <w:bCs w:val="1"/>
          <w:rtl w:val="0"/>
          <w:lang w:val="en-US"/>
        </w:rPr>
        <w:t>Examination Committee:</w:t>
      </w:r>
    </w:p>
    <w:p>
      <w:pPr>
        <w:pStyle w:val="Body"/>
        <w:spacing w:line="360" w:lineRule="auto"/>
      </w:pPr>
      <w:r>
        <w:rPr>
          <w:rtl w:val="0"/>
          <w:lang w:val="en-US"/>
        </w:rPr>
        <w:t>Dr. C. J. Lortie (Supervisor)</w:t>
      </w:r>
    </w:p>
    <w:p>
      <w:pPr>
        <w:pStyle w:val="Body"/>
        <w:spacing w:line="360" w:lineRule="auto"/>
      </w:pPr>
      <w:r>
        <w:rPr>
          <w:rtl w:val="0"/>
          <w:lang w:val="en-US"/>
        </w:rPr>
        <w:t>Dr. V. A. Schoof (Committee Member)</w:t>
      </w:r>
    </w:p>
    <w:p>
      <w:pPr>
        <w:pStyle w:val="Body"/>
        <w:spacing w:line="360" w:lineRule="auto"/>
      </w:pPr>
      <w:r>
        <w:rPr>
          <w:rtl w:val="0"/>
          <w:lang w:val="en-US"/>
        </w:rPr>
        <w:t>Dr. J. Martel (Committee Member)</w:t>
      </w:r>
    </w:p>
    <w:p>
      <w:pPr>
        <w:pStyle w:val="Body"/>
        <w:spacing w:line="360" w:lineRule="auto"/>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Insert 2 externals</w:t>
      </w:r>
    </w:p>
    <w:p>
      <w:pPr>
        <w:pStyle w:val="Body"/>
        <w:spacing w:line="360" w:lineRule="auto"/>
        <w:rPr>
          <w:b w:val="1"/>
          <w:bCs w:val="1"/>
          <w:outline w:val="0"/>
          <w:color w:val="ff0000"/>
          <w:u w:color="ff0000"/>
          <w:lang w:val="en-US"/>
          <w14:textFill>
            <w14:solidFill>
              <w14:srgbClr w14:val="FF0000"/>
            </w14:solidFill>
          </w14:textFill>
        </w:rPr>
      </w:pPr>
    </w:p>
    <w:p>
      <w:pPr>
        <w:pStyle w:val="Body"/>
        <w:spacing w:line="276" w:lineRule="auto"/>
        <w:rPr>
          <w:ins w:id="0" w:date="2022-01-04T14:43:52Z" w:author="zenrunner"/>
          <w:outline w:val="0"/>
          <w:color w:val="000000"/>
          <w:u w:color="000000"/>
          <w:lang w:val="en-US"/>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Table 1: </w:t>
      </w:r>
      <w:r>
        <w:rPr>
          <w:outline w:val="0"/>
          <w:color w:val="000000"/>
          <w:u w:color="000000"/>
          <w:rtl w:val="0"/>
          <w:lang w:val="en-US"/>
          <w14:textFill>
            <w14:solidFill>
              <w14:srgbClr w14:val="000000"/>
            </w14:solidFill>
          </w14:textFill>
        </w:rPr>
        <w:t xml:space="preserve"> A summary table of modern themes and major hypotheses associated with plant-animal interactions.</w:t>
      </w:r>
      <w:ins w:id="1" w:date="2022-01-04T14:43:52Z" w:author="zenrunner">
        <w:r>
          <w:rPr>
            <w:outline w:val="0"/>
            <w:color w:val="000000"/>
            <w:u w:color="000000"/>
            <w:rtl w:val="0"/>
            <w:lang w:val="en-US"/>
            <w14:textFill>
              <w14:solidFill>
                <w14:srgbClr w14:val="000000"/>
              </w14:solidFill>
            </w14:textFill>
          </w:rPr>
          <w:t xml:space="preserve"> Theories and themes compiled from ? The Web of Science searches and most highly cited peer-reviewed publications? How did you select Li et al for top-down, google scholar check  has this paper as most cited </w:t>
        </w:r>
      </w:ins>
      <w:ins w:id="2" w:date="2022-01-04T14:43:52Z" w:author="zenrunner">
        <w:r>
          <w:rPr>
            <w:outline w:val="0"/>
            <w:color w:val="000000"/>
            <w:u w:color="000000"/>
            <w:rtl w:val="0"/>
            <w:lang w:val="en-US"/>
            <w14:textFill>
              <w14:solidFill>
                <w14:srgbClr w14:val="000000"/>
              </w14:solidFill>
            </w14:textFill>
          </w:rPr>
          <w:t>Top</w:t>
        </w:r>
      </w:ins>
      <w:ins w:id="3" w:date="2022-01-04T14:43:52Z" w:author="zenrunner">
        <w:r>
          <w:rPr>
            <w:outline w:val="0"/>
            <w:color w:val="000000"/>
            <w:u w:color="000000"/>
            <w:rtl w:val="0"/>
            <w:lang w:val="en-US"/>
            <w14:textFill>
              <w14:solidFill>
                <w14:srgbClr w14:val="000000"/>
              </w14:solidFill>
            </w14:textFill>
          </w:rPr>
          <w:t>‐</w:t>
        </w:r>
      </w:ins>
      <w:ins w:id="4" w:date="2022-01-04T14:43:52Z" w:author="zenrunner">
        <w:r>
          <w:rPr>
            <w:outline w:val="0"/>
            <w:color w:val="000000"/>
            <w:u w:color="000000"/>
            <w:rtl w:val="0"/>
            <w:lang w:val="en-US"/>
            <w14:textFill>
              <w14:solidFill>
                <w14:srgbClr w14:val="000000"/>
              </w14:solidFill>
            </w14:textFill>
          </w:rPr>
          <w:t>down cascade from a bitrophic predator in an old</w:t>
        </w:r>
      </w:ins>
      <w:ins w:id="5" w:date="2022-01-04T14:43:52Z" w:author="zenrunner">
        <w:r>
          <w:rPr>
            <w:outline w:val="0"/>
            <w:color w:val="000000"/>
            <w:u w:color="000000"/>
            <w:rtl w:val="0"/>
            <w:lang w:val="en-US"/>
            <w14:textFill>
              <w14:solidFill>
                <w14:srgbClr w14:val="000000"/>
              </w14:solidFill>
            </w14:textFill>
          </w:rPr>
          <w:t>‐</w:t>
        </w:r>
      </w:ins>
      <w:ins w:id="6" w:date="2022-01-04T14:43:52Z" w:author="zenrunner">
        <w:r>
          <w:rPr>
            <w:outline w:val="0"/>
            <w:color w:val="000000"/>
            <w:u w:color="000000"/>
            <w:rtl w:val="0"/>
            <w:lang w:val="en-US"/>
            <w14:textFill>
              <w14:solidFill>
                <w14:srgbClr w14:val="000000"/>
              </w14:solidFill>
            </w14:textFill>
          </w:rPr>
          <w:t>field community</w:t>
        </w:r>
      </w:ins>
      <w:ins w:id="7" w:date="2022-01-04T14:43:52Z" w:author="zenrunner">
        <w:r>
          <w:rPr>
            <w:outline w:val="0"/>
            <w:color w:val="000000"/>
            <w:u w:color="000000"/>
            <w:rtl w:val="0"/>
            <w:lang w:val="en-US"/>
            <w14:textFill>
              <w14:solidFill>
                <w14:srgbClr w14:val="000000"/>
              </w14:solidFill>
            </w14:textFill>
          </w:rPr>
          <w:t xml:space="preserve"> from 1996 or was that not the best paper? I think just in Table legend here explain how you selected the papers to be representative - development could also just be definitions too - your call</w:t>
        </w:r>
      </w:ins>
    </w:p>
    <w:p>
      <w:pPr>
        <w:pStyle w:val="Body"/>
        <w:spacing w:line="276" w:lineRule="auto"/>
        <w:rPr>
          <w:ins w:id="8" w:date="2022-01-04T14:43:52Z" w:author="zenrunner"/>
          <w:outline w:val="0"/>
          <w:color w:val="000000"/>
          <w:u w:color="000000"/>
          <w:lang w:val="en-US"/>
          <w14:textFill>
            <w14:solidFill>
              <w14:srgbClr w14:val="000000"/>
            </w14:solidFill>
          </w14:textFill>
        </w:rPr>
      </w:pPr>
    </w:p>
    <w:p>
      <w:pPr>
        <w:pStyle w:val="Body"/>
        <w:spacing w:line="276" w:lineRule="auto"/>
        <w:rPr>
          <w:ins w:id="9" w:date="2022-01-04T14:43:52Z" w:author="zenrunner"/>
          <w:outline w:val="0"/>
          <w:color w:val="000000"/>
          <w:u w:color="000000"/>
          <w:lang w:val="en-US"/>
          <w14:textFill>
            <w14:solidFill>
              <w14:srgbClr w14:val="000000"/>
            </w14:solidFill>
          </w14:textFill>
        </w:rPr>
      </w:pPr>
      <w:ins w:id="10" w:date="2022-01-04T14:43:52Z" w:author="zenrunner">
        <w:r>
          <w:rPr>
            <w:outline w:val="0"/>
            <w:color w:val="000000"/>
            <w:u w:color="000000"/>
            <w:rtl w:val="0"/>
            <w:lang w:val="en-US"/>
            <w14:textFill>
              <w14:solidFill>
                <w14:srgbClr w14:val="000000"/>
              </w14:solidFill>
            </w14:textFill>
          </w:rPr>
          <w:t>Put topic col first, then definition, then paper</w:t>
        </w:r>
      </w:ins>
    </w:p>
    <w:p>
      <w:pPr>
        <w:pStyle w:val="Body"/>
        <w:spacing w:line="276" w:lineRule="auto"/>
        <w:rPr>
          <w:ins w:id="11" w:date="2022-01-04T14:43:52Z" w:author="zenrunner"/>
          <w:outline w:val="0"/>
          <w:color w:val="000000"/>
          <w:u w:color="000000"/>
          <w:lang w:val="en-US"/>
          <w14:textFill>
            <w14:solidFill>
              <w14:srgbClr w14:val="000000"/>
            </w14:solidFill>
          </w14:textFill>
        </w:rPr>
      </w:pPr>
    </w:p>
    <w:p>
      <w:pPr>
        <w:pStyle w:val="Body"/>
        <w:spacing w:line="276" w:lineRule="auto"/>
        <w:rPr>
          <w:outline w:val="0"/>
          <w:color w:val="000000"/>
          <w:u w:color="000000"/>
          <w14:textFill>
            <w14:solidFill>
              <w14:srgbClr w14:val="000000"/>
            </w14:solidFill>
          </w14:textFill>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4"/>
        <w:gridCol w:w="2459"/>
        <w:gridCol w:w="3777"/>
      </w:tblGrid>
      <w:tr>
        <w:tblPrEx>
          <w:shd w:val="clear" w:color="auto" w:fill="cdd4e9"/>
        </w:tblPrEx>
        <w:trPr>
          <w:trHeight w:val="417"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b w:val="1"/>
                <w:bCs w:val="1"/>
                <w:rtl w:val="0"/>
                <w:lang w:val="en-US"/>
              </w:rPr>
              <w:t>Representative paper</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shd w:val="nil" w:color="auto" w:fill="auto"/>
                <w:rtl w:val="0"/>
                <w:lang w:val="en-US"/>
              </w:rPr>
              <w:t>Topic</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shd w:val="nil" w:color="auto" w:fill="auto"/>
                <w:rtl w:val="0"/>
                <w:lang w:val="en-US"/>
              </w:rPr>
              <w:t>Definition</w:t>
            </w:r>
          </w:p>
        </w:tc>
      </w:tr>
      <w:tr>
        <w:tblPrEx>
          <w:shd w:val="clear" w:color="auto" w:fill="cdd4e9"/>
        </w:tblPrEx>
        <w:trPr>
          <w:trHeight w:val="417"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i w:val="1"/>
                <w:iCs w:val="1"/>
                <w:shd w:val="nil" w:color="auto" w:fill="auto"/>
                <w:rtl w:val="0"/>
                <w:lang w:val="en-US"/>
              </w:rPr>
              <w:t>Modern Theories</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Gripenberg &amp; Rosalin (2007)</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Bottom-Up Effect</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influence of lower trophic levels on the community structure and composition of higher trophic levels through resource restriction.</w:t>
            </w:r>
          </w:p>
        </w:tc>
      </w:tr>
      <w:tr>
        <w:tblPrEx>
          <w:shd w:val="clear" w:color="auto" w:fill="cdd4e9"/>
        </w:tblPrEx>
        <w:trPr>
          <w:trHeight w:val="1674"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Li et al. (2020)</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Top-Down Effect</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influence of higher trophic levels on the community structure and composition of lower trophic levels through interactions such as predation and herbivory.</w:t>
            </w:r>
          </w:p>
        </w:tc>
      </w:tr>
      <w:tr>
        <w:tblPrEx>
          <w:shd w:val="clear" w:color="auto" w:fill="cdd4e9"/>
        </w:tblPrEx>
        <w:trPr>
          <w:trHeight w:val="300"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i w:val="1"/>
                <w:iCs w:val="1"/>
                <w:shd w:val="nil" w:color="auto" w:fill="auto"/>
                <w:rtl w:val="0"/>
                <w:lang w:val="en-US"/>
              </w:rPr>
              <w:t>Major Hypotheses in Direct Interactions</w:t>
            </w:r>
          </w:p>
        </w:tc>
      </w:tr>
      <w:tr>
        <w:tblPrEx>
          <w:shd w:val="clear" w:color="auto" w:fill="cdd4e9"/>
        </w:tblPrEx>
        <w:trPr>
          <w:trHeight w:val="987"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Bronstein (1994)</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Mutualism</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interaction between species where each species experiences a net benefit.</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Ohgushi (2005)</w:t>
            </w:r>
            <w:r>
              <w:rPr>
                <w:b w:val="1"/>
                <w:bCs w:val="1"/>
                <w:rtl w:val="0"/>
                <w:lang w:val="en-US"/>
              </w:rPr>
              <w:t xml:space="preserve"> again why this paper etc</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Herbivory</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interaction between a plant and animal species in which the plant species is consumed by the herbivorous animal species.</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Bertness &amp; Leonard (1997)</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Facilitation</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beneficial interaction between a plant and animal species whereas one species positively benefits while the other is unaffected.</w:t>
            </w:r>
          </w:p>
        </w:tc>
      </w:tr>
      <w:tr>
        <w:tblPrEx>
          <w:shd w:val="clear" w:color="auto" w:fill="cdd4e9"/>
        </w:tblPrEx>
        <w:trPr>
          <w:trHeight w:val="2017"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Jennings et al. (2010)</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Competition</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interaction between two species in which</w:t>
            </w:r>
            <w:r>
              <w:rPr>
                <w:shd w:val="nil" w:color="auto" w:fill="auto"/>
                <w:rtl w:val="0"/>
                <w:lang w:val="en-US"/>
              </w:rPr>
              <w:t xml:space="preserve"> </w:t>
            </w:r>
            <w:r>
              <w:rPr>
                <w:b w:val="1"/>
                <w:bCs w:val="1"/>
                <w:rtl w:val="0"/>
                <w:lang w:val="en-US"/>
              </w:rPr>
              <w:t>(in which a bit clunky can you find better phrasing for the table)</w:t>
            </w:r>
            <w:r>
              <w:rPr>
                <w:shd w:val="nil" w:color="auto" w:fill="auto"/>
                <w:rtl w:val="0"/>
                <w:lang w:val="en-US"/>
              </w:rPr>
              <w:t xml:space="preserve"> both are negatively affect, typically due to a competition of resources.</w:t>
            </w:r>
          </w:p>
        </w:tc>
      </w:tr>
      <w:tr>
        <w:tblPrEx>
          <w:shd w:val="clear" w:color="auto" w:fill="cdd4e9"/>
        </w:tblPrEx>
        <w:trPr>
          <w:trHeight w:val="987"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Xu et al. (2018)</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Neutralism</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relationship between species in which the interaction results in a net neutral outcome.</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Xi et al. (2013)</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Amensalism</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relationship between 2 species in which one experiences an unintentional negative impact effect the other is unaffected.</w:t>
            </w:r>
          </w:p>
        </w:tc>
      </w:tr>
      <w:tr>
        <w:tblPrEx>
          <w:shd w:val="clear" w:color="auto" w:fill="cdd4e9"/>
        </w:tblPrEx>
        <w:trPr>
          <w:trHeight w:val="300" w:hRule="atLeast"/>
        </w:trPr>
        <w:tc>
          <w:tcPr>
            <w:tcW w:type="dxa" w:w="93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i w:val="1"/>
                <w:iCs w:val="1"/>
                <w:shd w:val="nil" w:color="auto" w:fill="auto"/>
                <w:rtl w:val="0"/>
                <w:lang w:val="en-US"/>
              </w:rPr>
              <w:t>Major Hypotheses in Indirect Interactions</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Holt &amp; Lawton (1993)</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Apparent Competition</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 xml:space="preserve">An antagonistic indirect interaction where one species </w:t>
            </w:r>
            <w:r>
              <w:rPr>
                <w:b w:val="1"/>
                <w:bCs w:val="1"/>
                <w:rtl w:val="0"/>
                <w:lang w:val="en-US"/>
              </w:rPr>
              <w:t>influences</w:t>
            </w:r>
            <w:r>
              <w:rPr>
                <w:shd w:val="nil" w:color="auto" w:fill="auto"/>
                <w:rtl w:val="0"/>
                <w:lang w:val="en-US"/>
              </w:rPr>
              <w:t xml:space="preserve"> another within the same trophic level, through a common consumer.</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Sch</w:t>
            </w:r>
            <w:r>
              <w:rPr>
                <w:shd w:val="nil" w:color="auto" w:fill="auto"/>
                <w:rtl w:val="0"/>
                <w:lang w:val="en-US"/>
              </w:rPr>
              <w:t>ö</w:t>
            </w:r>
            <w:r>
              <w:rPr>
                <w:shd w:val="nil" w:color="auto" w:fill="auto"/>
                <w:rtl w:val="0"/>
                <w:lang w:val="en-US"/>
              </w:rPr>
              <w:t>b et al. (2013)</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Indirect Facilitation</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rtl w:val="0"/>
                <w:lang w:val="en-US"/>
              </w:rPr>
              <w:t>A</w:t>
            </w:r>
            <w:r>
              <w:rPr>
                <w:shd w:val="nil" w:color="auto" w:fill="auto"/>
                <w:rtl w:val="0"/>
                <w:lang w:val="en-US"/>
              </w:rPr>
              <w:t xml:space="preserve"> beneficial indirect interaction occurring </w:t>
            </w:r>
            <w:r>
              <w:rPr>
                <w:b w:val="1"/>
                <w:bCs w:val="1"/>
                <w:rtl w:val="0"/>
                <w:lang w:val="en-US"/>
              </w:rPr>
              <w:t>when?</w:t>
            </w:r>
            <w:r>
              <w:rPr>
                <w:shd w:val="nil" w:color="auto" w:fill="auto"/>
                <w:rtl w:val="0"/>
                <w:lang w:val="en-US"/>
              </w:rPr>
              <w:t xml:space="preserve"> the positive effects of one species on the other occur through a common competitor.</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Vesterlund et al. (2012)</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Exploitative Competition</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 xml:space="preserve">The positive or negative interaction between species which interact through resource consumption, typically through herbivory. </w:t>
            </w:r>
          </w:p>
        </w:tc>
      </w:tr>
      <w:tr>
        <w:tblPrEx>
          <w:shd w:val="clear" w:color="auto" w:fill="cdd4e9"/>
        </w:tblPrEx>
        <w:trPr>
          <w:trHeight w:val="1674"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Mulder &amp; Ruess (1998)</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Associational Resistance</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positive interaction between individuals where a palatable individual is associated with an unpalatable species, resulting in a reduction in herbivory.</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Schmitz et al. (1999)</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Trophic Cascade</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positive or negative interaction between plants and herbivores as a result of alterations to their available resources.</w:t>
            </w:r>
          </w:p>
        </w:tc>
      </w:tr>
      <w:tr>
        <w:tblPrEx>
          <w:shd w:val="clear" w:color="auto" w:fill="cdd4e9"/>
        </w:tblPrEx>
        <w:trPr>
          <w:trHeight w:val="1330" w:hRule="atLeast"/>
        </w:trPr>
        <w:tc>
          <w:tcPr>
            <w:tcW w:type="dxa" w:w="3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Vandenberghe et al. (2009)</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Shared Defense</w:t>
            </w:r>
          </w:p>
        </w:tc>
        <w:tc>
          <w:tcPr>
            <w:tcW w:type="dxa" w:w="3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hd w:val="nil" w:color="auto" w:fill="auto"/>
                <w:rtl w:val="0"/>
                <w:lang w:val="en-US"/>
              </w:rPr>
              <w:t>The positive interaction between a palatable plant species when it is protected by a nearby unpalatable species.</w:t>
            </w:r>
          </w:p>
        </w:tc>
      </w:tr>
    </w:tbl>
    <w:p>
      <w:pPr>
        <w:pStyle w:val="Body"/>
        <w:widowControl w:val="0"/>
        <w:rPr>
          <w:outline w:val="0"/>
          <w:color w:val="000000"/>
          <w:u w:color="000000"/>
          <w14:textFill>
            <w14:solidFill>
              <w14:srgbClr w14:val="000000"/>
            </w14:solidFill>
          </w14:textFill>
        </w:rPr>
      </w:pPr>
    </w:p>
    <w:p>
      <w:pPr>
        <w:pStyle w:val="Body"/>
        <w:spacing w:line="480" w:lineRule="auto"/>
        <w:rPr>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ins w:id="12" w:date="2022-01-04T14:45:28Z" w:author="zenrunner">
        <w:r>
          <w:rPr>
            <w:b w:val="1"/>
            <w:bCs w:val="1"/>
            <w:outline w:val="0"/>
            <w:color w:val="000000"/>
            <w:u w:color="000000"/>
            <w:rtl w:val="0"/>
            <w:lang w:val="en-US"/>
            <w14:textFill>
              <w14:solidFill>
                <w14:srgbClr w14:val="000000"/>
              </w14:solidFill>
            </w14:textFill>
          </w:rPr>
          <w:t xml:space="preserve">Could Also have another column in stead of the rows that is </w:t>
        </w:r>
      </w:ins>
      <w:ins w:id="13" w:date="2022-01-04T14:45:28Z" w:author="zenrunner">
        <w:r>
          <w:rPr>
            <w:b w:val="1"/>
            <w:bCs w:val="1"/>
            <w:outline w:val="0"/>
            <w:color w:val="000000"/>
            <w:u w:color="000000"/>
            <w:rtl w:val="0"/>
            <w:lang w:val="en-US"/>
            <w14:textFill>
              <w14:solidFill>
                <w14:srgbClr w14:val="000000"/>
              </w14:solidFill>
            </w14:textFill>
          </w:rPr>
          <w:t>‘</w:t>
        </w:r>
      </w:ins>
      <w:ins w:id="14" w:date="2022-01-04T14:45:28Z" w:author="zenrunner">
        <w:r>
          <w:rPr>
            <w:b w:val="1"/>
            <w:bCs w:val="1"/>
            <w:outline w:val="0"/>
            <w:color w:val="000000"/>
            <w:u w:color="000000"/>
            <w:rtl w:val="0"/>
            <w:lang w:val="en-US"/>
            <w14:textFill>
              <w14:solidFill>
                <w14:srgbClr w14:val="000000"/>
              </w14:solidFill>
            </w14:textFill>
          </w:rPr>
          <w:t>modern</w:t>
        </w:r>
      </w:ins>
      <w:ins w:id="15" w:date="2022-01-04T14:45:28Z" w:author="zenrunner">
        <w:r>
          <w:rPr>
            <w:b w:val="1"/>
            <w:bCs w:val="1"/>
            <w:outline w:val="0"/>
            <w:color w:val="000000"/>
            <w:u w:color="000000"/>
            <w:rtl w:val="0"/>
            <w:lang w:val="en-US"/>
            <w14:textFill>
              <w14:solidFill>
                <w14:srgbClr w14:val="000000"/>
              </w14:solidFill>
            </w14:textFill>
          </w:rPr>
          <w:t>’</w:t>
        </w:r>
      </w:ins>
      <w:ins w:id="16" w:date="2022-01-04T14:45:28Z" w:author="zenrunner">
        <w:r>
          <w:rPr>
            <w:b w:val="1"/>
            <w:bCs w:val="1"/>
            <w:outline w:val="0"/>
            <w:color w:val="000000"/>
            <w:u w:color="000000"/>
            <w:rtl w:val="0"/>
            <w:lang w:val="en-US"/>
            <w14:textFill>
              <w14:solidFill>
                <w14:srgbClr w14:val="000000"/>
              </w14:solidFill>
            </w14:textFill>
          </w:rPr>
          <w:t>, direct, or indirect</w:t>
        </w:r>
      </w:ins>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del w:id="17" w:date="2022-01-04T14:45:31Z" w:author="zenrunner"/>
          <w:b w:val="1"/>
          <w:bCs w:val="1"/>
          <w:outline w:val="0"/>
          <w:color w:val="000000"/>
          <w:u w:color="000000"/>
          <w:lang w:val="en-US"/>
          <w14:textFill>
            <w14:solidFill>
              <w14:srgbClr w14:val="000000"/>
            </w14:solidFill>
          </w14:textFill>
        </w:rPr>
      </w:pPr>
    </w:p>
    <w:p>
      <w:pPr>
        <w:pStyle w:val="Body"/>
        <w:spacing w:line="360" w:lineRule="auto"/>
        <w:rPr>
          <w:del w:id="18" w:date="2022-01-04T14:45:31Z" w:author="zenrunne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lang w:val="en-US"/>
          <w14:textFill>
            <w14:solidFill>
              <w14:srgbClr w14:val="000000"/>
            </w14:solidFill>
          </w14:textFill>
        </w:rPr>
      </w:pPr>
    </w:p>
    <w:p>
      <w:pPr>
        <w:pStyle w:val="Body"/>
        <w:spacing w:line="36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 Introduction</w:t>
      </w: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Background</w:t>
      </w:r>
    </w:p>
    <w:p>
      <w:pPr>
        <w:pStyle w:val="Body"/>
        <w:spacing w:line="480" w:lineRule="auto"/>
        <w:rPr>
          <w:ins w:id="19" w:date="2022-01-04T15:46:14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The importance of species interactions has been a </w:t>
      </w:r>
      <w:del w:id="20" w:date="2022-01-04T14:45:39Z" w:author="zenrunner">
        <w:r>
          <w:rPr>
            <w:outline w:val="0"/>
            <w:color w:val="000000"/>
            <w:u w:color="000000"/>
            <w:rtl w:val="0"/>
            <w:lang w:val="en-US"/>
            <w14:textFill>
              <w14:solidFill>
                <w14:srgbClr w14:val="000000"/>
              </w14:solidFill>
            </w14:textFill>
          </w:rPr>
          <w:delText>pinnacle</w:delText>
        </w:r>
      </w:del>
      <w:ins w:id="21" w:date="2022-01-04T14:45:42Z" w:author="zenrunner">
        <w:r>
          <w:rPr>
            <w:outline w:val="0"/>
            <w:color w:val="000000"/>
            <w:u w:color="000000"/>
            <w:rtl w:val="0"/>
            <w:lang w:val="en-US"/>
            <w14:textFill>
              <w14:solidFill>
                <w14:srgbClr w14:val="000000"/>
              </w14:solidFill>
            </w14:textFill>
          </w:rPr>
          <w:t>primary</w:t>
        </w:r>
      </w:ins>
      <w:r>
        <w:rPr>
          <w:outline w:val="0"/>
          <w:color w:val="000000"/>
          <w:u w:color="000000"/>
          <w:rtl w:val="0"/>
          <w:lang w:val="en-US"/>
          <w14:textFill>
            <w14:solidFill>
              <w14:srgbClr w14:val="000000"/>
            </w14:solidFill>
          </w14:textFill>
        </w:rPr>
        <w:t xml:space="preserve"> topic for ecologists</w:t>
      </w:r>
      <w:ins w:id="22" w:date="2022-01-04T14:45:56Z" w:author="zenrunner">
        <w:r>
          <w:rPr>
            <w:outline w:val="0"/>
            <w:color w:val="000000"/>
            <w:u w:color="000000"/>
            <w:rtl w:val="0"/>
            <w:lang w:val="en-US"/>
            <w14:textFill>
              <w14:solidFill>
                <w14:srgbClr w14:val="000000"/>
              </w14:solidFill>
            </w14:textFill>
          </w:rPr>
          <w:t xml:space="preserve"> for decades? Nearly 100 years&gt;? More maybe</w:t>
        </w:r>
      </w:ins>
      <w:r>
        <w:rPr>
          <w:outline w:val="0"/>
          <w:color w:val="000000"/>
          <w:u w:color="000000"/>
          <w:rtl w:val="0"/>
          <w:lang w:val="en-US"/>
          <w14:textFill>
            <w14:solidFill>
              <w14:srgbClr w14:val="000000"/>
            </w14:solidFill>
          </w14:textFill>
        </w:rPr>
        <w:t xml:space="preserve">. The central goal of </w:t>
      </w:r>
      <w:ins w:id="23" w:date="2022-01-04T14:46:20Z" w:author="zenrunner">
        <w:r>
          <w:rPr>
            <w:outline w:val="0"/>
            <w:color w:val="000000"/>
            <w:u w:color="000000"/>
            <w:rtl w:val="0"/>
            <w:lang w:val="en-US"/>
            <w14:textFill>
              <w14:solidFill>
                <w14:srgbClr w14:val="000000"/>
              </w14:solidFill>
            </w14:textFill>
          </w:rPr>
          <w:t xml:space="preserve">community </w:t>
        </w:r>
      </w:ins>
      <w:del w:id="24" w:date="2022-01-04T14:46:06Z" w:author="zenrunner">
        <w:r>
          <w:rPr>
            <w:outline w:val="0"/>
            <w:color w:val="000000"/>
            <w:u w:color="000000"/>
            <w:rtl w:val="0"/>
            <w:lang w:val="en-US"/>
            <w14:textFill>
              <w14:solidFill>
                <w14:srgbClr w14:val="000000"/>
              </w14:solidFill>
            </w14:textFill>
          </w:rPr>
          <w:delText xml:space="preserve">community </w:delText>
        </w:r>
      </w:del>
      <w:r>
        <w:rPr>
          <w:outline w:val="0"/>
          <w:color w:val="000000"/>
          <w:u w:color="000000"/>
          <w:rtl w:val="0"/>
          <w:lang w:val="en-US"/>
          <w14:textFill>
            <w14:solidFill>
              <w14:srgbClr w14:val="000000"/>
            </w14:solidFill>
          </w14:textFill>
        </w:rPr>
        <w:t xml:space="preserve">ecology and </w:t>
      </w:r>
      <w:ins w:id="25" w:date="2022-01-04T14:46:25Z" w:author="zenrunner">
        <w:r>
          <w:rPr>
            <w:outline w:val="0"/>
            <w:color w:val="000000"/>
            <w:u w:color="000000"/>
            <w:rtl w:val="0"/>
            <w:lang w:val="en-US"/>
            <w14:textFill>
              <w14:solidFill>
                <w14:srgbClr w14:val="000000"/>
              </w14:solidFill>
            </w14:textFill>
          </w:rPr>
          <w:t xml:space="preserve">also </w:t>
        </w:r>
      </w:ins>
      <w:r>
        <w:rPr>
          <w:outline w:val="0"/>
          <w:color w:val="000000"/>
          <w:u w:color="000000"/>
          <w:rtl w:val="0"/>
          <w:lang w:val="en-US"/>
          <w14:textFill>
            <w14:solidFill>
              <w14:srgbClr w14:val="000000"/>
            </w14:solidFill>
          </w14:textFill>
        </w:rPr>
        <w:t xml:space="preserve">evolution is to understand these community dynamics by simplifying </w:t>
      </w:r>
      <w:del w:id="26" w:date="2022-01-04T14:46:31Z" w:author="zenrunner">
        <w:r>
          <w:rPr>
            <w:outline w:val="0"/>
            <w:color w:val="000000"/>
            <w:u w:color="000000"/>
            <w:rtl w:val="0"/>
            <w:lang w:val="en-US"/>
            <w14:textFill>
              <w14:solidFill>
                <w14:srgbClr w14:val="000000"/>
              </w14:solidFill>
            </w14:textFill>
          </w:rPr>
          <w:delText>these</w:delText>
        </w:r>
      </w:del>
      <w:ins w:id="27" w:date="2022-01-04T14:46:32Z" w:author="zenrunner">
        <w:r>
          <w:rPr>
            <w:outline w:val="0"/>
            <w:color w:val="000000"/>
            <w:u w:color="000000"/>
            <w:rtl w:val="0"/>
            <w:lang w:val="en-US"/>
            <w14:textFill>
              <w14:solidFill>
                <w14:srgbClr w14:val="000000"/>
              </w14:solidFill>
            </w14:textFill>
          </w:rPr>
          <w:t>species</w:t>
        </w:r>
      </w:ins>
      <w:r>
        <w:rPr>
          <w:outline w:val="0"/>
          <w:color w:val="000000"/>
          <w:u w:color="000000"/>
          <w:rtl w:val="0"/>
          <w:lang w:val="en-US"/>
          <w14:textFill>
            <w14:solidFill>
              <w14:srgbClr w14:val="000000"/>
            </w14:solidFill>
          </w14:textFill>
        </w:rPr>
        <w:t xml:space="preserve"> interactions into smaller, more manageable subsets, rather than focusing on the entirety of the community (Vandermeer 1969; Billick &amp; Case 1994; Strauss &amp; Irwinn 2004). This is not to say that analyzing the community as a whole does not provide excellent insight into an ecosystem, but </w:t>
      </w:r>
      <w:ins w:id="28" w:date="2022-01-04T14:46:45Z" w:author="zenrunner">
        <w:r>
          <w:rPr>
            <w:outline w:val="0"/>
            <w:color w:val="000000"/>
            <w:u w:color="000000"/>
            <w:rtl w:val="0"/>
            <w:lang w:val="en-US"/>
            <w14:textFill>
              <w14:solidFill>
                <w14:srgbClr w14:val="000000"/>
              </w14:solidFill>
            </w14:textFill>
          </w:rPr>
          <w:t xml:space="preserve">it </w:t>
        </w:r>
      </w:ins>
      <w:del w:id="29" w:date="2022-01-04T14:46:42Z" w:author="zenrunner">
        <w:r>
          <w:rPr>
            <w:outline w:val="0"/>
            <w:color w:val="000000"/>
            <w:u w:color="000000"/>
            <w:rtl w:val="0"/>
            <w:lang w:val="en-US"/>
            <w14:textFill>
              <w14:solidFill>
                <w14:srgbClr w14:val="000000"/>
              </w14:solidFill>
            </w14:textFill>
          </w:rPr>
          <w:delText xml:space="preserve">rather </w:delText>
        </w:r>
      </w:del>
      <w:r>
        <w:rPr>
          <w:outline w:val="0"/>
          <w:color w:val="000000"/>
          <w:u w:color="000000"/>
          <w:rtl w:val="0"/>
          <w:lang w:val="en-US"/>
          <w14:textFill>
            <w14:solidFill>
              <w14:srgbClr w14:val="000000"/>
            </w14:solidFill>
          </w14:textFill>
        </w:rPr>
        <w:t xml:space="preserve">suggests that observing simplified interactions can </w:t>
      </w:r>
      <w:del w:id="30" w:date="2022-01-04T14:46:50Z" w:author="zenrunner">
        <w:r>
          <w:rPr>
            <w:outline w:val="0"/>
            <w:color w:val="000000"/>
            <w:u w:color="000000"/>
            <w:rtl w:val="0"/>
            <w:lang w:val="en-US"/>
            <w14:textFill>
              <w14:solidFill>
                <w14:srgbClr w14:val="000000"/>
              </w14:solidFill>
            </w14:textFill>
          </w:rPr>
          <w:delText>display</w:delText>
        </w:r>
      </w:del>
      <w:ins w:id="31" w:date="2022-01-04T14:46:50Z" w:author="zenrunner">
        <w:r>
          <w:rPr>
            <w:outline w:val="0"/>
            <w:color w:val="000000"/>
            <w:u w:color="000000"/>
            <w:rtl w:val="0"/>
            <w:lang w:val="en-US"/>
            <w14:textFill>
              <w14:solidFill>
                <w14:srgbClr w14:val="000000"/>
              </w14:solidFill>
            </w14:textFill>
          </w:rPr>
          <w:t>show</w:t>
        </w:r>
      </w:ins>
      <w:r>
        <w:rPr>
          <w:outline w:val="0"/>
          <w:color w:val="000000"/>
          <w:u w:color="000000"/>
          <w:rtl w:val="0"/>
          <w:lang w:val="en-US"/>
          <w14:textFill>
            <w14:solidFill>
              <w14:srgbClr w14:val="000000"/>
            </w14:solidFill>
          </w14:textFill>
        </w:rPr>
        <w:t xml:space="preserve"> the net outcomes between species. </w:t>
      </w:r>
      <w:ins w:id="32" w:date="2022-01-04T14:46:57Z" w:author="zenrunner">
        <w:r>
          <w:rPr>
            <w:outline w:val="0"/>
            <w:color w:val="000000"/>
            <w:u w:color="000000"/>
            <w:rtl w:val="0"/>
            <w:lang w:val="en-US"/>
            <w14:textFill>
              <w14:solidFill>
                <w14:srgbClr w14:val="000000"/>
              </w14:solidFill>
            </w14:textFill>
          </w:rPr>
          <w:t>Net outcomes are the</w:t>
        </w:r>
      </w:ins>
      <w:ins w:id="33" w:date="2022-01-04T14:46:57Z" w:author="zenrunner">
        <w:r>
          <w:rPr>
            <w:outline w:val="0"/>
            <w:color w:val="000000"/>
            <w:u w:color="000000"/>
            <w:rtl w:val="0"/>
            <w:lang w:val="en-US"/>
            <w14:textFill>
              <w14:solidFill>
                <w14:srgbClr w14:val="000000"/>
              </w14:solidFill>
            </w14:textFill>
          </w:rPr>
          <w:t xml:space="preserve">… </w:t>
        </w:r>
      </w:ins>
      <w:r>
        <w:rPr>
          <w:outline w:val="0"/>
          <w:color w:val="000000"/>
          <w:u w:color="000000"/>
          <w:rtl w:val="0"/>
          <w:lang w:val="en-US"/>
          <w14:textFill>
            <w14:solidFill>
              <w14:srgbClr w14:val="000000"/>
            </w14:solidFill>
          </w14:textFill>
        </w:rPr>
        <w:t xml:space="preserve">Through simplifying these interactions, ecologists are able to </w:t>
      </w:r>
      <w:ins w:id="34" w:date="2022-01-04T14:47:05Z" w:author="zenrunner">
        <w:r>
          <w:rPr>
            <w:outline w:val="0"/>
            <w:color w:val="000000"/>
            <w:u w:color="000000"/>
            <w:rtl w:val="0"/>
            <w:lang w:val="en-US"/>
            <w14:textFill>
              <w14:solidFill>
                <w14:srgbClr w14:val="000000"/>
              </w14:solidFill>
            </w14:textFill>
          </w:rPr>
          <w:t xml:space="preserve">more readily </w:t>
        </w:r>
      </w:ins>
      <w:r>
        <w:rPr>
          <w:outline w:val="0"/>
          <w:color w:val="000000"/>
          <w:u w:color="000000"/>
          <w:rtl w:val="0"/>
          <w:lang w:val="en-US"/>
          <w14:textFill>
            <w14:solidFill>
              <w14:srgbClr w14:val="000000"/>
            </w14:solidFill>
          </w14:textFill>
        </w:rPr>
        <w:t xml:space="preserve">observe the impacts organisms have on abundance, diversity, phenotypes, and richness (Strauss &amp; Irwinn 2004; Agrawal et al. 2007). While literature </w:t>
      </w:r>
      <w:del w:id="35" w:date="2022-01-04T14:47:10Z" w:author="zenrunner">
        <w:r>
          <w:rPr>
            <w:outline w:val="0"/>
            <w:color w:val="000000"/>
            <w:u w:color="000000"/>
            <w:rtl w:val="0"/>
            <w:lang w:val="en-US"/>
            <w14:textFill>
              <w14:solidFill>
                <w14:srgbClr w14:val="000000"/>
              </w14:solidFill>
            </w14:textFill>
          </w:rPr>
          <w:delText>pertaining</w:delText>
        </w:r>
      </w:del>
      <w:ins w:id="36" w:date="2022-01-04T14:47:10Z" w:author="zenrunner">
        <w:r>
          <w:rPr>
            <w:outline w:val="0"/>
            <w:color w:val="000000"/>
            <w:u w:color="000000"/>
            <w:rtl w:val="0"/>
            <w:lang w:val="en-US"/>
            <w14:textFill>
              <w14:solidFill>
                <w14:srgbClr w14:val="000000"/>
              </w14:solidFill>
            </w14:textFill>
          </w:rPr>
          <w:t>on</w:t>
        </w:r>
      </w:ins>
      <w:r>
        <w:rPr>
          <w:outline w:val="0"/>
          <w:color w:val="000000"/>
          <w:u w:color="000000"/>
          <w:rtl w:val="0"/>
          <w:lang w:val="en-US"/>
          <w14:textFill>
            <w14:solidFill>
              <w14:srgbClr w14:val="000000"/>
            </w14:solidFill>
          </w14:textFill>
        </w:rPr>
        <w:t xml:space="preserve"> interactions between plant-plant</w:t>
      </w:r>
      <w:ins w:id="37" w:date="2022-01-04T14:47:15Z" w:author="zenrunner">
        <w:r>
          <w:rPr>
            <w:outline w:val="0"/>
            <w:color w:val="000000"/>
            <w:u w:color="000000"/>
            <w:rtl w:val="0"/>
            <w:lang w:val="en-US"/>
            <w14:textFill>
              <w14:solidFill>
                <w14:srgbClr w14:val="000000"/>
              </w14:solidFill>
            </w14:textFill>
          </w:rPr>
          <w:t xml:space="preserve"> </w:t>
        </w:r>
      </w:ins>
      <w:del w:id="38" w:date="2022-01-04T14:47:15Z" w:author="zenrunner">
        <w:r>
          <w:rPr>
            <w:outline w:val="0"/>
            <w:color w:val="000000"/>
            <w:u w:color="000000"/>
            <w:rtl w:val="0"/>
            <w:lang w:val="en-US"/>
            <w14:textFill>
              <w14:solidFill>
                <w14:srgbClr w14:val="000000"/>
              </w14:solidFill>
            </w14:textFill>
          </w:rPr>
          <w:delText xml:space="preserve">, </w:delText>
        </w:r>
      </w:del>
      <w:r>
        <w:rPr>
          <w:outline w:val="0"/>
          <w:color w:val="000000"/>
          <w:u w:color="000000"/>
          <w:rtl w:val="0"/>
          <w:lang w:val="en-US"/>
          <w14:textFill>
            <w14:solidFill>
              <w14:srgbClr w14:val="000000"/>
            </w14:solidFill>
          </w14:textFill>
        </w:rPr>
        <w:t xml:space="preserve">and animal-animal individuals has taken center stage in many branches of ecology, the importance of plant-animal interactions has become the center of attention over the last several decades. These plant-animal interactions, including those resulting in a net positive (Schemske &amp; Horvitz 1988; Brotolus et al. 2002; Schupp et al. 2017), or negative (Cumming &amp; Cumming 2003; Jennings et al. 2010; Kaplan et al. 2011; Xi et al.2013; </w:t>
      </w:r>
      <w:r>
        <w:rPr>
          <w:rtl w:val="0"/>
        </w:rPr>
        <w:t>Bhattarai et al. 2017</w:t>
      </w:r>
      <w:r>
        <w:rPr>
          <w:outline w:val="0"/>
          <w:color w:val="000000"/>
          <w:u w:color="000000"/>
          <w:rtl w:val="0"/>
          <w:lang w:val="en-US"/>
          <w14:textFill>
            <w14:solidFill>
              <w14:srgbClr w14:val="000000"/>
            </w14:solidFill>
          </w14:textFill>
        </w:rPr>
        <w:t>) outcome</w:t>
      </w:r>
      <w:del w:id="39" w:date="2022-01-04T14:47:26Z" w:author="zenrunner">
        <w:r>
          <w:rPr>
            <w:outline w:val="0"/>
            <w:color w:val="000000"/>
            <w:u w:color="000000"/>
            <w:rtl w:val="0"/>
            <w:lang w:val="en-US"/>
            <w14:textFill>
              <w14:solidFill>
                <w14:srgbClr w14:val="000000"/>
              </w14:solidFill>
            </w14:textFill>
          </w:rPr>
          <w:delText>,</w:delText>
        </w:r>
      </w:del>
      <w:r>
        <w:rPr>
          <w:outline w:val="0"/>
          <w:color w:val="000000"/>
          <w:u w:color="000000"/>
          <w:rtl w:val="0"/>
          <w:lang w:val="en-US"/>
          <w14:textFill>
            <w14:solidFill>
              <w14:srgbClr w14:val="000000"/>
            </w14:solidFill>
          </w14:textFill>
        </w:rPr>
        <w:t xml:space="preserve"> are common in all ecosystems globally. As a result, two larger categories of plant-animal interactions have been used in the literature, depending on the degree of the association between interacting species. These plant-animal interactions are commonly divided into direct interactions, where the direct impact of one organism on another is not mediated by another individual (Miller 1994), and indirect interactions, which occur when the impact of one species on another is mediated through a third individual (Strauss 1991; Bruno et al. 2003; Sotomayer &amp; Lortie 2015). These plant-animal interactions can then further be subdivided into specific hypotheses depending on the overall impact on both the plant and animal species (</w:t>
      </w:r>
      <w:r>
        <w:rPr>
          <w:b w:val="1"/>
          <w:bCs w:val="1"/>
          <w:outline w:val="0"/>
          <w:color w:val="000000"/>
          <w:u w:color="000000"/>
          <w:rtl w:val="0"/>
          <w:lang w:val="en-US"/>
          <w14:textFill>
            <w14:solidFill>
              <w14:srgbClr w14:val="000000"/>
            </w14:solidFill>
          </w14:textFill>
        </w:rPr>
        <w:t>Table 1</w:t>
      </w:r>
      <w:r>
        <w:rPr>
          <w:outline w:val="0"/>
          <w:color w:val="000000"/>
          <w:u w:color="000000"/>
          <w:rtl w:val="0"/>
          <w:lang w:val="en-US"/>
          <w14:textFill>
            <w14:solidFill>
              <w14:srgbClr w14:val="000000"/>
            </w14:solidFill>
          </w14:textFill>
        </w:rPr>
        <w:t>).</w:t>
      </w:r>
      <w:ins w:id="40" w:date="2022-01-04T15:46:14Z" w:author="zenrunner">
        <w:r>
          <w:rPr>
            <w:outline w:val="0"/>
            <w:color w:val="000000"/>
            <w:u w:color="000000"/>
            <w:rtl w:val="0"/>
            <w:lang w:val="en-US"/>
            <w14:textFill>
              <w14:solidFill>
                <w14:srgbClr w14:val="000000"/>
              </w14:solidFill>
            </w14:textFill>
          </w:rPr>
          <w:t xml:space="preserve"> Then resolve. </w:t>
        </w:r>
      </w:ins>
    </w:p>
    <w:p>
      <w:pPr>
        <w:pStyle w:val="Body"/>
        <w:spacing w:line="480" w:lineRule="auto"/>
        <w:rPr>
          <w:ins w:id="41" w:date="2022-01-04T15:46:14Z" w:author="zenrunner"/>
          <w:outline w:val="0"/>
          <w:color w:val="000000"/>
          <w:u w:color="000000"/>
          <w:lang w:val="en-US"/>
          <w14:textFill>
            <w14:solidFill>
              <w14:srgbClr w14:val="000000"/>
            </w14:solidFill>
          </w14:textFill>
        </w:rPr>
      </w:pPr>
    </w:p>
    <w:p>
      <w:pPr>
        <w:pStyle w:val="Body"/>
        <w:spacing w:line="480" w:lineRule="auto"/>
        <w:rPr>
          <w:ins w:id="42" w:date="2022-01-04T15:46:14Z" w:author="zenrunner"/>
          <w:outline w:val="0"/>
          <w:color w:val="000000"/>
          <w:u w:color="000000"/>
          <w:lang w:val="en-US"/>
          <w14:textFill>
            <w14:solidFill>
              <w14:srgbClr w14:val="000000"/>
            </w14:solidFill>
          </w14:textFill>
        </w:rPr>
      </w:pPr>
      <w:ins w:id="43" w:date="2022-01-04T15:46:14Z" w:author="zenrunner">
        <w:r>
          <w:rPr>
            <w:outline w:val="0"/>
            <w:color w:val="000000"/>
            <w:u w:color="000000"/>
            <w:rtl w:val="0"/>
            <w:lang w:val="en-US"/>
            <w14:textFill>
              <w14:solidFill>
                <w14:srgbClr w14:val="000000"/>
              </w14:solidFill>
            </w14:textFill>
          </w:rPr>
          <w:t>I Love the organization but easy to get lost to TWO big categories - direct and indirect - then hypothesis in each?&gt; is that it. Are there ever hypotheses that Bridge both direct and indirect.  Did you also try a plot? Do the hypothesis within each category sometimes overlap too? Then end with why this topic is so important, just in one sentence - understanding interactions in subsets supports a deeper understanding of community assembly as a whole (citations) and also lets us understand how global change impacts different interactions separately (citations). GOOD?</w:t>
        </w:r>
      </w:ins>
      <w:ins w:id="44" w:date="2022-01-04T15:46:14Z" w:author="zenrunner">
        <w:r>
          <w:rPr>
            <w:outline w:val="0"/>
            <w:color w:val="000000"/>
            <w:u w:color="000000"/>
            <w:lang w:val="en-US"/>
            <w14:textFill>
              <w14:solidFill>
                <w14:srgbClr w14:val="000000"/>
              </w14:solidFill>
            </w14:textFill>
          </w:rPr>
          <w:br w:type="textWrapping"/>
          <w:br w:type="textWrapping"/>
        </w:r>
      </w:ins>
    </w:p>
    <w:p>
      <w:pPr>
        <w:pStyle w:val="Body"/>
        <w:spacing w:line="480" w:lineRule="auto"/>
        <w:rPr>
          <w:outline w:val="0"/>
          <w:color w:val="000000"/>
          <w:u w:color="000000"/>
          <w14:textFill>
            <w14:solidFill>
              <w14:srgbClr w14:val="000000"/>
            </w14:solidFill>
          </w14:textFill>
        </w:rPr>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Terminology and Concepts:</w:t>
      </w:r>
      <w:ins w:id="45" w:date="2022-01-04T16:25:07Z" w:author="zenrunner">
        <w:r>
          <w:rPr>
            <w:i w:val="1"/>
            <w:iCs w:val="1"/>
            <w:outline w:val="0"/>
            <w:color w:val="000000"/>
            <w:u w:color="000000"/>
            <w:rtl w:val="0"/>
            <w:lang w:val="en-US"/>
            <w14:textFill>
              <w14:solidFill>
                <w14:srgbClr w14:val="000000"/>
              </w14:solidFill>
            </w14:textFill>
          </w:rPr>
          <w:t xml:space="preserve"> this section is not really that - it is more top-down versus bottmw-up</w:t>
        </w:r>
      </w:ins>
    </w:p>
    <w:p>
      <w:pPr>
        <w:pStyle w:val="Body"/>
        <w:spacing w:line="480" w:lineRule="auto"/>
        <w:rPr>
          <w:ins w:id="46" w:date="2022-01-04T16:24:04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There are a series of terminologies and concepts directly </w:t>
      </w:r>
      <w:del w:id="47" w:date="2022-01-04T15:46:27Z" w:author="zenrunner">
        <w:r>
          <w:rPr>
            <w:outline w:val="0"/>
            <w:color w:val="000000"/>
            <w:u w:color="000000"/>
            <w:rtl w:val="0"/>
            <w:lang w:val="en-US"/>
            <w14:textFill>
              <w14:solidFill>
                <w14:srgbClr w14:val="000000"/>
              </w14:solidFill>
            </w14:textFill>
          </w:rPr>
          <w:delText>related</w:delText>
        </w:r>
      </w:del>
      <w:ins w:id="48" w:date="2022-01-04T15:46:33Z" w:author="zenrunner">
        <w:r>
          <w:rPr>
            <w:outline w:val="0"/>
            <w:color w:val="000000"/>
            <w:u w:color="000000"/>
            <w:rtl w:val="0"/>
            <w:lang w:val="en-US"/>
            <w14:textFill>
              <w14:solidFill>
                <w14:srgbClr w14:val="000000"/>
              </w14:solidFill>
            </w14:textFill>
          </w:rPr>
          <w:t>developed to support</w:t>
        </w:r>
      </w:ins>
      <w:r>
        <w:rPr>
          <w:outline w:val="0"/>
          <w:color w:val="000000"/>
          <w:u w:color="000000"/>
          <w:rtl w:val="0"/>
          <w:lang w:val="en-US"/>
          <w14:textFill>
            <w14:solidFill>
              <w14:srgbClr w14:val="000000"/>
            </w14:solidFill>
          </w14:textFill>
        </w:rPr>
        <w:t xml:space="preserve"> </w:t>
      </w:r>
      <w:del w:id="49" w:date="2022-01-04T15:46:35Z" w:author="zenrunner">
        <w:r>
          <w:rPr>
            <w:outline w:val="0"/>
            <w:color w:val="000000"/>
            <w:u w:color="000000"/>
            <w:rtl w:val="0"/>
            <w:lang w:val="en-US"/>
            <w14:textFill>
              <w14:solidFill>
                <w14:srgbClr w14:val="000000"/>
              </w14:solidFill>
            </w14:textFill>
          </w:rPr>
          <w:delText xml:space="preserve">to </w:delText>
        </w:r>
      </w:del>
      <w:r>
        <w:rPr>
          <w:outline w:val="0"/>
          <w:color w:val="000000"/>
          <w:u w:color="000000"/>
          <w:rtl w:val="0"/>
          <w:lang w:val="en-US"/>
          <w14:textFill>
            <w14:solidFill>
              <w14:srgbClr w14:val="000000"/>
            </w14:solidFill>
          </w14:textFill>
        </w:rPr>
        <w:t>the topic of plant-animal interactions. When observing the interactions between plants and animals</w:t>
      </w:r>
      <w:ins w:id="50" w:date="2022-01-04T15:46:40Z" w:author="zenrunner">
        <w:r>
          <w:rPr>
            <w:outline w:val="0"/>
            <w:color w:val="000000"/>
            <w:u w:color="000000"/>
            <w:rtl w:val="0"/>
            <w:lang w:val="en-US"/>
            <w14:textFill>
              <w14:solidFill>
                <w14:srgbClr w14:val="000000"/>
              </w14:solidFill>
            </w14:textFill>
          </w:rPr>
          <w:t>,</w:t>
        </w:r>
      </w:ins>
      <w:r>
        <w:rPr>
          <w:outline w:val="0"/>
          <w:color w:val="000000"/>
          <w:u w:color="000000"/>
          <w:rtl w:val="0"/>
          <w:lang w:val="en-US"/>
          <w14:textFill>
            <w14:solidFill>
              <w14:srgbClr w14:val="000000"/>
            </w14:solidFill>
          </w14:textFill>
        </w:rPr>
        <w:t xml:space="preserve"> it is crucial to analyze the impacts these interactions </w:t>
      </w:r>
      <w:del w:id="51" w:date="2022-01-04T16:21:35Z" w:author="zenrunner">
        <w:r>
          <w:rPr>
            <w:outline w:val="0"/>
            <w:color w:val="000000"/>
            <w:u w:color="000000"/>
            <w:rtl w:val="0"/>
            <w:lang w:val="en-US"/>
            <w14:textFill>
              <w14:solidFill>
                <w14:srgbClr w14:val="000000"/>
              </w14:solidFill>
            </w14:textFill>
          </w:rPr>
          <w:delText xml:space="preserve">can </w:delText>
        </w:r>
      </w:del>
      <w:r>
        <w:rPr>
          <w:outline w:val="0"/>
          <w:color w:val="000000"/>
          <w:u w:color="000000"/>
          <w:rtl w:val="0"/>
          <w:lang w:val="en-US"/>
          <w14:textFill>
            <w14:solidFill>
              <w14:srgbClr w14:val="000000"/>
            </w14:solidFill>
          </w14:textFill>
        </w:rPr>
        <w:t>have on the local community composition and structure of an ecosystem. These effects are typically identified based on the direction of movement across trophic levels</w:t>
      </w:r>
      <w:ins w:id="52" w:date="2022-01-04T16:21:46Z" w:author="zenrunner">
        <w:r>
          <w:rPr>
            <w:outline w:val="0"/>
            <w:color w:val="000000"/>
            <w:u w:color="000000"/>
            <w:rtl w:val="0"/>
            <w:lang w:val="en-US"/>
            <w14:textFill>
              <w14:solidFill>
                <w14:srgbClr w14:val="000000"/>
              </w14:solidFill>
            </w14:textFill>
          </w:rPr>
          <w:t xml:space="preserve"> (citation)</w:t>
        </w:r>
      </w:ins>
      <w:r>
        <w:rPr>
          <w:outline w:val="0"/>
          <w:color w:val="000000"/>
          <w:u w:color="000000"/>
          <w:rtl w:val="0"/>
          <w:lang w:val="en-US"/>
          <w14:textFill>
            <w14:solidFill>
              <w14:srgbClr w14:val="000000"/>
            </w14:solidFill>
          </w14:textFill>
        </w:rPr>
        <w:t>. Bottom-up effects are when a lower trophic level in an ecological community affects the community structure of higher trophic levels through resource restrictions and various interactions (White 1978; Li et al. 2020). This effect typically focuses on the presence or alteration of a resource in an ecosystem, such as the overall availability of plant matter or production of fruit, and how these resources can act as a regulatory force on species composition, abundance, and interactions (Power 1992; B</w:t>
      </w:r>
      <w:r>
        <w:rPr>
          <w:outline w:val="0"/>
          <w:color w:val="000000"/>
          <w:u w:color="000000"/>
          <w:rtl w:val="0"/>
          <w:lang w:val="en-US"/>
          <w14:textFill>
            <w14:solidFill>
              <w14:srgbClr w14:val="000000"/>
            </w14:solidFill>
          </w14:textFill>
        </w:rPr>
        <w:t>á</w:t>
      </w:r>
      <w:r>
        <w:rPr>
          <w:outline w:val="0"/>
          <w:color w:val="000000"/>
          <w:u w:color="000000"/>
          <w:rtl w:val="0"/>
          <w:lang w:val="en-US"/>
          <w14:textFill>
            <w14:solidFill>
              <w14:srgbClr w14:val="000000"/>
            </w14:solidFill>
          </w14:textFill>
        </w:rPr>
        <w:t xml:space="preserve">ez et al. 2006). In terms of plant-animal interactions, bottom-up effects are primarily influenced by the positive or negative interactions experienced between both species (Hairston et al. 1960; Smallwood 2001). Interactions, such as herbivory, are key drivers of these bottom-up effects as they can influence the overall availability of plant matter in an ecosystem, thus influencing the community composition of an ecosystem (Hairston et al. 1960; Chapin et al. 2002). In contrast, top-down interactions refer to the influence of higher trophic levels on the community structure and composition of lower trophic levels (Carpenter et al. 1985; Li et al. 2020). These top-effects are typically stronger at the top of food webs, while progressively weakening further down trophic levels, suggesting that these effects are stronger when there is a direct interaction between species (McQueen et al. 1986; Jeppesen et al. 2000; Li et al. 2020). Typically, key interactions, such as animal-animal predation, are commonly associated with these top-down interactions (Baum &amp; Worm 2009; Valone &amp; Balaban-Feld 2019), however these effects are also evident through plant-herbivore interactions (Carson &amp; Root 1999; Schmitz et al. 1999). While both top-down and bottom-up effects have varying impacts on interacting species and on the corresponding trophic levels, these types of effects are not mutually exclusive. Many ecologists today believe top-down and bottom-up forces both contribute to the </w:t>
      </w:r>
      <w:del w:id="53" w:date="2022-01-04T16:22:34Z" w:author="zenrunner">
        <w:r>
          <w:rPr>
            <w:outline w:val="0"/>
            <w:color w:val="000000"/>
            <w:u w:color="000000"/>
            <w:rtl w:val="0"/>
            <w:lang w:val="en-US"/>
            <w14:textFill>
              <w14:solidFill>
                <w14:srgbClr w14:val="000000"/>
              </w14:solidFill>
            </w14:textFill>
          </w:rPr>
          <w:delText>shaping</w:delText>
        </w:r>
      </w:del>
      <w:ins w:id="54" w:date="2022-01-04T16:22:36Z" w:author="zenrunner">
        <w:r>
          <w:rPr>
            <w:outline w:val="0"/>
            <w:color w:val="000000"/>
            <w:u w:color="000000"/>
            <w:rtl w:val="0"/>
            <w:lang w:val="en-US"/>
            <w14:textFill>
              <w14:solidFill>
                <w14:srgbClr w14:val="000000"/>
              </w14:solidFill>
            </w14:textFill>
          </w:rPr>
          <w:t>structure</w:t>
        </w:r>
      </w:ins>
      <w:r>
        <w:rPr>
          <w:outline w:val="0"/>
          <w:color w:val="000000"/>
          <w:u w:color="000000"/>
          <w:rtl w:val="0"/>
          <w:lang w:val="en-US"/>
          <w14:textFill>
            <w14:solidFill>
              <w14:srgbClr w14:val="000000"/>
            </w14:solidFill>
          </w14:textFill>
        </w:rPr>
        <w:t xml:space="preserve"> of communities and populations</w:t>
      </w:r>
      <w:del w:id="55" w:date="2022-01-04T16:22:40Z" w:author="zenrunner">
        <w:r>
          <w:rPr>
            <w:outline w:val="0"/>
            <w:color w:val="000000"/>
            <w:u w:color="000000"/>
            <w:rtl w:val="0"/>
            <w:lang w:val="en-US"/>
            <w14:textFill>
              <w14:solidFill>
                <w14:srgbClr w14:val="000000"/>
              </w14:solidFill>
            </w14:textFill>
          </w:rPr>
          <w:delText>,</w:delText>
        </w:r>
      </w:del>
      <w:r>
        <w:rPr>
          <w:outline w:val="0"/>
          <w:color w:val="000000"/>
          <w:u w:color="000000"/>
          <w:rtl w:val="0"/>
          <w:lang w:val="en-US"/>
          <w14:textFill>
            <w14:solidFill>
              <w14:srgbClr w14:val="000000"/>
            </w14:solidFill>
          </w14:textFill>
        </w:rPr>
        <w:t xml:space="preserve"> specifically in herbaceous insects (Hunter &amp; Price 1992; Denno et al. 2005; Gripenberg &amp; Rosalin 2007). In the past, these interactions were </w:t>
      </w:r>
      <w:del w:id="56" w:date="2022-01-04T16:22:45Z" w:author="zenrunner">
        <w:r>
          <w:rPr>
            <w:outline w:val="0"/>
            <w:color w:val="000000"/>
            <w:u w:color="000000"/>
            <w:rtl w:val="0"/>
            <w:lang w:val="en-US"/>
            <w14:textFill>
              <w14:solidFill>
                <w14:srgbClr w14:val="000000"/>
              </w14:solidFill>
            </w14:textFill>
          </w:rPr>
          <w:delText>seen</w:delText>
        </w:r>
      </w:del>
      <w:ins w:id="57" w:date="2022-01-04T16:22:48Z" w:author="zenrunner">
        <w:r>
          <w:rPr>
            <w:outline w:val="0"/>
            <w:color w:val="000000"/>
            <w:u w:color="000000"/>
            <w:rtl w:val="0"/>
            <w:lang w:val="en-US"/>
            <w14:textFill>
              <w14:solidFill>
                <w14:srgbClr w14:val="000000"/>
              </w14:solidFill>
            </w14:textFill>
          </w:rPr>
          <w:t>conceptualized</w:t>
        </w:r>
      </w:ins>
      <w:r>
        <w:rPr>
          <w:outline w:val="0"/>
          <w:color w:val="000000"/>
          <w:u w:color="000000"/>
          <w:rtl w:val="0"/>
          <w:lang w:val="en-US"/>
          <w14:textFill>
            <w14:solidFill>
              <w14:srgbClr w14:val="000000"/>
            </w14:solidFill>
          </w14:textFill>
        </w:rPr>
        <w:t xml:space="preserve"> </w:t>
      </w:r>
      <w:del w:id="58" w:date="2022-01-04T16:22:52Z" w:author="zenrunner">
        <w:r>
          <w:rPr>
            <w:outline w:val="0"/>
            <w:color w:val="000000"/>
            <w:u w:color="000000"/>
            <w:rtl w:val="0"/>
            <w:lang w:val="en-US"/>
            <w14:textFill>
              <w14:solidFill>
                <w14:srgbClr w14:val="000000"/>
              </w14:solidFill>
            </w14:textFill>
          </w:rPr>
          <w:delText xml:space="preserve">to travel </w:delText>
        </w:r>
      </w:del>
      <w:r>
        <w:rPr>
          <w:outline w:val="0"/>
          <w:color w:val="000000"/>
          <w:u w:color="000000"/>
          <w:rtl w:val="0"/>
          <w:lang w:val="en-US"/>
          <w14:textFill>
            <w14:solidFill>
              <w14:srgbClr w14:val="000000"/>
            </w14:solidFill>
          </w14:textFill>
        </w:rPr>
        <w:t xml:space="preserve">only vertically and in one direction, but </w:t>
      </w:r>
      <w:del w:id="59" w:date="2022-01-04T16:23:01Z" w:author="zenrunner">
        <w:r>
          <w:rPr>
            <w:outline w:val="0"/>
            <w:color w:val="000000"/>
            <w:u w:color="000000"/>
            <w:rtl w:val="0"/>
            <w:lang w:val="en-US"/>
            <w14:textFill>
              <w14:solidFill>
                <w14:srgbClr w14:val="000000"/>
              </w14:solidFill>
            </w14:textFill>
          </w:rPr>
          <w:delText>since then</w:delText>
        </w:r>
      </w:del>
      <w:ins w:id="60" w:date="2022-01-04T16:23:02Z" w:author="zenrunner">
        <w:r>
          <w:rPr>
            <w:outline w:val="0"/>
            <w:color w:val="000000"/>
            <w:u w:color="000000"/>
            <w:rtl w:val="0"/>
            <w:lang w:val="en-US"/>
            <w14:textFill>
              <w14:solidFill>
                <w14:srgbClr w14:val="000000"/>
              </w14:solidFill>
            </w14:textFill>
          </w:rPr>
          <w:t>this view</w:t>
        </w:r>
      </w:ins>
      <w:r>
        <w:rPr>
          <w:outline w:val="0"/>
          <w:color w:val="000000"/>
          <w:u w:color="000000"/>
          <w:rtl w:val="0"/>
          <w:lang w:val="en-US"/>
          <w14:textFill>
            <w14:solidFill>
              <w14:srgbClr w14:val="000000"/>
            </w14:solidFill>
          </w14:textFill>
        </w:rPr>
        <w:t xml:space="preserve"> has been further expanded displaying complex horizontal interactions</w:t>
      </w:r>
      <w:ins w:id="61" w:date="2022-01-04T16:23:10Z" w:author="zenrunner">
        <w:r>
          <w:rPr>
            <w:outline w:val="0"/>
            <w:color w:val="000000"/>
            <w:u w:color="000000"/>
            <w:rtl w:val="0"/>
            <w:lang w:val="en-US"/>
            <w14:textFill>
              <w14:solidFill>
                <w14:srgbClr w14:val="000000"/>
              </w14:solidFill>
            </w14:textFill>
          </w:rPr>
          <w:t xml:space="preserve"> including </w:t>
        </w:r>
      </w:ins>
      <w:del w:id="62" w:date="2022-01-04T16:23:13Z" w:author="zenrunner">
        <w:r>
          <w:rPr>
            <w:outline w:val="0"/>
            <w:color w:val="000000"/>
            <w:u w:color="000000"/>
            <w:rtl w:val="0"/>
            <w:lang w:val="en-US"/>
            <w14:textFill>
              <w14:solidFill>
                <w14:srgbClr w14:val="000000"/>
              </w14:solidFill>
            </w14:textFill>
          </w:rPr>
          <w:delText xml:space="preserve">, and </w:delText>
        </w:r>
      </w:del>
      <w:r>
        <w:rPr>
          <w:outline w:val="0"/>
          <w:color w:val="000000"/>
          <w:u w:color="000000"/>
          <w:rtl w:val="0"/>
          <w:lang w:val="en-US"/>
          <w14:textFill>
            <w14:solidFill>
              <w14:srgbClr w14:val="000000"/>
            </w14:solidFill>
          </w14:textFill>
        </w:rPr>
        <w:t xml:space="preserve">indirect effects spanning several trophic levels (Fig 1; Harvey et al. 2003; Ohgushi 2005; Gripenberg &amp; Rosalin 2007). </w:t>
      </w:r>
      <w:ins w:id="63" w:date="2022-01-04T16:23:51Z" w:author="zenrunner">
        <w:r>
          <w:rPr>
            <w:outline w:val="0"/>
            <w:color w:val="000000"/>
            <w:u w:color="000000"/>
            <w:rtl w:val="0"/>
            <w:lang w:val="en-US"/>
            <w14:textFill>
              <w14:solidFill>
                <w14:srgbClr w14:val="000000"/>
              </w14:solidFill>
            </w14:textFill>
          </w:rPr>
          <w:t xml:space="preserve">Ah - so both can be direct and indirect right? Relate this typology to the initial setup you did as well </w:t>
        </w:r>
      </w:ins>
      <w:r>
        <w:rPr>
          <w:outline w:val="0"/>
          <w:color w:val="000000"/>
          <w:u w:color="000000"/>
          <w:rtl w:val="0"/>
          <w:lang w:val="en-US"/>
          <w14:textFill>
            <w14:solidFill>
              <w14:srgbClr w14:val="000000"/>
            </w14:solidFill>
          </w14:textFill>
        </w:rPr>
        <w:t>More recently, these top-down and bottom-up impacts are also influenced by the interactions among species (Denno 2005; Vidal &amp; Murphy 2018), through direct interactions such as predation, (Schoener &amp; Spiller 1999) and insect herbivory (Denno &amp; Finke 2005). The concepts of top-down and bottom-up effects are typically used in trophic interaction literature, specifically in plant-animal interactions, to explain their overall impacts on plant and animal species.</w:t>
      </w:r>
    </w:p>
    <w:p>
      <w:pPr>
        <w:pStyle w:val="Body"/>
        <w:spacing w:line="480" w:lineRule="auto"/>
        <w:rPr>
          <w:outline w:val="0"/>
          <w:color w:val="000000"/>
          <w:u w:color="000000"/>
          <w14:textFill>
            <w14:solidFill>
              <w14:srgbClr w14:val="000000"/>
            </w14:solidFill>
          </w14:textFill>
        </w:rPr>
      </w:pPr>
    </w:p>
    <w:p>
      <w:pPr>
        <w:pStyle w:val="Body"/>
        <w:spacing w:line="480" w:lineRule="auto"/>
        <w:jc w:val="center"/>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inline distT="0" distB="0" distL="0" distR="0">
            <wp:extent cx="4370816" cy="3852505"/>
            <wp:effectExtent l="0" t="0" r="0" b="0"/>
            <wp:docPr id="1073741825" name="officeArt object" descr="Screen%20Shot%202021-11-28%20at%205.56.34%20PM.png"/>
            <wp:cNvGraphicFramePr/>
            <a:graphic xmlns:a="http://schemas.openxmlformats.org/drawingml/2006/main">
              <a:graphicData uri="http://schemas.openxmlformats.org/drawingml/2006/picture">
                <pic:pic xmlns:pic="http://schemas.openxmlformats.org/drawingml/2006/picture">
                  <pic:nvPicPr>
                    <pic:cNvPr id="1073741825" name="Screen%20Shot%202021-11-28%20at%205.56.34%20PM.png" descr="Screen%20Shot%202021-11-28%20at%205.56.34%20PM.png"/>
                    <pic:cNvPicPr>
                      <a:picLocks noChangeAspect="1"/>
                    </pic:cNvPicPr>
                  </pic:nvPicPr>
                  <pic:blipFill>
                    <a:blip r:embed="rId4">
                      <a:extLst/>
                    </a:blip>
                    <a:stretch>
                      <a:fillRect/>
                    </a:stretch>
                  </pic:blipFill>
                  <pic:spPr>
                    <a:xfrm>
                      <a:off x="0" y="0"/>
                      <a:ext cx="4370816" cy="3852505"/>
                    </a:xfrm>
                    <a:prstGeom prst="rect">
                      <a:avLst/>
                    </a:prstGeom>
                    <a:ln w="12700" cap="flat">
                      <a:noFill/>
                      <a:miter lim="400000"/>
                    </a:ln>
                    <a:effectLst/>
                  </pic:spPr>
                </pic:pic>
              </a:graphicData>
            </a:graphic>
          </wp:inline>
        </w:drawing>
      </w:r>
    </w:p>
    <w:p>
      <w:pPr>
        <w:pStyle w:val="Body"/>
        <w:spacing w:line="276" w:lineRule="auto"/>
        <w:rPr>
          <w:ins w:id="64" w:date="2022-01-04T16:24:38Z" w:author="zenrunner"/>
          <w:outline w:val="0"/>
          <w:color w:val="000000"/>
          <w:u w:color="000000"/>
          <w:lang w:val="en-US"/>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Fig 1: </w:t>
      </w:r>
      <w:ins w:id="65" w:date="2022-01-04T16:24:19Z" w:author="zenrunner">
        <w:r>
          <w:rPr>
            <w:b w:val="1"/>
            <w:bCs w:val="1"/>
            <w:outline w:val="0"/>
            <w:color w:val="000000"/>
            <w:u w:color="000000"/>
            <w:rtl w:val="0"/>
            <w:lang w:val="en-US"/>
            <w14:textFill>
              <w14:solidFill>
                <w14:srgbClr w14:val="000000"/>
              </w14:solidFill>
            </w14:textFill>
          </w:rPr>
          <w:t>U</w:t>
        </w:r>
      </w:ins>
      <w:del w:id="66" w:date="2022-01-04T16:24:17Z" w:author="zenrunner">
        <w:r>
          <w:rPr>
            <w:outline w:val="0"/>
            <w:color w:val="000000"/>
            <w:u w:color="000000"/>
            <w:rtl w:val="0"/>
            <w:lang w:val="en-US"/>
            <w14:textFill>
              <w14:solidFill>
                <w14:srgbClr w14:val="000000"/>
              </w14:solidFill>
            </w14:textFill>
          </w:rPr>
          <w:delText>Various u</w:delText>
        </w:r>
      </w:del>
      <w:r>
        <w:rPr>
          <w:outline w:val="0"/>
          <w:color w:val="000000"/>
          <w:u w:color="000000"/>
          <w:rtl w:val="0"/>
          <w:lang w:val="en-US"/>
          <w14:textFill>
            <w14:solidFill>
              <w14:srgbClr w14:val="000000"/>
            </w14:solidFill>
          </w14:textFill>
        </w:rPr>
        <w:t>ni</w:t>
      </w:r>
      <w:ins w:id="67" w:date="2022-01-04T16:24:14Z" w:author="zenrunner">
        <w:r>
          <w:rPr>
            <w:outline w:val="0"/>
            <w:color w:val="000000"/>
            <w:u w:color="000000"/>
            <w:rtl w:val="0"/>
            <w:lang w:val="en-US"/>
            <w14:textFill>
              <w14:solidFill>
                <w14:srgbClr w14:val="000000"/>
              </w14:solidFill>
            </w14:textFill>
          </w:rPr>
          <w:t>trophic</w:t>
        </w:r>
      </w:ins>
      <w:del w:id="68" w:date="2022-01-04T16:24:11Z" w:author="zenrunner">
        <w:r>
          <w:rPr>
            <w:outline w:val="0"/>
            <w:color w:val="000000"/>
            <w:u w:color="000000"/>
            <w:rtl w:val="0"/>
            <w:lang w:val="en-US"/>
            <w14:textFill>
              <w14:solidFill>
                <w14:srgbClr w14:val="000000"/>
              </w14:solidFill>
            </w14:textFill>
          </w:rPr>
          <w:delText>-</w:delText>
        </w:r>
      </w:del>
      <w:r>
        <w:rPr>
          <w:outline w:val="0"/>
          <w:color w:val="000000"/>
          <w:u w:color="000000"/>
          <w:rtl w:val="0"/>
          <w:lang w:val="en-US"/>
          <w14:textFill>
            <w14:solidFill>
              <w14:srgbClr w14:val="000000"/>
            </w14:solidFill>
          </w14:textFill>
        </w:rPr>
        <w:t xml:space="preserve"> and multitrophic level interactions impacting herbivorous insects. 1) Direct bottom-up effects, 2) direct top-down effect, 3) direct competition, 4) apparent competition, 5) induced defense, 6) plant quality affecting natural enemies. Taken from Gripenberg &amp; Rosalin 2007.</w:t>
      </w:r>
      <w:ins w:id="69" w:date="2022-01-04T16:24:38Z" w:author="zenrunner">
        <w:r>
          <w:rPr>
            <w:outline w:val="0"/>
            <w:color w:val="000000"/>
            <w:u w:color="000000"/>
            <w:rtl w:val="0"/>
            <w:lang w:val="en-US"/>
            <w14:textFill>
              <w14:solidFill>
                <w14:srgbClr w14:val="000000"/>
              </w14:solidFill>
            </w14:textFill>
          </w:rPr>
          <w:t xml:space="preserve"> What does it show - just one sentence</w:t>
        </w:r>
      </w:ins>
    </w:p>
    <w:p>
      <w:pPr>
        <w:pStyle w:val="Body"/>
        <w:spacing w:line="276" w:lineRule="auto"/>
        <w:rPr>
          <w:outline w:val="0"/>
          <w:color w:val="000000"/>
          <w:u w:color="000000"/>
          <w14:textFill>
            <w14:solidFill>
              <w14:srgbClr w14:val="000000"/>
            </w14:solidFill>
          </w14:textFill>
        </w:rPr>
      </w:pPr>
    </w:p>
    <w:p>
      <w:pPr>
        <w:pStyle w:val="Body"/>
        <w:spacing w:line="276" w:lineRule="auto"/>
        <w:rPr>
          <w:ins w:id="70" w:date="2022-01-04T16:25:41Z" w:author="zenrunner"/>
          <w:outline w:val="0"/>
          <w:color w:val="000000"/>
          <w:u w:color="000000"/>
          <w:lang w:val="en-US"/>
          <w14:textFill>
            <w14:solidFill>
              <w14:srgbClr w14:val="000000"/>
            </w14:solidFill>
          </w14:textFill>
        </w:rPr>
      </w:pPr>
    </w:p>
    <w:p>
      <w:pPr>
        <w:pStyle w:val="Body"/>
        <w:spacing w:line="276" w:lineRule="auto"/>
        <w:rPr>
          <w:ins w:id="71" w:date="2022-01-04T16:25:41Z" w:author="zenrunner"/>
          <w:outline w:val="0"/>
          <w:color w:val="000000"/>
          <w:u w:color="000000"/>
          <w:lang w:val="en-US"/>
          <w14:textFill>
            <w14:solidFill>
              <w14:srgbClr w14:val="000000"/>
            </w14:solidFill>
          </w14:textFill>
        </w:rPr>
      </w:pPr>
      <w:ins w:id="72" w:date="2022-01-04T16:25:41Z" w:author="zenrunner">
        <w:r>
          <w:rPr>
            <w:outline w:val="0"/>
            <w:color w:val="000000"/>
            <w:u w:color="000000"/>
            <w:rtl w:val="0"/>
            <w:lang w:val="en-US"/>
            <w14:textFill>
              <w14:solidFill>
                <w14:srgbClr w14:val="000000"/>
              </w14:solidFill>
            </w14:textFill>
          </w:rPr>
          <w:t>This last section is great - needs to tie into the intro a bit though I think</w:t>
        </w:r>
      </w:ins>
    </w:p>
    <w:p>
      <w:pPr>
        <w:pStyle w:val="Body"/>
        <w:spacing w:line="276" w:lineRule="auto"/>
        <w:rPr>
          <w:ins w:id="73" w:date="2022-01-04T16:25:41Z" w:author="zenrunner"/>
          <w:outline w:val="0"/>
          <w:color w:val="000000"/>
          <w:u w:color="000000"/>
          <w:lang w:val="en-US"/>
          <w14:textFill>
            <w14:solidFill>
              <w14:srgbClr w14:val="000000"/>
            </w14:solidFill>
          </w14:textFill>
        </w:rPr>
      </w:pPr>
    </w:p>
    <w:p>
      <w:pPr>
        <w:pStyle w:val="Body"/>
        <w:spacing w:line="276" w:lineRule="auto"/>
        <w:rPr>
          <w:outline w:val="0"/>
          <w:color w:val="000000"/>
          <w:u w:color="000000"/>
          <w:lang w:val="en-US"/>
          <w14:textFill>
            <w14:solidFill>
              <w14:srgbClr w14:val="000000"/>
            </w14:solidFill>
          </w14:textFill>
        </w:rPr>
      </w:pPr>
    </w:p>
    <w:p>
      <w:pPr>
        <w:pStyle w:val="Body"/>
        <w:spacing w:line="48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II. Direct Interactions:</w:t>
      </w: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Background:</w:t>
      </w:r>
    </w:p>
    <w:p>
      <w:pPr>
        <w:pStyle w:val="Body"/>
        <w:spacing w:line="480" w:lineRule="auto"/>
      </w:pPr>
      <w:r>
        <w:rPr>
          <w:rtl w:val="0"/>
          <w:lang w:val="en-US"/>
        </w:rPr>
        <w:t xml:space="preserve">One of the most prevalent and focused categories of interaction in plant-animal literature are those </w:t>
      </w:r>
      <w:del w:id="74" w:date="2022-01-04T16:25:57Z" w:author="zenrunner">
        <w:r>
          <w:rPr>
            <w:rtl w:val="0"/>
            <w:lang w:val="en-US"/>
          </w:rPr>
          <w:delText>displaying</w:delText>
        </w:r>
      </w:del>
      <w:ins w:id="75" w:date="2022-01-04T16:26:00Z" w:author="zenrunner">
        <w:r>
          <w:rPr>
            <w:rtl w:val="0"/>
            <w:lang w:val="en-US"/>
          </w:rPr>
          <w:t>describing</w:t>
        </w:r>
      </w:ins>
      <w:r>
        <w:rPr>
          <w:rtl w:val="0"/>
          <w:lang w:val="en-US"/>
        </w:rPr>
        <w:t xml:space="preserve"> direct interactions. These typically occur when there is a direct impact of one organism on another, which is not mediated by another individual (Miller 1994). There is a vast variety of these interactions between plant-animal individuals that can result in an overall net positive or negative impact on either species depending on the extent and classification of the interaction (</w:t>
      </w:r>
      <w:r>
        <w:rPr>
          <w:b w:val="1"/>
          <w:bCs w:val="1"/>
          <w:rtl w:val="0"/>
          <w:lang w:val="fr-FR"/>
        </w:rPr>
        <w:t>Table 2</w:t>
      </w:r>
      <w:r>
        <w:rPr>
          <w:rtl w:val="0"/>
          <w:lang w:val="en-US"/>
        </w:rPr>
        <w:t>). These net effects on one interacting species becomes more complex when considering the net sum of all interactions</w:t>
      </w:r>
      <w:ins w:id="76" w:date="2022-01-04T16:27:04Z" w:author="zenrunner">
        <w:r>
          <w:rPr>
            <w:rtl w:val="0"/>
            <w:lang w:val="en-US"/>
          </w:rPr>
          <w:t xml:space="preserve"> (citation)</w:t>
        </w:r>
      </w:ins>
      <w:r>
        <w:rPr>
          <w:rtl w:val="0"/>
          <w:lang w:val="en-US"/>
        </w:rPr>
        <w:t xml:space="preserve">, and thus can determine the abundance of an individual species while also </w:t>
      </w:r>
      <w:del w:id="77" w:date="2022-01-04T16:27:14Z" w:author="zenrunner">
        <w:r>
          <w:rPr>
            <w:rtl w:val="0"/>
            <w:lang w:val="en-US"/>
          </w:rPr>
          <w:delText>affecting</w:delText>
        </w:r>
      </w:del>
      <w:ins w:id="78" w:date="2022-01-04T16:27:18Z" w:author="zenrunner">
        <w:r>
          <w:rPr>
            <w:rtl w:val="0"/>
            <w:lang w:val="en-US"/>
          </w:rPr>
          <w:t>influencing</w:t>
        </w:r>
      </w:ins>
      <w:r>
        <w:rPr>
          <w:rtl w:val="0"/>
        </w:rPr>
        <w:t xml:space="preserve"> </w:t>
      </w:r>
      <w:del w:id="79" w:date="2022-01-04T16:27:20Z" w:author="zenrunner">
        <w:r>
          <w:rPr>
            <w:rtl w:val="0"/>
            <w:lang w:val="en-US"/>
          </w:rPr>
          <w:delText xml:space="preserve">various </w:delText>
        </w:r>
      </w:del>
      <w:r>
        <w:rPr>
          <w:rtl w:val="0"/>
          <w:lang w:val="en-US"/>
        </w:rPr>
        <w:t xml:space="preserve">community </w:t>
      </w:r>
      <w:del w:id="80" w:date="2022-01-04T16:27:21Z" w:author="zenrunner">
        <w:r>
          <w:rPr>
            <w:rtl w:val="0"/>
            <w:lang w:val="en-US"/>
          </w:rPr>
          <w:delText>characteristics</w:delText>
        </w:r>
      </w:del>
      <w:ins w:id="81" w:date="2022-01-04T16:27:23Z" w:author="zenrunner">
        <w:r>
          <w:rPr>
            <w:rtl w:val="0"/>
            <w:lang w:val="en-US"/>
          </w:rPr>
          <w:t>assembly</w:t>
        </w:r>
      </w:ins>
      <w:r>
        <w:rPr>
          <w:rtl w:val="0"/>
          <w:lang w:val="en-US"/>
        </w:rPr>
        <w:t xml:space="preserve"> (Miller 1994; Sargent &amp; Ackerly 2008). Some of these interactions have been heavily </w:t>
      </w:r>
      <w:del w:id="82" w:date="2022-01-04T16:27:32Z" w:author="zenrunner">
        <w:r>
          <w:rPr>
            <w:rtl w:val="0"/>
            <w:lang w:val="en-US"/>
          </w:rPr>
          <w:delText>focused upon</w:delText>
        </w:r>
      </w:del>
      <w:ins w:id="83" w:date="2022-01-04T16:27:34Z" w:author="zenrunner">
        <w:r>
          <w:rPr>
            <w:rtl w:val="0"/>
            <w:lang w:val="en-US"/>
          </w:rPr>
          <w:t>studied</w:t>
        </w:r>
      </w:ins>
      <w:r>
        <w:rPr>
          <w:rtl w:val="0"/>
          <w:lang w:val="en-US"/>
        </w:rPr>
        <w:t xml:space="preserve"> in literature such as mutualism and herbivory</w:t>
      </w:r>
      <w:del w:id="84" w:date="2022-01-04T16:27:41Z" w:author="zenrunner">
        <w:r>
          <w:rPr>
            <w:rtl w:val="0"/>
          </w:rPr>
          <w:delText>,</w:delText>
        </w:r>
      </w:del>
      <w:r>
        <w:rPr>
          <w:rtl w:val="0"/>
          <w:lang w:val="en-US"/>
        </w:rPr>
        <w:t xml:space="preserve"> while others such as </w:t>
      </w:r>
      <w:ins w:id="85" w:date="2022-01-04T16:27:38Z" w:author="zenrunner">
        <w:r>
          <w:rPr>
            <w:rtl w:val="0"/>
            <w:lang w:val="en-US"/>
          </w:rPr>
          <w:t>a</w:t>
        </w:r>
      </w:ins>
      <w:del w:id="86" w:date="2022-01-04T16:27:38Z" w:author="zenrunner">
        <w:r>
          <w:rPr>
            <w:rtl w:val="0"/>
          </w:rPr>
          <w:delText>A</w:delText>
        </w:r>
      </w:del>
      <w:r>
        <w:rPr>
          <w:rtl w:val="0"/>
          <w:lang w:val="pt-PT"/>
        </w:rPr>
        <w:t xml:space="preserve">mensalism </w:t>
      </w:r>
      <w:del w:id="87" w:date="2022-01-04T16:27:52Z" w:author="zenrunner">
        <w:r>
          <w:rPr>
            <w:rtl w:val="0"/>
            <w:lang w:val="en-US"/>
          </w:rPr>
          <w:delText>while still prevalent in ecosystems does seem to be less focused upon</w:delText>
        </w:r>
      </w:del>
      <w:ins w:id="88" w:date="2022-01-04T16:28:01Z" w:author="zenrunner">
        <w:r>
          <w:rPr>
            <w:rtl w:val="0"/>
            <w:lang w:val="en-US"/>
          </w:rPr>
          <w:t>is relatively less studied (citation to a review here)</w:t>
        </w:r>
      </w:ins>
      <w:r>
        <w:rPr>
          <w:rtl w:val="0"/>
          <w:lang w:val="en-US"/>
        </w:rPr>
        <w:t>. These less focused upon</w:t>
      </w:r>
      <w:ins w:id="89" w:date="2022-01-04T16:28:11Z" w:author="zenrunner">
        <w:r>
          <w:rPr>
            <w:rtl w:val="0"/>
            <w:lang w:val="en-US"/>
          </w:rPr>
          <w:t xml:space="preserve"> - clunky</w:t>
        </w:r>
      </w:ins>
      <w:r>
        <w:rPr>
          <w:rtl w:val="0"/>
          <w:lang w:val="en-US"/>
        </w:rPr>
        <w:t xml:space="preserve"> interactions typically display an overall net negative and/or neutral effect on the observed species (</w:t>
      </w:r>
      <w:r>
        <w:rPr>
          <w:b w:val="1"/>
          <w:bCs w:val="1"/>
          <w:rtl w:val="0"/>
          <w:lang w:val="fr-FR"/>
        </w:rPr>
        <w:t>Table 2</w:t>
      </w:r>
      <w:r>
        <w:rPr>
          <w:rtl w:val="0"/>
          <w:lang w:val="en-US"/>
        </w:rPr>
        <w:t xml:space="preserve">). For example, competition, while being a fundamental concept in ecology, is not typically seen </w:t>
      </w:r>
      <w:del w:id="90" w:date="2022-01-04T16:28:19Z" w:author="zenrunner">
        <w:r>
          <w:rPr>
            <w:rtl w:val="0"/>
            <w:lang w:val="en-US"/>
          </w:rPr>
          <w:delText>nonrelated</w:delText>
        </w:r>
      </w:del>
      <w:ins w:id="91" w:date="2022-01-04T16:28:20Z" w:author="zenrunner">
        <w:r>
          <w:rPr>
            <w:rtl w:val="0"/>
            <w:lang w:val="en-US"/>
          </w:rPr>
          <w:t>unrelated</w:t>
        </w:r>
      </w:ins>
      <w:r>
        <w:rPr>
          <w:rtl w:val="0"/>
          <w:lang w:val="en-US"/>
        </w:rPr>
        <w:t xml:space="preserve"> taxa, but has been reported in some plant-animal interactions (Jennings et al. 2010)</w:t>
      </w:r>
      <w:ins w:id="92" w:date="2022-01-04T16:28:25Z" w:author="zenrunner">
        <w:r>
          <w:rPr>
            <w:rtl w:val="0"/>
            <w:lang w:val="en-US"/>
          </w:rPr>
          <w:t xml:space="preserve"> so?</w:t>
        </w:r>
      </w:ins>
      <w:r>
        <w:rPr>
          <w:rtl w:val="0"/>
          <w:lang w:val="en-US"/>
        </w:rPr>
        <w:t xml:space="preserve">. The competition between </w:t>
      </w:r>
      <w:r>
        <w:rPr>
          <w:i w:val="1"/>
          <w:iCs w:val="1"/>
          <w:rtl w:val="0"/>
        </w:rPr>
        <w:t>Sosippus floridanus</w:t>
      </w:r>
      <w:r>
        <w:rPr>
          <w:rtl w:val="0"/>
          <w:lang w:val="en-US"/>
        </w:rPr>
        <w:t xml:space="preserve"> and </w:t>
      </w:r>
      <w:r>
        <w:rPr>
          <w:i w:val="1"/>
          <w:iCs w:val="1"/>
          <w:rtl w:val="0"/>
          <w:lang w:val="it-IT"/>
        </w:rPr>
        <w:t xml:space="preserve">Drosera capillaris </w:t>
      </w:r>
      <w:r>
        <w:rPr>
          <w:rtl w:val="0"/>
          <w:lang w:val="en-US"/>
        </w:rPr>
        <w:t>for food, while displaying that this type of interaction being prevalent across nonrelated taxa, is one of very few examples of this type of plant-animal interaction (Jennings et al. 2010; Jennings et al. 2016). Interactions that show a net negative effect on plants while displaying a net neutral effect on the interacting animal species are also less commonly focused upon</w:t>
      </w:r>
      <w:ins w:id="93" w:date="2022-01-04T16:28:43Z" w:author="zenrunner">
        <w:r>
          <w:rPr>
            <w:rtl w:val="0"/>
            <w:lang w:val="en-US"/>
          </w:rPr>
          <w:t xml:space="preserve">… </w:t>
        </w:r>
      </w:ins>
      <w:ins w:id="94" w:date="2022-01-04T16:28:43Z" w:author="zenrunner">
        <w:r>
          <w:rPr>
            <w:rtl w:val="0"/>
            <w:lang w:val="en-US"/>
          </w:rPr>
          <w:t>same revise</w:t>
        </w:r>
      </w:ins>
      <w:r>
        <w:rPr>
          <w:rtl w:val="0"/>
          <w:lang w:val="en-US"/>
        </w:rPr>
        <w:t xml:space="preserve"> in plant-animal literature. This interaction, commonly known as amensalism, can be seen directly through the trampling of vegetation by cattle (Dunne et al. 2011) or through trampling by other larger herbivore species (Cumming &amp; Cumming 2003; Xi et al. 2013). While these types of plant-animal interactions are observable in various ecological systems, </w:t>
      </w:r>
      <w:r>
        <w:rPr>
          <w:outline w:val="0"/>
          <w:color w:val="000000"/>
          <w:u w:color="000000"/>
          <w:rtl w:val="0"/>
          <w:lang w:val="en-US"/>
          <w14:textFill>
            <w14:solidFill>
              <w14:srgbClr w14:val="000000"/>
            </w14:solidFill>
          </w14:textFill>
        </w:rPr>
        <w:t>here I will focus on the three more prevalent direct interactions; mutualism, herbivory, and commensalism.</w:t>
      </w:r>
      <w:ins w:id="95" w:date="2022-01-04T16:29:07Z" w:author="zenrunner">
        <w:r>
          <w:rPr>
            <w:outline w:val="0"/>
            <w:color w:val="000000"/>
            <w:u w:color="000000"/>
            <w:rtl w:val="0"/>
            <w:lang w:val="en-US"/>
            <w14:textFill>
              <w14:solidFill>
                <w14:srgbClr w14:val="000000"/>
              </w14:solidFill>
            </w14:textFill>
          </w:rPr>
          <w:t xml:space="preserve"> Got ya why you set up like this - good - however, work on flow in above paragraph.</w:t>
        </w:r>
      </w:ins>
      <w:r>
        <w:rPr>
          <w:rFonts w:ascii="Arial Unicode MS" w:cs="Arial Unicode MS" w:hAnsi="Arial Unicode MS" w:eastAsia="Arial Unicode MS"/>
          <w:b w:val="0"/>
          <w:bCs w:val="0"/>
          <w:i w:val="0"/>
          <w:iCs w:val="0"/>
          <w:outline w:val="0"/>
          <w:color w:val="000000"/>
          <w:u w:color="000000"/>
          <w:lang w:val="en-US"/>
          <w14:textFill>
            <w14:solidFill>
              <w14:srgbClr w14:val="000000"/>
            </w14:solidFill>
          </w14:textFill>
        </w:rPr>
        <w:br w:type="page"/>
      </w: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 xml:space="preserve">Table 2: </w:t>
      </w:r>
      <w:r>
        <w:rPr>
          <w:outline w:val="0"/>
          <w:color w:val="000000"/>
          <w:u w:color="000000"/>
          <w:rtl w:val="0"/>
          <w:lang w:val="en-US"/>
          <w14:textFill>
            <w14:solidFill>
              <w14:srgbClr w14:val="000000"/>
            </w14:solidFill>
          </w14:textFill>
        </w:rPr>
        <w:t xml:space="preserve">A list of possible direct plant-animal interactions throughout all fields of ecology. The overall positive, negative, or neutral net impact on the interacting plant and animal species is indicated.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96"/>
        <w:gridCol w:w="3031"/>
        <w:gridCol w:w="3033"/>
      </w:tblGrid>
      <w:tr>
        <w:tblPrEx>
          <w:shd w:val="clear" w:color="auto" w:fill="cdd4e9"/>
        </w:tblPrEx>
        <w:trPr>
          <w:trHeight w:val="720" w:hRule="atLeast"/>
        </w:trPr>
        <w:tc>
          <w:tcPr>
            <w:tcW w:type="dxa" w:w="3296"/>
            <w:tcBorders>
              <w:top w:val="single" w:color="000000" w:sz="18" w:space="0" w:shadow="0" w:frame="0"/>
              <w:left w:val="nil"/>
              <w:bottom w:val="single" w:color="000000" w:sz="18" w:space="0" w:shadow="0" w:frame="0"/>
              <w:right w:val="single" w:color="7f7f7f" w:sz="4" w:space="0" w:shadow="0" w:frame="0"/>
            </w:tcBorders>
            <w:shd w:val="clear" w:color="auto" w:fill="ffffff"/>
            <w:tcMar>
              <w:top w:type="dxa" w:w="80"/>
              <w:left w:type="dxa" w:w="80"/>
              <w:bottom w:type="dxa" w:w="80"/>
              <w:right w:type="dxa" w:w="80"/>
            </w:tcMar>
            <w:vAlign w:val="top"/>
          </w:tcPr>
          <w:p>
            <w:pPr>
              <w:pStyle w:val="Body"/>
              <w:spacing w:line="480" w:lineRule="auto"/>
              <w:jc w:val="center"/>
            </w:pPr>
            <w:r>
              <w:rPr>
                <w:b w:val="1"/>
                <w:bCs w:val="1"/>
                <w:i w:val="1"/>
                <w:iCs w:val="1"/>
                <w:sz w:val="26"/>
                <w:szCs w:val="26"/>
                <w:shd w:val="nil" w:color="auto" w:fill="auto"/>
                <w:rtl w:val="0"/>
                <w:lang w:val="en-US"/>
              </w:rPr>
              <w:t>Interaction</w:t>
            </w:r>
          </w:p>
        </w:tc>
        <w:tc>
          <w:tcPr>
            <w:tcW w:type="dxa" w:w="3031"/>
            <w:tcBorders>
              <w:top w:val="single" w:color="000000" w:sz="18" w:space="0" w:shadow="0" w:frame="0"/>
              <w:left w:val="single" w:color="7f7f7f" w:sz="4" w:space="0" w:shadow="0" w:frame="0"/>
              <w:bottom w:val="single" w:color="000000" w:sz="18" w:space="0" w:shadow="0" w:frame="0"/>
              <w:right w:val="nil"/>
            </w:tcBorders>
            <w:shd w:val="clear" w:color="auto" w:fill="ffffff"/>
            <w:tcMar>
              <w:top w:type="dxa" w:w="80"/>
              <w:left w:type="dxa" w:w="80"/>
              <w:bottom w:type="dxa" w:w="80"/>
              <w:right w:type="dxa" w:w="80"/>
            </w:tcMar>
            <w:vAlign w:val="top"/>
          </w:tcPr>
          <w:p>
            <w:pPr>
              <w:pStyle w:val="Body"/>
              <w:spacing w:line="276" w:lineRule="auto"/>
              <w:jc w:val="center"/>
              <w:rPr>
                <w:b w:val="1"/>
                <w:bCs w:val="1"/>
                <w:i w:val="1"/>
                <w:iCs w:val="1"/>
                <w:sz w:val="26"/>
                <w:szCs w:val="26"/>
                <w:shd w:val="nil" w:color="auto" w:fill="auto"/>
              </w:rPr>
            </w:pPr>
            <w:r>
              <w:rPr>
                <w:b w:val="1"/>
                <w:bCs w:val="1"/>
                <w:i w:val="1"/>
                <w:iCs w:val="1"/>
                <w:sz w:val="26"/>
                <w:szCs w:val="26"/>
                <w:shd w:val="nil" w:color="auto" w:fill="auto"/>
                <w:rtl w:val="0"/>
                <w:lang w:val="en-US"/>
              </w:rPr>
              <w:t>Effect on Plant</w:t>
            </w:r>
          </w:p>
          <w:p>
            <w:pPr>
              <w:pStyle w:val="Body"/>
              <w:bidi w:val="0"/>
              <w:spacing w:line="276" w:lineRule="auto"/>
              <w:ind w:left="0" w:right="0" w:firstLine="0"/>
              <w:jc w:val="center"/>
              <w:rPr>
                <w:rtl w:val="0"/>
              </w:rPr>
            </w:pPr>
            <w:r>
              <w:rPr>
                <w:b w:val="1"/>
                <w:bCs w:val="1"/>
                <w:i w:val="1"/>
                <w:iCs w:val="1"/>
                <w:sz w:val="26"/>
                <w:szCs w:val="26"/>
                <w:shd w:val="nil" w:color="auto" w:fill="auto"/>
                <w:rtl w:val="0"/>
                <w:lang w:val="en-US"/>
              </w:rPr>
              <w:t xml:space="preserve"> Species</w:t>
            </w:r>
          </w:p>
        </w:tc>
        <w:tc>
          <w:tcPr>
            <w:tcW w:type="dxa" w:w="3032"/>
            <w:tcBorders>
              <w:top w:val="single" w:color="000000" w:sz="18" w:space="0" w:shadow="0" w:frame="0"/>
              <w:left w:val="nil"/>
              <w:bottom w:val="single" w:color="000000" w:sz="18" w:space="0" w:shadow="0" w:frame="0"/>
              <w:right w:val="nil"/>
            </w:tcBorders>
            <w:shd w:val="clear" w:color="auto" w:fill="ffffff"/>
            <w:tcMar>
              <w:top w:type="dxa" w:w="80"/>
              <w:left w:type="dxa" w:w="80"/>
              <w:bottom w:type="dxa" w:w="80"/>
              <w:right w:type="dxa" w:w="80"/>
            </w:tcMar>
            <w:vAlign w:val="top"/>
          </w:tcPr>
          <w:p>
            <w:pPr>
              <w:pStyle w:val="Body"/>
              <w:spacing w:line="276" w:lineRule="auto"/>
              <w:jc w:val="center"/>
            </w:pPr>
            <w:r>
              <w:rPr>
                <w:b w:val="1"/>
                <w:bCs w:val="1"/>
                <w:i w:val="1"/>
                <w:iCs w:val="1"/>
                <w:sz w:val="26"/>
                <w:szCs w:val="26"/>
                <w:shd w:val="nil" w:color="auto" w:fill="auto"/>
                <w:rtl w:val="0"/>
                <w:lang w:val="en-US"/>
              </w:rPr>
              <w:t>Effect on Animal Species</w:t>
            </w:r>
          </w:p>
        </w:tc>
      </w:tr>
      <w:tr>
        <w:tblPrEx>
          <w:shd w:val="clear" w:color="auto" w:fill="cdd4e9"/>
        </w:tblPrEx>
        <w:trPr>
          <w:trHeight w:val="391" w:hRule="atLeast"/>
        </w:trPr>
        <w:tc>
          <w:tcPr>
            <w:tcW w:type="dxa" w:w="3296"/>
            <w:tcBorders>
              <w:top w:val="single" w:color="000000" w:sz="18" w:space="0" w:shadow="0" w:frame="0"/>
              <w:left w:val="nil"/>
              <w:bottom w:val="nil"/>
              <w:right w:val="nil"/>
            </w:tcBorders>
            <w:shd w:val="clear" w:color="auto" w:fill="ffffff"/>
            <w:tcMar>
              <w:top w:type="dxa" w:w="80"/>
              <w:left w:type="dxa" w:w="80"/>
              <w:bottom w:type="dxa" w:w="80"/>
              <w:right w:type="dxa" w:w="80"/>
            </w:tcMar>
            <w:vAlign w:val="top"/>
          </w:tcPr>
          <w:p>
            <w:pPr>
              <w:pStyle w:val="Body"/>
              <w:spacing w:line="480" w:lineRule="auto"/>
              <w:jc w:val="right"/>
            </w:pPr>
            <w:r>
              <w:rPr>
                <w:sz w:val="26"/>
                <w:szCs w:val="26"/>
                <w:shd w:val="nil" w:color="auto" w:fill="auto"/>
                <w:rtl w:val="0"/>
                <w:lang w:val="en-US"/>
              </w:rPr>
              <w:t>Mutualism</w:t>
            </w:r>
          </w:p>
        </w:tc>
        <w:tc>
          <w:tcPr>
            <w:tcW w:type="dxa" w:w="3031"/>
            <w:tcBorders>
              <w:top w:val="single" w:color="000000" w:sz="18" w:space="0" w:shadow="0" w:frame="0"/>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Positive (+)</w:t>
            </w:r>
          </w:p>
        </w:tc>
        <w:tc>
          <w:tcPr>
            <w:tcW w:type="dxa" w:w="3032"/>
            <w:tcBorders>
              <w:top w:val="single" w:color="000000" w:sz="18" w:space="0" w:shadow="0" w:frame="0"/>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Positive (+)</w:t>
            </w:r>
          </w:p>
        </w:tc>
      </w:tr>
      <w:tr>
        <w:tblPrEx>
          <w:shd w:val="clear" w:color="auto" w:fill="cdd4e9"/>
        </w:tblPrEx>
        <w:trPr>
          <w:trHeight w:val="329" w:hRule="atLeast"/>
        </w:trPr>
        <w:tc>
          <w:tcPr>
            <w:tcW w:type="dxa" w:w="3296"/>
            <w:tcBorders>
              <w:top w:val="nil"/>
              <w:left w:val="nil"/>
              <w:bottom w:val="nil"/>
              <w:right w:val="nil"/>
            </w:tcBorders>
            <w:shd w:val="clear" w:color="auto" w:fill="ffffff"/>
            <w:tcMar>
              <w:top w:type="dxa" w:w="80"/>
              <w:left w:type="dxa" w:w="80"/>
              <w:bottom w:type="dxa" w:w="80"/>
              <w:right w:type="dxa" w:w="80"/>
            </w:tcMar>
            <w:vAlign w:val="top"/>
          </w:tcPr>
          <w:p>
            <w:pPr>
              <w:pStyle w:val="Body"/>
              <w:spacing w:line="480" w:lineRule="auto"/>
              <w:jc w:val="right"/>
            </w:pPr>
            <w:r>
              <w:rPr>
                <w:sz w:val="26"/>
                <w:szCs w:val="26"/>
                <w:shd w:val="nil" w:color="auto" w:fill="auto"/>
                <w:rtl w:val="0"/>
                <w:lang w:val="en-US"/>
              </w:rPr>
              <w:t>Herbivory</w:t>
            </w:r>
          </w:p>
        </w:tc>
        <w:tc>
          <w:tcPr>
            <w:tcW w:type="dxa" w:w="3031"/>
            <w:tcBorders>
              <w:top w:val="nil"/>
              <w:left w:val="nil"/>
              <w:bottom w:val="nil"/>
              <w:right w:val="nil"/>
            </w:tcBorders>
            <w:shd w:val="clear" w:color="auto" w:fill="ffffff"/>
            <w:tcMar>
              <w:top w:type="dxa" w:w="80"/>
              <w:left w:type="dxa" w:w="80"/>
              <w:bottom w:type="dxa" w:w="80"/>
              <w:right w:type="dxa" w:w="80"/>
            </w:tcMar>
            <w:vAlign w:val="top"/>
          </w:tcPr>
          <w:p>
            <w:pPr>
              <w:pStyle w:val="Body"/>
              <w:spacing w:line="480" w:lineRule="auto"/>
              <w:jc w:val="center"/>
            </w:pPr>
            <w:r>
              <w:rPr>
                <w:shd w:val="nil" w:color="auto" w:fill="auto"/>
                <w:rtl w:val="0"/>
                <w:lang w:val="en-US"/>
              </w:rPr>
              <w:t>Negative (-)</w:t>
            </w:r>
          </w:p>
        </w:tc>
        <w:tc>
          <w:tcPr>
            <w:tcW w:type="dxa" w:w="3032"/>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Positive (+)</w:t>
            </w:r>
          </w:p>
        </w:tc>
      </w:tr>
      <w:tr>
        <w:tblPrEx>
          <w:shd w:val="clear" w:color="auto" w:fill="cdd4e9"/>
        </w:tblPrEx>
        <w:trPr>
          <w:trHeight w:val="329" w:hRule="atLeast"/>
        </w:trPr>
        <w:tc>
          <w:tcPr>
            <w:tcW w:type="dxa" w:w="3296"/>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right"/>
            </w:pPr>
            <w:r>
              <w:rPr>
                <w:sz w:val="26"/>
                <w:szCs w:val="26"/>
                <w:shd w:val="nil" w:color="auto" w:fill="auto"/>
                <w:rtl w:val="0"/>
                <w:lang w:val="en-US"/>
              </w:rPr>
              <w:t>Commensalism/Facilitation</w:t>
            </w:r>
          </w:p>
        </w:tc>
        <w:tc>
          <w:tcPr>
            <w:tcW w:type="dxa" w:w="3031"/>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Positive/Neutral (+/0)</w:t>
            </w:r>
          </w:p>
        </w:tc>
        <w:tc>
          <w:tcPr>
            <w:tcW w:type="dxa" w:w="3032"/>
            <w:tcBorders>
              <w:top w:val="nil"/>
              <w:left w:val="nil"/>
              <w:bottom w:val="nil"/>
              <w:right w:val="nil"/>
            </w:tcBorders>
            <w:shd w:val="clear" w:color="auto" w:fill="ffffff"/>
            <w:tcMar>
              <w:top w:type="dxa" w:w="80"/>
              <w:left w:type="dxa" w:w="80"/>
              <w:bottom w:type="dxa" w:w="80"/>
              <w:right w:type="dxa" w:w="80"/>
            </w:tcMar>
            <w:vAlign w:val="top"/>
          </w:tcPr>
          <w:p>
            <w:pPr>
              <w:pStyle w:val="Body"/>
              <w:spacing w:line="480" w:lineRule="auto"/>
              <w:jc w:val="center"/>
            </w:pPr>
            <w:r>
              <w:rPr>
                <w:shd w:val="nil" w:color="auto" w:fill="auto"/>
                <w:rtl w:val="0"/>
                <w:lang w:val="en-US"/>
              </w:rPr>
              <w:t>Positive/Neutral (+/0)</w:t>
            </w:r>
          </w:p>
        </w:tc>
      </w:tr>
      <w:tr>
        <w:tblPrEx>
          <w:shd w:val="clear" w:color="auto" w:fill="cdd4e9"/>
        </w:tblPrEx>
        <w:trPr>
          <w:trHeight w:val="328" w:hRule="atLeast"/>
        </w:trPr>
        <w:tc>
          <w:tcPr>
            <w:tcW w:type="dxa" w:w="3296"/>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right"/>
            </w:pPr>
            <w:r>
              <w:rPr>
                <w:sz w:val="26"/>
                <w:szCs w:val="26"/>
                <w:shd w:val="nil" w:color="auto" w:fill="auto"/>
                <w:rtl w:val="0"/>
                <w:lang w:val="en-US"/>
              </w:rPr>
              <w:t>Competition</w:t>
            </w:r>
          </w:p>
        </w:tc>
        <w:tc>
          <w:tcPr>
            <w:tcW w:type="dxa" w:w="3031"/>
            <w:tcBorders>
              <w:top w:val="nil"/>
              <w:left w:val="nil"/>
              <w:bottom w:val="nil"/>
              <w:right w:val="nil"/>
            </w:tcBorders>
            <w:shd w:val="clear" w:color="auto" w:fill="ffffff"/>
            <w:tcMar>
              <w:top w:type="dxa" w:w="80"/>
              <w:left w:type="dxa" w:w="80"/>
              <w:bottom w:type="dxa" w:w="80"/>
              <w:right w:type="dxa" w:w="80"/>
            </w:tcMar>
            <w:vAlign w:val="top"/>
          </w:tcPr>
          <w:p>
            <w:pPr>
              <w:pStyle w:val="Body"/>
              <w:spacing w:line="480" w:lineRule="auto"/>
              <w:jc w:val="center"/>
            </w:pPr>
            <w:r>
              <w:rPr>
                <w:shd w:val="nil" w:color="auto" w:fill="auto"/>
                <w:rtl w:val="0"/>
                <w:lang w:val="en-US"/>
              </w:rPr>
              <w:t>Negative (-)</w:t>
            </w:r>
          </w:p>
        </w:tc>
        <w:tc>
          <w:tcPr>
            <w:tcW w:type="dxa" w:w="3032"/>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Negative (-)</w:t>
            </w:r>
          </w:p>
        </w:tc>
      </w:tr>
      <w:tr>
        <w:tblPrEx>
          <w:shd w:val="clear" w:color="auto" w:fill="cdd4e9"/>
        </w:tblPrEx>
        <w:trPr>
          <w:trHeight w:val="309" w:hRule="atLeast"/>
        </w:trPr>
        <w:tc>
          <w:tcPr>
            <w:tcW w:type="dxa" w:w="3296"/>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right"/>
            </w:pPr>
            <w:r>
              <w:rPr>
                <w:sz w:val="26"/>
                <w:szCs w:val="26"/>
                <w:shd w:val="nil" w:color="auto" w:fill="auto"/>
                <w:rtl w:val="0"/>
                <w:lang w:val="en-US"/>
              </w:rPr>
              <w:t>Neutralism</w:t>
            </w:r>
          </w:p>
        </w:tc>
        <w:tc>
          <w:tcPr>
            <w:tcW w:type="dxa" w:w="3031"/>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Neutral (0)</w:t>
            </w:r>
          </w:p>
        </w:tc>
        <w:tc>
          <w:tcPr>
            <w:tcW w:type="dxa" w:w="3032"/>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Neutral (0)</w:t>
            </w:r>
          </w:p>
        </w:tc>
      </w:tr>
      <w:tr>
        <w:tblPrEx>
          <w:shd w:val="clear" w:color="auto" w:fill="cdd4e9"/>
        </w:tblPrEx>
        <w:trPr>
          <w:trHeight w:val="309" w:hRule="atLeast"/>
        </w:trPr>
        <w:tc>
          <w:tcPr>
            <w:tcW w:type="dxa" w:w="3296"/>
            <w:tcBorders>
              <w:top w:val="nil"/>
              <w:left w:val="nil"/>
              <w:bottom w:val="nil"/>
              <w:right w:val="nil"/>
            </w:tcBorders>
            <w:shd w:val="clear" w:color="auto" w:fill="ffffff"/>
            <w:tcMar>
              <w:top w:type="dxa" w:w="80"/>
              <w:left w:type="dxa" w:w="80"/>
              <w:bottom w:type="dxa" w:w="80"/>
              <w:right w:type="dxa" w:w="80"/>
            </w:tcMar>
            <w:vAlign w:val="top"/>
          </w:tcPr>
          <w:p>
            <w:pPr>
              <w:pStyle w:val="Body"/>
              <w:spacing w:line="480" w:lineRule="auto"/>
              <w:jc w:val="right"/>
            </w:pPr>
            <w:r>
              <w:rPr>
                <w:sz w:val="26"/>
                <w:szCs w:val="26"/>
                <w:shd w:val="nil" w:color="auto" w:fill="auto"/>
                <w:rtl w:val="0"/>
                <w:lang w:val="en-US"/>
              </w:rPr>
              <w:t>Amensalism</w:t>
            </w:r>
          </w:p>
        </w:tc>
        <w:tc>
          <w:tcPr>
            <w:tcW w:type="dxa" w:w="3031"/>
            <w:tcBorders>
              <w:top w:val="nil"/>
              <w:left w:val="nil"/>
              <w:bottom w:val="nil"/>
              <w:right w:val="nil"/>
            </w:tcBorders>
            <w:shd w:val="clear" w:color="auto" w:fill="auto"/>
            <w:tcMar>
              <w:top w:type="dxa" w:w="80"/>
              <w:left w:type="dxa" w:w="80"/>
              <w:bottom w:type="dxa" w:w="80"/>
              <w:right w:type="dxa" w:w="80"/>
            </w:tcMar>
            <w:vAlign w:val="top"/>
          </w:tcPr>
          <w:p>
            <w:pPr>
              <w:pStyle w:val="Body"/>
              <w:spacing w:line="480" w:lineRule="auto"/>
              <w:jc w:val="center"/>
            </w:pPr>
            <w:r>
              <w:rPr>
                <w:shd w:val="nil" w:color="auto" w:fill="auto"/>
                <w:rtl w:val="0"/>
                <w:lang w:val="en-US"/>
              </w:rPr>
              <w:t>Negative (-)</w:t>
            </w:r>
          </w:p>
        </w:tc>
        <w:tc>
          <w:tcPr>
            <w:tcW w:type="dxa" w:w="3032"/>
            <w:tcBorders>
              <w:top w:val="nil"/>
              <w:left w:val="nil"/>
              <w:bottom w:val="nil"/>
              <w:right w:val="nil"/>
            </w:tcBorders>
            <w:shd w:val="clear" w:color="auto" w:fill="ffffff"/>
            <w:tcMar>
              <w:top w:type="dxa" w:w="80"/>
              <w:left w:type="dxa" w:w="80"/>
              <w:bottom w:type="dxa" w:w="80"/>
              <w:right w:type="dxa" w:w="80"/>
            </w:tcMar>
            <w:vAlign w:val="top"/>
          </w:tcPr>
          <w:p>
            <w:pPr>
              <w:pStyle w:val="Body"/>
              <w:spacing w:line="480" w:lineRule="auto"/>
              <w:jc w:val="center"/>
            </w:pPr>
            <w:r>
              <w:rPr>
                <w:shd w:val="nil" w:color="auto" w:fill="auto"/>
                <w:rtl w:val="0"/>
                <w:lang w:val="en-US"/>
              </w:rPr>
              <w:t>Neutral (0)</w:t>
            </w:r>
          </w:p>
        </w:tc>
      </w:tr>
    </w:tbl>
    <w:p>
      <w:pPr>
        <w:pStyle w:val="Body"/>
        <w:widowControl w:val="0"/>
        <w:rPr>
          <w:outline w:val="0"/>
          <w:color w:val="000000"/>
          <w:u w:color="000000"/>
          <w14:textFill>
            <w14:solidFill>
              <w14:srgbClr w14:val="000000"/>
            </w14:solidFill>
          </w14:textFill>
        </w:rPr>
      </w:pPr>
    </w:p>
    <w:p>
      <w:pPr>
        <w:pStyle w:val="Body"/>
        <w:spacing w:line="480" w:lineRule="auto"/>
        <w:rPr>
          <w:ins w:id="96" w:date="2022-01-04T16:29:29Z" w:author="zenrunner"/>
          <w:outline w:val="0"/>
          <w:color w:val="000000"/>
          <w:u w:color="000000"/>
          <w14:textFill>
            <w14:solidFill>
              <w14:srgbClr w14:val="000000"/>
            </w14:solidFill>
          </w14:textFill>
        </w:rPr>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Mutualism:</w:t>
      </w:r>
    </w:p>
    <w:p>
      <w:pPr>
        <w:pStyle w:val="Body"/>
        <w:spacing w:line="480" w:lineRule="auto"/>
        <w:rPr>
          <w:ins w:id="97" w:date="2022-01-04T16:34:03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Mutualistic interactions between plant and animal species is by far one of the most prevalent and well-studied niches of plant-animal interactions (Bronstein 1994). This type of interaction can be simplified as a positive interaction between 2 different organisms in which both species experience an overall benefit to their survival and fitness (</w:t>
      </w:r>
      <w:r>
        <w:rPr>
          <w:b w:val="1"/>
          <w:bCs w:val="1"/>
          <w:outline w:val="0"/>
          <w:color w:val="000000"/>
          <w:u w:color="000000"/>
          <w:rtl w:val="0"/>
          <w:lang w:val="en-US"/>
          <w14:textFill>
            <w14:solidFill>
              <w14:srgbClr w14:val="000000"/>
            </w14:solidFill>
          </w14:textFill>
        </w:rPr>
        <w:t xml:space="preserve">Table 2; </w:t>
      </w:r>
      <w:r>
        <w:rPr>
          <w:outline w:val="0"/>
          <w:color w:val="000000"/>
          <w:u w:color="000000"/>
          <w:rtl w:val="0"/>
          <w:lang w:val="en-US"/>
          <w14:textFill>
            <w14:solidFill>
              <w14:srgbClr w14:val="000000"/>
            </w14:solidFill>
          </w14:textFill>
        </w:rPr>
        <w:t>Boucher et al. 1982; Murray &amp; Kinsman 2000; Bascompte &amp; Jordano 2007). The concept of mutualism in itself can be further specified into varying specific plant-animal interactions including; plant-pollinator (Stout &amp; Tiedeken 2016; Kaiser-Bunbury et al. 2017), plant-defender (Giusto et al. 2001; Yamawo 2021), and plant-disperser (Bas et al. 2006; Bascompte &amp; Jordano 2007; Ramaswami et al. 2017). For example, several species of plants produce a larger abundance of nectaries to recruit various ant species (Oliveira 1997; Giusto et al. 2001; Grasso et al. 2015). This type of plant-defender interaction displays a mutualistic relationship between both the plant and the ant, as the plant species receives protection from herbivorous species by the ants, while the ants acquire a direct resource through the plant</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nectaries (Oliveira 1997; Grasso et al. 2015). During these mutualistic interactions, it is crucial to consider the net </w:t>
      </w:r>
      <w:del w:id="98" w:date="2022-01-04T16:30:19Z" w:author="zenrunner">
        <w:r>
          <w:rPr>
            <w:outline w:val="0"/>
            <w:color w:val="000000"/>
            <w:u w:color="000000"/>
            <w:rtl w:val="0"/>
            <w:lang w:val="en-US"/>
            <w14:textFill>
              <w14:solidFill>
                <w14:srgbClr w14:val="000000"/>
              </w14:solidFill>
            </w14:textFill>
          </w:rPr>
          <w:delText>result</w:delText>
        </w:r>
      </w:del>
      <w:ins w:id="99" w:date="2022-01-04T16:30:20Z" w:author="zenrunner">
        <w:r>
          <w:rPr>
            <w:outline w:val="0"/>
            <w:color w:val="000000"/>
            <w:u w:color="000000"/>
            <w:rtl w:val="0"/>
            <w:lang w:val="en-US"/>
            <w14:textFill>
              <w14:solidFill>
                <w14:srgbClr w14:val="000000"/>
              </w14:solidFill>
            </w14:textFill>
          </w:rPr>
          <w:t>outcome</w:t>
        </w:r>
      </w:ins>
      <w:r>
        <w:rPr>
          <w:outline w:val="0"/>
          <w:color w:val="000000"/>
          <w:u w:color="000000"/>
          <w:rtl w:val="0"/>
          <w:lang w:val="en-US"/>
          <w14:textFill>
            <w14:solidFill>
              <w14:srgbClr w14:val="000000"/>
            </w14:solidFill>
          </w14:textFill>
        </w:rPr>
        <w:t xml:space="preserve"> of the interaction rather than just observing it as an overall benefit to both interacting species (Giusto et al. 2001)</w:t>
      </w:r>
      <w:ins w:id="100" w:date="2022-01-04T16:30:26Z" w:author="zenrunner">
        <w:r>
          <w:rPr>
            <w:outline w:val="0"/>
            <w:color w:val="000000"/>
            <w:u w:color="000000"/>
            <w:rtl w:val="0"/>
            <w:lang w:val="en-US"/>
            <w14:textFill>
              <w14:solidFill>
                <w14:srgbClr w14:val="000000"/>
              </w14:solidFill>
            </w14:textFill>
          </w:rPr>
          <w:t xml:space="preserve"> because.</w:t>
        </w:r>
      </w:ins>
      <w:ins w:id="101" w:date="2022-01-04T16:30:26Z" w:author="zenrunner">
        <w:r>
          <w:rPr>
            <w:outline w:val="0"/>
            <w:color w:val="000000"/>
            <w:u w:color="000000"/>
            <w:rtl w:val="0"/>
            <w:lang w:val="en-US"/>
            <w14:textFill>
              <w14:solidFill>
                <w14:srgbClr w14:val="000000"/>
              </w14:solidFill>
            </w14:textFill>
          </w:rPr>
          <w:t>…</w:t>
        </w:r>
      </w:ins>
      <w:r>
        <w:rPr>
          <w:outline w:val="0"/>
          <w:color w:val="000000"/>
          <w:u w:color="000000"/>
          <w:rtl w:val="0"/>
          <w:lang w:val="en-US"/>
          <w14:textFill>
            <w14:solidFill>
              <w14:srgbClr w14:val="000000"/>
            </w14:solidFill>
          </w14:textFill>
        </w:rPr>
        <w:t xml:space="preserve"> Thus, quantifying the strength and observing the possible trade-offs of this interaction can influence the understanding of how these species interactions shape communities and ecosystems</w:t>
      </w:r>
      <w:ins w:id="102" w:date="2022-01-04T16:33:16Z" w:author="zenrunner">
        <w:r>
          <w:rPr>
            <w:outline w:val="0"/>
            <w:color w:val="000000"/>
            <w:u w:color="000000"/>
            <w:rtl w:val="0"/>
            <w:lang w:val="en-US"/>
            <w14:textFill>
              <w14:solidFill>
                <w14:srgbClr w14:val="000000"/>
              </w14:solidFill>
            </w14:textFill>
          </w:rPr>
          <w:t xml:space="preserve"> hmm bit repetitive of above stuff</w:t>
        </w:r>
      </w:ins>
      <w:r>
        <w:rPr>
          <w:outline w:val="0"/>
          <w:color w:val="000000"/>
          <w:u w:color="000000"/>
          <w:rtl w:val="0"/>
          <w:lang w:val="en-US"/>
          <w14:textFill>
            <w14:solidFill>
              <w14:srgbClr w14:val="000000"/>
            </w14:solidFill>
          </w14:textFill>
        </w:rPr>
        <w:t xml:space="preserve"> (Okuyama &amp; Holland 2008; V</w:t>
      </w:r>
      <w:r>
        <w:rPr>
          <w:outline w:val="0"/>
          <w:color w:val="000000"/>
          <w:u w:color="000000"/>
          <w:rtl w:val="0"/>
          <w:lang w:val="en-US"/>
          <w14:textFill>
            <w14:solidFill>
              <w14:srgbClr w14:val="000000"/>
            </w14:solidFill>
          </w14:textFill>
        </w:rPr>
        <w:t>á</w:t>
      </w:r>
      <w:r>
        <w:rPr>
          <w:outline w:val="0"/>
          <w:color w:val="000000"/>
          <w:u w:color="000000"/>
          <w:rtl w:val="0"/>
          <w:lang w:val="en-US"/>
          <w14:textFill>
            <w14:solidFill>
              <w14:srgbClr w14:val="000000"/>
            </w14:solidFill>
          </w14:textFill>
        </w:rPr>
        <w:t>zquez et al. 2015). Studying and understanding these mutualistic interactions can play a pinnacle role both to achieve a basic understanding of various ecological systems and for their proper</w:t>
      </w:r>
      <w:ins w:id="103" w:date="2022-01-04T16:33:25Z" w:author="zenrunner">
        <w:r>
          <w:rPr>
            <w:outline w:val="0"/>
            <w:color w:val="000000"/>
            <w:u w:color="000000"/>
            <w:rtl w:val="0"/>
            <w:lang w:val="en-US"/>
            <w14:textFill>
              <w14:solidFill>
                <w14:srgbClr w14:val="000000"/>
              </w14:solidFill>
            </w14:textFill>
          </w:rPr>
          <w:t>?</w:t>
        </w:r>
      </w:ins>
      <w:r>
        <w:rPr>
          <w:outline w:val="0"/>
          <w:color w:val="000000"/>
          <w:u w:color="000000"/>
          <w:rtl w:val="0"/>
          <w:lang w:val="en-US"/>
          <w14:textFill>
            <w14:solidFill>
              <w14:srgbClr w14:val="000000"/>
            </w14:solidFill>
          </w14:textFill>
        </w:rPr>
        <w:t xml:space="preserve"> conservation and management (Bronstein et al. 2006; Waser &amp; Ollerton 2006; V</w:t>
      </w:r>
      <w:r>
        <w:rPr>
          <w:outline w:val="0"/>
          <w:color w:val="000000"/>
          <w:u w:color="000000"/>
          <w:rtl w:val="0"/>
          <w:lang w:val="en-US"/>
          <w14:textFill>
            <w14:solidFill>
              <w14:srgbClr w14:val="000000"/>
            </w14:solidFill>
          </w14:textFill>
        </w:rPr>
        <w:t>á</w:t>
      </w:r>
      <w:r>
        <w:rPr>
          <w:outline w:val="0"/>
          <w:color w:val="000000"/>
          <w:u w:color="000000"/>
          <w:rtl w:val="0"/>
          <w:lang w:val="en-US"/>
          <w14:textFill>
            <w14:solidFill>
              <w14:srgbClr w14:val="000000"/>
            </w14:solidFill>
          </w14:textFill>
        </w:rPr>
        <w:t xml:space="preserve">zquez et al 2009). </w:t>
      </w:r>
      <w:ins w:id="104" w:date="2022-01-04T16:34:03Z" w:author="zenrunner">
        <w:r>
          <w:rPr>
            <w:outline w:val="0"/>
            <w:color w:val="000000"/>
            <w:u w:color="000000"/>
            <w:rtl w:val="0"/>
            <w:lang w:val="en-US"/>
            <w14:textFill>
              <w14:solidFill>
                <w14:srgbClr w14:val="000000"/>
              </w14:solidFill>
            </w14:textFill>
          </w:rPr>
          <w:t xml:space="preserve"> Can you find a better punchline or research insight here - need to measure these interactions and measure conservation outcomes at the same time - need to review for sure in cognates but also have punchlines too.</w:t>
        </w:r>
      </w:ins>
    </w:p>
    <w:p>
      <w:pPr>
        <w:pStyle w:val="Body"/>
        <w:spacing w:line="480" w:lineRule="auto"/>
        <w:rPr>
          <w:outline w:val="0"/>
          <w:color w:val="000000"/>
          <w:u w:color="000000"/>
          <w14:textFill>
            <w14:solidFill>
              <w14:srgbClr w14:val="000000"/>
            </w14:solidFill>
          </w14:textFill>
        </w:rPr>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Herbivory:</w:t>
      </w:r>
    </w:p>
    <w:p>
      <w:pPr>
        <w:pStyle w:val="Body"/>
        <w:spacing w:line="480" w:lineRule="auto"/>
        <w:rPr>
          <w:ins w:id="105" w:date="2022-01-04T16:38:45Z" w:author="zenrunner"/>
          <w:outline w:val="0"/>
          <w:color w:val="000000"/>
          <w:u w:color="000000"/>
          <w:lang w:val="en-US"/>
          <w14:textFill>
            <w14:solidFill>
              <w14:srgbClr w14:val="000000"/>
            </w14:solidFill>
          </w14:textFill>
        </w:rPr>
      </w:pPr>
      <w:r>
        <w:rPr>
          <w:rtl w:val="0"/>
        </w:rPr>
        <w:t>Herbivory</w:t>
      </w:r>
      <w:ins w:id="106" w:date="2022-01-04T16:34:35Z" w:author="zenrunner">
        <w:r>
          <w:rPr>
            <w:rtl w:val="0"/>
            <w:lang w:val="en-US"/>
          </w:rPr>
          <w:t xml:space="preserve"> is well studied (citation to a recent review). This interaction set in plant-animals </w:t>
        </w:r>
      </w:ins>
      <w:del w:id="107" w:date="2022-01-04T16:34:12Z" w:author="zenrunner">
        <w:r>
          <w:rPr>
            <w:rtl w:val="0"/>
            <w:lang w:val="en-US"/>
          </w:rPr>
          <w:delText xml:space="preserve">, while being as well studied as mutualistic interactions, </w:delText>
        </w:r>
      </w:del>
      <w:r>
        <w:rPr>
          <w:rtl w:val="0"/>
          <w:lang w:val="en-US"/>
        </w:rPr>
        <w:t>provides a significantly different outcome</w:t>
      </w:r>
      <w:ins w:id="108" w:date="2022-01-04T16:34:40Z" w:author="zenrunner">
        <w:r>
          <w:rPr>
            <w:rtl w:val="0"/>
            <w:lang w:val="en-US"/>
          </w:rPr>
          <w:t>?</w:t>
        </w:r>
      </w:ins>
      <w:r>
        <w:rPr>
          <w:rtl w:val="0"/>
          <w:lang w:val="en-US"/>
        </w:rPr>
        <w:t xml:space="preserve"> to both the plant and animal species. This interaction typically results in a net negative effect on a plant species while the corresponding herbivorous animal species experiences a net positive effect (</w:t>
      </w:r>
      <w:r>
        <w:rPr>
          <w:b w:val="1"/>
          <w:bCs w:val="1"/>
          <w:rtl w:val="0"/>
          <w:lang w:val="fr-FR"/>
        </w:rPr>
        <w:t>Table 2</w:t>
      </w:r>
      <w:r>
        <w:rPr>
          <w:rtl w:val="0"/>
          <w:lang w:val="en-US"/>
        </w:rPr>
        <w:t xml:space="preserve">; Smallwood 2001; Ohgushi 2005). For instance, species such as </w:t>
      </w:r>
      <w:r>
        <w:rPr>
          <w:i w:val="1"/>
          <w:iCs w:val="1"/>
          <w:rtl w:val="0"/>
        </w:rPr>
        <w:t>Epherdra torreyana</w:t>
      </w:r>
      <w:r>
        <w:rPr>
          <w:rtl w:val="0"/>
          <w:lang w:val="en-US"/>
        </w:rPr>
        <w:t xml:space="preserve"> in shrub dominated communities, is continually browsed by herbivores, resulting in the surviving individuals having fewer leaves at a significantly reduced size (Whiteford 2002; Whiteford &amp; Steinberger 2020). This interaction displays</w:t>
      </w:r>
      <w:ins w:id="109" w:date="2022-01-04T16:35:16Z" w:author="zenrunner">
        <w:r>
          <w:rPr>
            <w:rtl w:val="0"/>
            <w:lang w:val="en-US"/>
          </w:rPr>
          <w:t xml:space="preserve"> - cut word displays throughout and find a better one if you can please</w:t>
        </w:r>
      </w:ins>
      <w:r>
        <w:rPr>
          <w:rtl w:val="0"/>
          <w:lang w:val="en-US"/>
        </w:rPr>
        <w:t xml:space="preserve"> the net negative impact these herbaceous species have on the survival and fitness of local plant communities. </w:t>
      </w:r>
      <w:r>
        <w:rPr>
          <w:outline w:val="0"/>
          <w:color w:val="000000"/>
          <w:u w:color="000000"/>
          <w:rtl w:val="0"/>
          <w:lang w:val="en-US"/>
          <w14:textFill>
            <w14:solidFill>
              <w14:srgbClr w14:val="000000"/>
            </w14:solidFill>
          </w14:textFill>
        </w:rPr>
        <w:t xml:space="preserve">However, this interaction does not necessarily result in the complete death of a plant or a significant decrease in plant abundance (Hairston et al. 1960; Mulder &amp; Ruess 1998). Depending on the severity of the damage experienced cause by the animal species, plant species </w:t>
      </w:r>
      <w:del w:id="110" w:date="2022-01-04T16:35:28Z" w:author="zenrunner">
        <w:r>
          <w:rPr>
            <w:outline w:val="0"/>
            <w:color w:val="000000"/>
            <w:u w:color="000000"/>
            <w:rtl w:val="0"/>
            <w:lang w:val="en-US"/>
            <w14:textFill>
              <w14:solidFill>
                <w14:srgbClr w14:val="000000"/>
              </w14:solidFill>
            </w14:textFill>
          </w:rPr>
          <w:delText>may</w:delText>
        </w:r>
      </w:del>
      <w:ins w:id="111" w:date="2022-01-04T16:35:28Z" w:author="zenrunner">
        <w:r>
          <w:rPr>
            <w:outline w:val="0"/>
            <w:color w:val="000000"/>
            <w:u w:color="000000"/>
            <w:rtl w:val="0"/>
            <w:lang w:val="en-US"/>
            <w14:textFill>
              <w14:solidFill>
                <w14:srgbClr w14:val="000000"/>
              </w14:solidFill>
            </w14:textFill>
          </w:rPr>
          <w:t>can</w:t>
        </w:r>
      </w:ins>
      <w:r>
        <w:rPr>
          <w:outline w:val="0"/>
          <w:color w:val="000000"/>
          <w:u w:color="000000"/>
          <w:rtl w:val="0"/>
          <w:lang w:val="en-US"/>
          <w14:textFill>
            <w14:solidFill>
              <w14:srgbClr w14:val="000000"/>
            </w14:solidFill>
          </w14:textFill>
        </w:rPr>
        <w:t xml:space="preserve"> </w:t>
      </w:r>
      <w:del w:id="112" w:date="2022-01-04T16:35:34Z" w:author="zenrunner">
        <w:r>
          <w:rPr>
            <w:outline w:val="0"/>
            <w:color w:val="000000"/>
            <w:u w:color="000000"/>
            <w:rtl w:val="0"/>
            <w:lang w:val="en-US"/>
            <w14:textFill>
              <w14:solidFill>
                <w14:srgbClr w14:val="000000"/>
              </w14:solidFill>
            </w14:textFill>
          </w:rPr>
          <w:delText xml:space="preserve">be able to </w:delText>
        </w:r>
      </w:del>
      <w:r>
        <w:rPr>
          <w:outline w:val="0"/>
          <w:color w:val="000000"/>
          <w:u w:color="000000"/>
          <w:rtl w:val="0"/>
          <w:lang w:val="en-US"/>
          <w14:textFill>
            <w14:solidFill>
              <w14:srgbClr w14:val="000000"/>
            </w14:solidFill>
          </w14:textFill>
        </w:rPr>
        <w:t>survive</w:t>
      </w:r>
      <w:ins w:id="113" w:date="2022-01-04T16:35:45Z" w:author="zenrunner">
        <w:r>
          <w:rPr>
            <w:outline w:val="0"/>
            <w:color w:val="000000"/>
            <w:u w:color="000000"/>
            <w:rtl w:val="0"/>
            <w:lang w:val="en-US"/>
            <w14:textFill>
              <w14:solidFill>
                <w14:srgbClr w14:val="000000"/>
              </w14:solidFill>
            </w14:textFill>
          </w:rPr>
          <w:t xml:space="preserve"> (citation to compensation literature)</w:t>
        </w:r>
      </w:ins>
      <w:r>
        <w:rPr>
          <w:outline w:val="0"/>
          <w:color w:val="000000"/>
          <w:u w:color="000000"/>
          <w:rtl w:val="0"/>
          <w:lang w:val="en-US"/>
          <w14:textFill>
            <w14:solidFill>
              <w14:srgbClr w14:val="000000"/>
            </w14:solidFill>
          </w14:textFill>
        </w:rPr>
        <w:t>. Studies observing the effects of mechanical damage done to p</w:t>
      </w:r>
      <w:ins w:id="114" w:date="2022-01-04T16:35:56Z" w:author="zenrunner">
        <w:r>
          <w:rPr>
            <w:outline w:val="0"/>
            <w:color w:val="000000"/>
            <w:u w:color="000000"/>
            <w:rtl w:val="0"/>
            <w:lang w:val="en-US"/>
            <w14:textFill>
              <w14:solidFill>
                <w14:srgbClr w14:val="000000"/>
              </w14:solidFill>
            </w14:textFill>
          </w:rPr>
          <w:t>l</w:t>
        </w:r>
      </w:ins>
      <w:r>
        <w:rPr>
          <w:outline w:val="0"/>
          <w:color w:val="000000"/>
          <w:u w:color="000000"/>
          <w:rtl w:val="0"/>
          <w:lang w:val="en-US"/>
          <w14:textFill>
            <w14:solidFill>
              <w14:srgbClr w14:val="000000"/>
            </w14:solidFill>
          </w14:textFill>
        </w:rPr>
        <w:t>ant individuals, whether through animal grazing or other mechanisms, suggests that these plants can recover via resprouting, displaying the resilience of these plant individuals (Lortie et al. 2018; Filazzola et al. 2020)</w:t>
      </w:r>
      <w:ins w:id="115" w:date="2022-01-04T16:36:18Z" w:author="zenrunner">
        <w:r>
          <w:rPr>
            <w:outline w:val="0"/>
            <w:color w:val="000000"/>
            <w:u w:color="000000"/>
            <w:rtl w:val="0"/>
            <w:lang w:val="en-US"/>
            <w14:textFill>
              <w14:solidFill>
                <w14:srgbClr w14:val="000000"/>
              </w14:solidFill>
            </w14:textFill>
          </w:rPr>
          <w:t xml:space="preserve"> - replace with other citations I think - good reviews perhaps</w:t>
        </w:r>
      </w:ins>
      <w:r>
        <w:rPr>
          <w:outline w:val="0"/>
          <w:color w:val="000000"/>
          <w:u w:color="000000"/>
          <w:rtl w:val="0"/>
          <w:lang w:val="en-US"/>
          <w14:textFill>
            <w14:solidFill>
              <w14:srgbClr w14:val="000000"/>
            </w14:solidFill>
          </w14:textFill>
        </w:rPr>
        <w:t>. The resilience of these plant species is what prevents ecosystems from becoming barren landscapes, and prevents an overall depletion of green plant species (Hairston et al. 1960)</w:t>
      </w:r>
      <w:ins w:id="116" w:date="2022-01-04T16:36:25Z" w:author="zenrunner">
        <w:r>
          <w:rPr>
            <w:outline w:val="0"/>
            <w:color w:val="000000"/>
            <w:u w:color="000000"/>
            <w:rtl w:val="0"/>
            <w:lang w:val="en-US"/>
            <w14:textFill>
              <w14:solidFill>
                <w14:srgbClr w14:val="000000"/>
              </w14:solidFill>
            </w14:textFill>
          </w:rPr>
          <w:t xml:space="preserve"> meh</w:t>
        </w:r>
      </w:ins>
      <w:r>
        <w:rPr>
          <w:outline w:val="0"/>
          <w:color w:val="000000"/>
          <w:u w:color="000000"/>
          <w:rtl w:val="0"/>
          <w:lang w:val="en-US"/>
          <w14:textFill>
            <w14:solidFill>
              <w14:srgbClr w14:val="000000"/>
            </w14:solidFill>
          </w14:textFill>
        </w:rPr>
        <w:t>. Observations of herbivorous interactions can occur in several ways</w:t>
      </w:r>
      <w:ins w:id="117" w:date="2022-01-04T16:37:04Z" w:author="zenrunner">
        <w:r>
          <w:rPr>
            <w:outline w:val="0"/>
            <w:color w:val="000000"/>
            <w:u w:color="000000"/>
            <w:rtl w:val="0"/>
            <w:lang w:val="en-US"/>
            <w14:textFill>
              <w14:solidFill>
                <w14:srgbClr w14:val="000000"/>
              </w14:solidFill>
            </w14:textFill>
          </w:rPr>
          <w:t xml:space="preserve"> -revise - be more precise in writing - herbivore in measure in the following three ways. </w:t>
        </w:r>
      </w:ins>
      <w:del w:id="118" w:date="2022-01-04T16:37:05Z" w:author="zenrunner">
        <w:r>
          <w:rPr>
            <w:outline w:val="0"/>
            <w:color w:val="000000"/>
            <w:u w:color="000000"/>
            <w:rtl w:val="0"/>
            <w:lang w:val="en-US"/>
            <w14:textFill>
              <w14:solidFill>
                <w14:srgbClr w14:val="000000"/>
              </w14:solidFill>
            </w14:textFill>
          </w:rPr>
          <w:delText>, t</w:delText>
        </w:r>
      </w:del>
      <w:ins w:id="119" w:date="2022-01-04T16:37:05Z" w:author="zenrunner">
        <w:r>
          <w:rPr>
            <w:outline w:val="0"/>
            <w:color w:val="000000"/>
            <w:u w:color="000000"/>
            <w:rtl w:val="0"/>
            <w:lang w:val="en-US"/>
            <w14:textFill>
              <w14:solidFill>
                <w14:srgbClr w14:val="000000"/>
              </w14:solidFill>
            </w14:textFill>
          </w:rPr>
          <w:t>T</w:t>
        </w:r>
      </w:ins>
      <w:r>
        <w:rPr>
          <w:outline w:val="0"/>
          <w:color w:val="000000"/>
          <w:u w:color="000000"/>
          <w:rtl w:val="0"/>
          <w:lang w:val="en-US"/>
          <w14:textFill>
            <w14:solidFill>
              <w14:srgbClr w14:val="000000"/>
            </w14:solidFill>
          </w14:textFill>
        </w:rPr>
        <w:t xml:space="preserve">he most </w:t>
      </w:r>
      <w:del w:id="120" w:date="2022-01-04T16:37:07Z" w:author="zenrunner">
        <w:r>
          <w:rPr>
            <w:outline w:val="0"/>
            <w:color w:val="000000"/>
            <w:u w:color="000000"/>
            <w:rtl w:val="0"/>
            <w:lang w:val="en-US"/>
            <w14:textFill>
              <w14:solidFill>
                <w14:srgbClr w14:val="000000"/>
              </w14:solidFill>
            </w14:textFill>
          </w:rPr>
          <w:delText>popular</w:delText>
        </w:r>
      </w:del>
      <w:ins w:id="121" w:date="2022-01-04T16:37:08Z" w:author="zenrunner">
        <w:r>
          <w:rPr>
            <w:outline w:val="0"/>
            <w:color w:val="000000"/>
            <w:u w:color="000000"/>
            <w:rtl w:val="0"/>
            <w:lang w:val="en-US"/>
            <w14:textFill>
              <w14:solidFill>
                <w14:srgbClr w14:val="000000"/>
              </w14:solidFill>
            </w14:textFill>
          </w:rPr>
          <w:t>common</w:t>
        </w:r>
      </w:ins>
      <w:r>
        <w:rPr>
          <w:outline w:val="0"/>
          <w:color w:val="000000"/>
          <w:u w:color="000000"/>
          <w:rtl w:val="0"/>
          <w:lang w:val="en-US"/>
          <w14:textFill>
            <w14:solidFill>
              <w14:srgbClr w14:val="000000"/>
            </w14:solidFill>
          </w14:textFill>
        </w:rPr>
        <w:t xml:space="preserve"> being through direct visual observation</w:t>
      </w:r>
      <w:ins w:id="122" w:date="2022-01-04T16:37:15Z" w:author="zenrunner">
        <w:r>
          <w:rPr>
            <w:outline w:val="0"/>
            <w:color w:val="000000"/>
            <w:u w:color="000000"/>
            <w:rtl w:val="0"/>
            <w:lang w:val="en-US"/>
            <w14:textFill>
              <w14:solidFill>
                <w14:srgbClr w14:val="000000"/>
              </w14:solidFill>
            </w14:textFill>
          </w:rPr>
          <w:t xml:space="preserve"> (citation)</w:t>
        </w:r>
      </w:ins>
      <w:r>
        <w:rPr>
          <w:outline w:val="0"/>
          <w:color w:val="000000"/>
          <w:u w:color="000000"/>
          <w:rtl w:val="0"/>
          <w:lang w:val="en-US"/>
          <w14:textFill>
            <w14:solidFill>
              <w14:srgbClr w14:val="000000"/>
            </w14:solidFill>
          </w14:textFill>
        </w:rPr>
        <w:t>, however the use of enclosures to identify the extent of these interactions acts as a quantitative means of observing the extent of these herbaceous effects (Manson et al. 2001; Sullivan &amp; Howe 2009). This method can detect if plant-animal herbivory is present in an ecosystem, while also being able to display the strength this interaction has on local community composition.</w:t>
      </w:r>
      <w:ins w:id="123" w:date="2022-01-04T16:38:45Z" w:author="zenrunner">
        <w:r>
          <w:rPr>
            <w:outline w:val="0"/>
            <w:color w:val="000000"/>
            <w:u w:color="000000"/>
            <w:rtl w:val="0"/>
            <w:lang w:val="en-US"/>
            <w14:textFill>
              <w14:solidFill>
                <w14:srgbClr w14:val="000000"/>
              </w14:solidFill>
            </w14:textFill>
          </w:rPr>
          <w:t xml:space="preserve"> So one way? Or are there two - direct observation and exclosures?  Not super novel here - can you jazz up this section - future again - </w:t>
        </w:r>
      </w:ins>
    </w:p>
    <w:p>
      <w:pPr>
        <w:pStyle w:val="Body"/>
        <w:spacing w:line="480" w:lineRule="auto"/>
        <w:rPr>
          <w:ins w:id="124" w:date="2022-01-04T16:38:45Z" w:author="zenrunner"/>
          <w:outline w:val="0"/>
          <w:color w:val="000000"/>
          <w:u w:color="000000"/>
          <w:lang w:val="en-US"/>
          <w14:textFill>
            <w14:solidFill>
              <w14:srgbClr w14:val="000000"/>
            </w14:solidFill>
          </w14:textFill>
        </w:rPr>
      </w:pPr>
      <w:ins w:id="125" w:date="2022-01-04T16:38:45Z" w:author="zenrunner">
        <w:r>
          <w:rPr>
            <w:outline w:val="0"/>
            <w:color w:val="000000"/>
            <w:u w:color="000000"/>
            <w:rtl w:val="0"/>
            <w:lang w:val="en-US"/>
            <w14:textFill>
              <w14:solidFill>
                <w14:srgbClr w14:val="000000"/>
              </w14:solidFill>
            </w14:textFill>
          </w:rPr>
          <w:t>define, state what we know, perhaps what we do not (gaps), then next steps - ie like end of last section - consumer pressure and plant species diversity? Better ways to measure? Whatever you think the future directions are or if there are a few new papers suggesting this..</w:t>
        </w:r>
      </w:ins>
    </w:p>
    <w:p>
      <w:pPr>
        <w:pStyle w:val="Body"/>
        <w:spacing w:line="480" w:lineRule="auto"/>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Direct Facilitation/Commensalism:</w:t>
      </w:r>
    </w:p>
    <w:p>
      <w:pPr>
        <w:pStyle w:val="Body"/>
        <w:spacing w:line="480" w:lineRule="auto"/>
        <w:rPr>
          <w:ins w:id="126" w:date="2022-01-04T16:41:19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In recent years, there has been a large emphasis placed on facilitative interactions both in the study of </w:t>
      </w:r>
      <w:ins w:id="127" w:date="2022-01-04T16:39:13Z" w:author="zenrunner">
        <w:r>
          <w:rPr>
            <w:outline w:val="0"/>
            <w:color w:val="000000"/>
            <w:u w:color="000000"/>
            <w:rtl w:val="0"/>
            <w:lang w:val="en-US"/>
            <w14:textFill>
              <w14:solidFill>
                <w14:srgbClr w14:val="000000"/>
              </w14:solidFill>
            </w14:textFill>
          </w:rPr>
          <w:t xml:space="preserve">community </w:t>
        </w:r>
      </w:ins>
      <w:r>
        <w:rPr>
          <w:outline w:val="0"/>
          <w:color w:val="000000"/>
          <w:u w:color="000000"/>
          <w:rtl w:val="0"/>
          <w:lang w:val="en-US"/>
          <w14:textFill>
            <w14:solidFill>
              <w14:srgbClr w14:val="000000"/>
            </w14:solidFill>
          </w14:textFill>
        </w:rPr>
        <w:t>ecology as a whole</w:t>
      </w:r>
      <w:ins w:id="128" w:date="2022-01-04T16:39:28Z" w:author="zenrunner">
        <w:r>
          <w:rPr>
            <w:outline w:val="0"/>
            <w:color w:val="000000"/>
            <w:u w:color="000000"/>
            <w:rtl w:val="0"/>
            <w:lang w:val="en-US"/>
            <w14:textFill>
              <w14:solidFill>
                <w14:srgbClr w14:val="000000"/>
              </w14:solidFill>
            </w14:textFill>
          </w:rPr>
          <w:t xml:space="preserve"> (cite Vellend review perhaps)</w:t>
        </w:r>
      </w:ins>
      <w:r>
        <w:rPr>
          <w:outline w:val="0"/>
          <w:color w:val="000000"/>
          <w:u w:color="000000"/>
          <w:rtl w:val="0"/>
          <w:lang w:val="en-US"/>
          <w14:textFill>
            <w14:solidFill>
              <w14:srgbClr w14:val="000000"/>
            </w14:solidFill>
          </w14:textFill>
        </w:rPr>
        <w:t>, and specifically in plant-animal interactions</w:t>
      </w:r>
      <w:ins w:id="129" w:date="2022-01-04T16:39:35Z" w:author="zenrunner">
        <w:r>
          <w:rPr>
            <w:outline w:val="0"/>
            <w:color w:val="000000"/>
            <w:u w:color="000000"/>
            <w:rtl w:val="0"/>
            <w:lang w:val="en-US"/>
            <w14:textFill>
              <w14:solidFill>
                <w14:srgbClr w14:val="000000"/>
              </w14:solidFill>
            </w14:textFill>
          </w:rPr>
          <w:t xml:space="preserve"> (citation)</w:t>
        </w:r>
      </w:ins>
      <w:r>
        <w:rPr>
          <w:outline w:val="0"/>
          <w:color w:val="000000"/>
          <w:u w:color="000000"/>
          <w:rtl w:val="0"/>
          <w:lang w:val="en-US"/>
          <w14:textFill>
            <w14:solidFill>
              <w14:srgbClr w14:val="000000"/>
            </w14:solidFill>
          </w14:textFill>
        </w:rPr>
        <w:t>. Facilitation, also known as commensalism, results in a net positive effect on one of the interacting species while the other experiences a net neutral effect (Bertness &amp; Leonard 1997; Molina-Montenegro et al. 2016; Zuliani et al. 2021). Understanding this type of plant-animal interaction has been proposed as an important tool to understanding community functionality, specifically in high-stress ecosystems, as the frequency of these types of interactions tends to increase (Lortie et al. 2016; Dangles et al. 2018). This category of plant-animal interactions can be further subdivided into 2 different types of facilitative interactions; 1) A positive effect on the animal species with a neutral effect on the plant species and 2) A positive effect on the plant species with a neutral effect on the animal species</w:t>
      </w:r>
      <w:ins w:id="130" w:date="2022-01-04T16:39:57Z" w:author="zenrunner">
        <w:r>
          <w:rPr>
            <w:outline w:val="0"/>
            <w:color w:val="000000"/>
            <w:u w:color="000000"/>
            <w:rtl w:val="0"/>
            <w:lang w:val="en-US"/>
            <w14:textFill>
              <w14:solidFill>
                <w14:srgbClr w14:val="000000"/>
              </w14:solidFill>
            </w14:textFill>
          </w:rPr>
          <w:t xml:space="preserve"> (citations)</w:t>
        </w:r>
      </w:ins>
      <w:r>
        <w:rPr>
          <w:outline w:val="0"/>
          <w:color w:val="000000"/>
          <w:u w:color="000000"/>
          <w:rtl w:val="0"/>
          <w:lang w:val="en-US"/>
          <w14:textFill>
            <w14:solidFill>
              <w14:srgbClr w14:val="000000"/>
            </w14:solidFill>
          </w14:textFill>
        </w:rPr>
        <w:t xml:space="preserve">. When an animal species experiences a positive effect while the associating plant species is unaffected, the animal is typically utilizing various characteristics of the plant to ameliorate various external stressors (Zuliani et al 2021). For instance, the lizard species, </w:t>
      </w:r>
      <w:r>
        <w:rPr>
          <w:i w:val="1"/>
          <w:iCs w:val="1"/>
          <w:outline w:val="0"/>
          <w:color w:val="000000"/>
          <w:u w:color="000000"/>
          <w:rtl w:val="0"/>
          <w:lang w:val="en-US"/>
          <w14:textFill>
            <w14:solidFill>
              <w14:srgbClr w14:val="000000"/>
            </w14:solidFill>
          </w14:textFill>
        </w:rPr>
        <w:t>Gambelia sila</w:t>
      </w:r>
      <w:r>
        <w:rPr>
          <w:outline w:val="0"/>
          <w:color w:val="000000"/>
          <w:u w:color="000000"/>
          <w:rtl w:val="0"/>
          <w:lang w:val="en-US"/>
          <w14:textFill>
            <w14:solidFill>
              <w14:srgbClr w14:val="000000"/>
            </w14:solidFill>
          </w14:textFill>
        </w:rPr>
        <w:t xml:space="preserve">, utilize the shrub cover produced by foundational shrub species in desert ecosystems to ameliorate harsh abiotic conditions and to aid in thermoregulation (Noble et al. 2016; Westphal et al. 2018; Ivey et al. 2020). This plant-animal facilitative interaction poses no negative nor positive effect on the plant species while providing a substantial benefit to the animal species. In contrast, facilitation where a plant species positively benefits while the animal species is unaffected is primarily seen through seed dispersal. While in some cases seed dispersal can be seen as a mutualistic interaction, through the consumption of fruit and dispersal of seeds via excrement (Ramaswami et al. 2017), this form of zoochory could also be achieved through the attachment and transportation of seeds on the exterior of an animal, also known as epizoochory (Schupp 1993; Herrera 2002). This interaction provides a positive benefit to the plant species, as it is able to disperse its seeds to establish viable offspring, while have a neutral effect on the animal species, which is unaware of the interaction (Sorensen 1986; Dovray et al. 2012). The presence of both varieties of plant-animal facilitative interactions allow for a positive effect on the beneficiary species, which in turn will have positive influence on the community composition and structure of these ecological systems (Lortie et al. 2016; Zuliani et al. 2021). </w:t>
      </w:r>
      <w:ins w:id="131" w:date="2022-01-04T16:41:19Z" w:author="zenrunner">
        <w:r>
          <w:rPr>
            <w:outline w:val="0"/>
            <w:color w:val="000000"/>
            <w:u w:color="000000"/>
            <w:rtl w:val="0"/>
            <w:lang w:val="en-US"/>
            <w14:textFill>
              <w14:solidFill>
                <w14:srgbClr w14:val="000000"/>
              </w14:solidFill>
            </w14:textFill>
          </w:rPr>
          <w:t xml:space="preserve"> Same as other sections - end with even a single wrap-up sentence that states ??? Implication, next step, big gap, the future..</w:t>
        </w:r>
      </w:ins>
    </w:p>
    <w:p>
      <w:pPr>
        <w:pStyle w:val="Body"/>
        <w:spacing w:line="480" w:lineRule="auto"/>
        <w:rPr>
          <w:ins w:id="132" w:date="2022-01-04T16:41:19Z" w:author="zenrunner"/>
          <w:outline w:val="0"/>
          <w:color w:val="000000"/>
          <w:u w:color="000000"/>
          <w:lang w:val="en-US"/>
          <w14:textFill>
            <w14:solidFill>
              <w14:srgbClr w14:val="000000"/>
            </w14:solidFill>
          </w14:textFill>
        </w:rPr>
      </w:pPr>
    </w:p>
    <w:p>
      <w:pPr>
        <w:pStyle w:val="Body"/>
        <w:spacing w:line="480" w:lineRule="auto"/>
        <w:rPr>
          <w:outline w:val="0"/>
          <w:color w:val="000000"/>
          <w:u w:color="000000"/>
          <w14:textFill>
            <w14:solidFill>
              <w14:srgbClr w14:val="000000"/>
            </w14:solidFill>
          </w14:textFill>
        </w:rPr>
      </w:pPr>
    </w:p>
    <w:p>
      <w:pPr>
        <w:pStyle w:val="Body"/>
        <w:spacing w:line="48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III. Indirect Interactions:</w:t>
      </w: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Background:</w:t>
      </w:r>
    </w:p>
    <w:p>
      <w:pPr>
        <w:pStyle w:val="Body"/>
        <w:spacing w:line="480" w:lineRule="auto"/>
        <w:rPr>
          <w:ins w:id="133" w:date="2022-01-04T16:47:52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Indirect plant-animal interactions, when compared to direct interactions, have significantly fewer studies focusing on their overall effects (Sotomayer &amp; Lortie 2015).</w:t>
      </w:r>
      <w:ins w:id="134" w:date="2022-01-04T16:46:03Z" w:author="zenrunner">
        <w:r>
          <w:rPr>
            <w:outline w:val="0"/>
            <w:color w:val="000000"/>
            <w:u w:color="000000"/>
            <w:rtl w:val="0"/>
            <w:lang w:val="en-US"/>
            <w14:textFill>
              <w14:solidFill>
                <w14:srgbClr w14:val="000000"/>
              </w14:solidFill>
            </w14:textFill>
          </w:rPr>
          <w:t xml:space="preserve"> How much fewer? Be specific</w:t>
        </w:r>
      </w:ins>
      <w:r>
        <w:rPr>
          <w:outline w:val="0"/>
          <w:color w:val="000000"/>
          <w:u w:color="000000"/>
          <w:rtl w:val="0"/>
          <w:lang w:val="en-US"/>
          <w14:textFill>
            <w14:solidFill>
              <w14:srgbClr w14:val="000000"/>
            </w14:solidFill>
          </w14:textFill>
        </w:rPr>
        <w:t xml:space="preserve"> This lack of focus</w:t>
      </w:r>
      <w:ins w:id="135" w:date="2022-01-04T16:46:22Z" w:author="zenrunner">
        <w:r>
          <w:rPr>
            <w:outline w:val="0"/>
            <w:color w:val="000000"/>
            <w:u w:color="000000"/>
            <w:rtl w:val="0"/>
            <w:lang w:val="en-US"/>
            <w14:textFill>
              <w14:solidFill>
                <w14:srgbClr w14:val="000000"/>
              </w14:solidFill>
            </w14:textFill>
          </w:rPr>
          <w:t>?? Not focus just frequency - tighten up language a bit</w:t>
        </w:r>
      </w:ins>
      <w:r>
        <w:rPr>
          <w:outline w:val="0"/>
          <w:color w:val="000000"/>
          <w:u w:color="000000"/>
          <w:rtl w:val="0"/>
          <w:lang w:val="en-US"/>
          <w14:textFill>
            <w14:solidFill>
              <w14:srgbClr w14:val="000000"/>
            </w14:solidFill>
          </w14:textFill>
        </w:rPr>
        <w:t xml:space="preserve"> on this type of interactions are a result of increasing challenges posed by the complexity of analyzing three or more species</w:t>
      </w:r>
      <w:ins w:id="136" w:date="2022-01-04T16:46:35Z" w:author="zenrunner">
        <w:r>
          <w:rPr>
            <w:outline w:val="0"/>
            <w:color w:val="000000"/>
            <w:u w:color="000000"/>
            <w:rtl w:val="0"/>
            <w:lang w:val="en-US"/>
            <w14:textFill>
              <w14:solidFill>
                <w14:srgbClr w14:val="000000"/>
              </w14:solidFill>
            </w14:textFill>
          </w:rPr>
          <w:t>?? Why</w:t>
        </w:r>
      </w:ins>
      <w:r>
        <w:rPr>
          <w:outline w:val="0"/>
          <w:color w:val="000000"/>
          <w:u w:color="000000"/>
          <w:rtl w:val="0"/>
          <w:lang w:val="en-US"/>
          <w14:textFill>
            <w14:solidFill>
              <w14:srgbClr w14:val="000000"/>
            </w14:solidFill>
          </w14:textFill>
        </w:rPr>
        <w:t xml:space="preserve"> (Callaway 2002; Brooker et al. 2007). Indirect interactions share the same classifications across plant-plant, plant-animal, and animal-animal interactions, where the strength and/or direction of two interacting species is altered in the presence of a third species </w:t>
      </w:r>
      <w:ins w:id="137" w:date="2022-01-04T16:46:48Z" w:author="zenrunner">
        <w:r>
          <w:rPr>
            <w:outline w:val="0"/>
            <w:color w:val="000000"/>
            <w:u w:color="000000"/>
            <w:rtl w:val="0"/>
            <w:lang w:val="en-US"/>
            <w14:textFill>
              <w14:solidFill>
                <w14:srgbClr w14:val="000000"/>
              </w14:solidFill>
            </w14:textFill>
          </w:rPr>
          <w:t xml:space="preserve">so? This means what </w:t>
        </w:r>
      </w:ins>
      <w:r>
        <w:rPr>
          <w:outline w:val="0"/>
          <w:color w:val="000000"/>
          <w:u w:color="000000"/>
          <w:rtl w:val="0"/>
          <w:lang w:val="en-US"/>
          <w14:textFill>
            <w14:solidFill>
              <w14:srgbClr w14:val="000000"/>
            </w14:solidFill>
          </w14:textFill>
        </w:rPr>
        <w:t xml:space="preserve">(Strauss 1991; Callaway 2007; Sotomayer &amp; Lortie 2015). For instance, plant-plant interactions can be indirectly altered through the introduction of a herbivorous species, as seen in Vesterlund et al. (2012). These indirect interactions exist in all community multi-trophic assemblages, playing a crucial role in assemblage and coexistence </w:t>
      </w:r>
      <w:ins w:id="138" w:date="2022-01-04T16:46:59Z" w:author="zenrunner">
        <w:r>
          <w:rPr>
            <w:outline w:val="0"/>
            <w:color w:val="000000"/>
            <w:u w:color="000000"/>
            <w:rtl w:val="0"/>
            <w:lang w:val="en-US"/>
            <w14:textFill>
              <w14:solidFill>
                <w14:srgbClr w14:val="000000"/>
              </w14:solidFill>
            </w14:textFill>
          </w:rPr>
          <w:t xml:space="preserve">hmm confusing </w:t>
        </w:r>
      </w:ins>
      <w:r>
        <w:rPr>
          <w:outline w:val="0"/>
          <w:color w:val="000000"/>
          <w:u w:color="000000"/>
          <w:rtl w:val="0"/>
          <w:lang w:val="en-US"/>
          <w14:textFill>
            <w14:solidFill>
              <w14:srgbClr w14:val="000000"/>
            </w14:solidFill>
          </w14:textFill>
        </w:rPr>
        <w:t xml:space="preserve">(Miller 1994). This in turn, has the capacity to promote the abundance and diversity of these complex communities (Levine 1999; Sotomayer &amp; Lortie 2015). There are several different hypotheses that are </w:t>
      </w:r>
      <w:ins w:id="139" w:date="2022-01-04T16:47:11Z" w:author="zenrunner">
        <w:r>
          <w:rPr>
            <w:outline w:val="0"/>
            <w:color w:val="000000"/>
            <w:u w:color="000000"/>
            <w:rtl w:val="0"/>
            <w:lang w:val="en-US"/>
            <w14:textFill>
              <w14:solidFill>
                <w14:srgbClr w14:val="000000"/>
              </w14:solidFill>
            </w14:textFill>
          </w:rPr>
          <w:t xml:space="preserve">fundamental </w:t>
        </w:r>
      </w:ins>
      <w:del w:id="140" w:date="2022-01-04T16:47:04Z" w:author="zenrunner">
        <w:r>
          <w:rPr>
            <w:outline w:val="0"/>
            <w:color w:val="000000"/>
            <w:u w:color="000000"/>
            <w:rtl w:val="0"/>
            <w:lang w:val="en-US"/>
            <w14:textFill>
              <w14:solidFill>
                <w14:srgbClr w14:val="000000"/>
              </w14:solidFill>
            </w14:textFill>
          </w:rPr>
          <w:delText xml:space="preserve">pinnacle </w:delText>
        </w:r>
      </w:del>
      <w:r>
        <w:rPr>
          <w:outline w:val="0"/>
          <w:color w:val="000000"/>
          <w:u w:color="000000"/>
          <w:rtl w:val="0"/>
          <w:lang w:val="en-US"/>
          <w14:textFill>
            <w14:solidFill>
              <w14:srgbClr w14:val="000000"/>
            </w14:solidFill>
          </w14:textFill>
        </w:rPr>
        <w:t>to the study of indirect plant-animal interactions including; apparent competition, indirect facilitation, exploitative competition, associational resistance, trophic cascade, and shared defense (Sotomayer &amp; Lortie 2015). Of these indirect interactions, three are seen to be more prevalent in the literature; apparent competition, indirect facilitation, and exploitative competition.</w:t>
      </w:r>
      <w:ins w:id="141" w:date="2022-01-04T16:47:52Z" w:author="zenrunner">
        <w:r>
          <w:rPr>
            <w:outline w:val="0"/>
            <w:color w:val="000000"/>
            <w:u w:color="000000"/>
            <w:rtl w:val="0"/>
            <w:lang w:val="en-US"/>
            <w14:textFill>
              <w14:solidFill>
                <w14:srgbClr w14:val="000000"/>
              </w14:solidFill>
            </w14:textFill>
          </w:rPr>
          <w:t xml:space="preserve"> Indirect interactions are as important as direct because?? End same as usual with meaning to reader to keep reading :) </w:t>
        </w:r>
      </w:ins>
    </w:p>
    <w:p>
      <w:pPr>
        <w:pStyle w:val="Body"/>
        <w:spacing w:line="480" w:lineRule="auto"/>
        <w:rPr>
          <w:outline w:val="0"/>
          <w:color w:val="000000"/>
          <w:u w:color="000000"/>
          <w14:textFill>
            <w14:solidFill>
              <w14:srgbClr w14:val="000000"/>
            </w14:solidFill>
          </w14:textFill>
        </w:rPr>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Apparent Competition:</w:t>
      </w:r>
    </w:p>
    <w:p>
      <w:pPr>
        <w:pStyle w:val="Body"/>
        <w:spacing w:line="480" w:lineRule="auto"/>
        <w:rPr>
          <w:ins w:id="142" w:date="2022-01-04T17:11:06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 xml:space="preserve">One of the most commonly examined interactions, apparent competition, is an antagonistic interaction </w:t>
      </w:r>
      <w:del w:id="143" w:date="2022-01-04T17:09:26Z" w:author="zenrunner">
        <w:r>
          <w:rPr>
            <w:outline w:val="0"/>
            <w:color w:val="000000"/>
            <w:u w:color="000000"/>
            <w:rtl w:val="0"/>
            <w:lang w:val="en-US"/>
            <w14:textFill>
              <w14:solidFill>
                <w14:srgbClr w14:val="000000"/>
              </w14:solidFill>
            </w14:textFill>
          </w:rPr>
          <w:delText>whereas</w:delText>
        </w:r>
      </w:del>
      <w:ins w:id="144" w:date="2022-01-04T17:09:27Z" w:author="zenrunner">
        <w:r>
          <w:rPr>
            <w:outline w:val="0"/>
            <w:color w:val="000000"/>
            <w:u w:color="000000"/>
            <w:rtl w:val="0"/>
            <w:lang w:val="en-US"/>
            <w14:textFill>
              <w14:solidFill>
                <w14:srgbClr w14:val="000000"/>
              </w14:solidFill>
            </w14:textFill>
          </w:rPr>
          <w:t>where</w:t>
        </w:r>
      </w:ins>
      <w:r>
        <w:rPr>
          <w:outline w:val="0"/>
          <w:color w:val="000000"/>
          <w:u w:color="000000"/>
          <w:rtl w:val="0"/>
          <w:lang w:val="en-US"/>
          <w14:textFill>
            <w14:solidFill>
              <w14:srgbClr w14:val="000000"/>
            </w14:solidFill>
          </w14:textFill>
        </w:rPr>
        <w:t xml:space="preserve"> one species affects another, within the same trophic level, through a common consumer (Holt &amp; Lawton 1993; Sotomayer &amp; Lortie 2015; </w:t>
      </w:r>
      <w:r>
        <w:rPr>
          <w:rtl w:val="0"/>
          <w:lang w:val="en-US"/>
        </w:rPr>
        <w:t>Bhattarai et al. 2017). The most prevalent examples of these types of indirect interactions are observed through the direct herbivory of invasive plant species, resulting in a negative impact on native plant species (</w:t>
      </w:r>
      <w:r>
        <w:rPr>
          <w:b w:val="1"/>
          <w:bCs w:val="1"/>
          <w:rtl w:val="0"/>
          <w:lang w:val="da-DK"/>
        </w:rPr>
        <w:t>Fig 1</w:t>
      </w:r>
      <w:r>
        <w:rPr>
          <w:rtl w:val="0"/>
          <w:lang w:val="en-US"/>
        </w:rPr>
        <w:t xml:space="preserve">; Orrock et al 2008). This is often conveyed through the increased abundance of a potential prey species resulting in an increased predator density (Recart et al. 2013).  This increase in predator abundance will augment predatory interactions on the second species negatively impacting population growth and abundance (Orrock 2008; Recart 2013; </w:t>
      </w:r>
      <w:r>
        <w:rPr>
          <w:outline w:val="0"/>
          <w:color w:val="000000"/>
          <w:u w:color="000000"/>
          <w:rtl w:val="0"/>
          <w:lang w:val="en-US"/>
          <w14:textFill>
            <w14:solidFill>
              <w14:srgbClr w14:val="000000"/>
            </w14:solidFill>
          </w14:textFill>
        </w:rPr>
        <w:t xml:space="preserve">Sotomayer &amp; Lortie 2015). Thus, through this increase in herbivory, we can say that the direct interaction between plant and animal species will have an overall negative indirect plant-plant interaction. For instance, the introduction of invasive orchid species in Puerto Rico have impacted the native orchids through the overall associations formed with a local florivorous weevil species, </w:t>
      </w:r>
      <w:r>
        <w:rPr>
          <w:i w:val="1"/>
          <w:iCs w:val="1"/>
          <w:outline w:val="0"/>
          <w:color w:val="000000"/>
          <w:u w:color="000000"/>
          <w:rtl w:val="0"/>
          <w:lang w:val="en-US"/>
          <w14:textFill>
            <w14:solidFill>
              <w14:srgbClr w14:val="000000"/>
            </w14:solidFill>
          </w14:textFill>
        </w:rPr>
        <w:t>Stethobaris polita</w:t>
      </w:r>
      <w:r>
        <w:rPr>
          <w:outline w:val="0"/>
          <w:color w:val="000000"/>
          <w:u w:color="000000"/>
          <w:rtl w:val="0"/>
          <w:lang w:val="en-US"/>
          <w14:textFill>
            <w14:solidFill>
              <w14:srgbClr w14:val="000000"/>
            </w14:solidFill>
          </w14:textFill>
        </w:rPr>
        <w:t xml:space="preserve"> (Barbosa et al. 2009; Recart et al. 2013). </w:t>
      </w:r>
      <w:ins w:id="145" w:date="2022-01-04T17:10:41Z" w:author="zenrunner">
        <w:r>
          <w:rPr>
            <w:outline w:val="0"/>
            <w:color w:val="000000"/>
            <w:u w:color="000000"/>
            <w:rtl w:val="0"/>
            <w:lang w:val="en-US"/>
            <w14:textFill>
              <w14:solidFill>
                <w14:srgbClr w14:val="000000"/>
              </w14:solidFill>
            </w14:textFill>
          </w:rPr>
          <w:t xml:space="preserve">And </w:t>
        </w:r>
      </w:ins>
      <w:ins w:id="146" w:date="2022-01-04T17:10:41Z" w:author="zenrunner">
        <w:r>
          <w:rPr>
            <w:outline w:val="0"/>
            <w:color w:val="000000"/>
            <w:u w:color="000000"/>
            <w:rtl w:val="0"/>
            <w:lang w:val="en-US"/>
            <w14:textFill>
              <w14:solidFill>
                <w14:srgbClr w14:val="000000"/>
              </w14:solidFill>
            </w14:textFill>
          </w:rPr>
          <w:t xml:space="preserve">— </w:t>
        </w:r>
      </w:ins>
      <w:ins w:id="147" w:date="2022-01-04T17:10:41Z" w:author="zenrunner">
        <w:r>
          <w:rPr>
            <w:outline w:val="0"/>
            <w:color w:val="000000"/>
            <w:u w:color="000000"/>
            <w:rtl w:val="0"/>
            <w:lang w:val="en-US"/>
            <w14:textFill>
              <w14:solidFill>
                <w14:srgbClr w14:val="000000"/>
              </w14:solidFill>
            </w14:textFill>
          </w:rPr>
          <w:t xml:space="preserve">develop a bit more </w:t>
        </w:r>
      </w:ins>
      <w:r>
        <w:rPr>
          <w:outline w:val="0"/>
          <w:color w:val="000000"/>
          <w:u w:color="000000"/>
          <w:rtl w:val="0"/>
          <w:lang w:val="en-US"/>
          <w14:textFill>
            <w14:solidFill>
              <w14:srgbClr w14:val="000000"/>
            </w14:solidFill>
          </w14:textFill>
        </w:rPr>
        <w:t>These direct interactions between invasive plant-herbivore and herbivore-native plant result will in turn result in an indirect competitive interaction between plant species, impacting the community composition in the ecosystem as the invasive plant species will typically out compete the native species (</w:t>
      </w:r>
      <w:r>
        <w:rPr>
          <w:rtl w:val="0"/>
        </w:rPr>
        <w:t xml:space="preserve">Recart et al. 2013; </w:t>
      </w:r>
      <w:r>
        <w:rPr>
          <w:outline w:val="0"/>
          <w:color w:val="000000"/>
          <w:u w:color="000000"/>
          <w:rtl w:val="0"/>
          <w:lang w:val="en-US"/>
          <w14:textFill>
            <w14:solidFill>
              <w14:srgbClr w14:val="000000"/>
            </w14:solidFill>
          </w14:textFill>
        </w:rPr>
        <w:t xml:space="preserve">Sotomayer &amp; Lortie 2015; </w:t>
      </w:r>
      <w:r>
        <w:rPr>
          <w:rtl w:val="0"/>
        </w:rPr>
        <w:t>Bhattarai et al. 2017</w:t>
      </w:r>
      <w:r>
        <w:rPr>
          <w:outline w:val="0"/>
          <w:color w:val="000000"/>
          <w:u w:color="000000"/>
          <w:rtl w:val="0"/>
          <w:lang w:val="en-US"/>
          <w14:textFill>
            <w14:solidFill>
              <w14:srgbClr w14:val="000000"/>
            </w14:solidFill>
          </w14:textFill>
        </w:rPr>
        <w:t>).</w:t>
      </w:r>
      <w:ins w:id="148" w:date="2022-01-04T17:11:06Z" w:author="zenrunner">
        <w:r>
          <w:rPr>
            <w:outline w:val="0"/>
            <w:color w:val="000000"/>
            <w:u w:color="000000"/>
            <w:rtl w:val="0"/>
            <w:lang w:val="en-US"/>
            <w14:textFill>
              <w14:solidFill>
                <w14:srgbClr w14:val="000000"/>
              </w14:solidFill>
            </w14:textFill>
          </w:rPr>
          <w:t xml:space="preserve"> Same as other sections - you left me hanging :) end with punchline </w:t>
        </w:r>
      </w:ins>
    </w:p>
    <w:p>
      <w:pPr>
        <w:pStyle w:val="Body"/>
        <w:spacing w:line="480" w:lineRule="auto"/>
        <w:rPr>
          <w:outline w:val="0"/>
          <w:color w:val="000000"/>
          <w:u w:color="000000"/>
          <w14:textFill>
            <w14:solidFill>
              <w14:srgbClr w14:val="000000"/>
            </w14:solidFill>
          </w14:textFill>
        </w:rPr>
      </w:pPr>
    </w:p>
    <w:p>
      <w:pPr>
        <w:pStyle w:val="Body"/>
        <w:spacing w:line="480" w:lineRule="auto"/>
        <w:jc w:val="center"/>
        <w:rPr>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inline distT="0" distB="0" distL="0" distR="0">
            <wp:extent cx="5329765" cy="2745741"/>
            <wp:effectExtent l="0" t="0" r="0" b="0"/>
            <wp:docPr id="1073741826" name="officeArt object" descr="Schematic-diagrams-illustrating-enemy-release-and-apparent-competition-in-facilitating.png"/>
            <wp:cNvGraphicFramePr/>
            <a:graphic xmlns:a="http://schemas.openxmlformats.org/drawingml/2006/main">
              <a:graphicData uri="http://schemas.openxmlformats.org/drawingml/2006/picture">
                <pic:pic xmlns:pic="http://schemas.openxmlformats.org/drawingml/2006/picture">
                  <pic:nvPicPr>
                    <pic:cNvPr id="1073741826" name="Schematic-diagrams-illustrating-enemy-release-and-apparent-competition-in-facilitating.png" descr="Schematic-diagrams-illustrating-enemy-release-and-apparent-competition-in-facilitating.png"/>
                    <pic:cNvPicPr>
                      <a:picLocks noChangeAspect="1"/>
                    </pic:cNvPicPr>
                  </pic:nvPicPr>
                  <pic:blipFill>
                    <a:blip r:embed="rId5">
                      <a:extLst/>
                    </a:blip>
                    <a:stretch>
                      <a:fillRect/>
                    </a:stretch>
                  </pic:blipFill>
                  <pic:spPr>
                    <a:xfrm>
                      <a:off x="0" y="0"/>
                      <a:ext cx="5329765" cy="2745741"/>
                    </a:xfrm>
                    <a:prstGeom prst="rect">
                      <a:avLst/>
                    </a:prstGeom>
                    <a:ln w="12700" cap="flat">
                      <a:noFill/>
                      <a:miter lim="400000"/>
                    </a:ln>
                    <a:effectLst/>
                  </pic:spPr>
                </pic:pic>
              </a:graphicData>
            </a:graphic>
          </wp:inline>
        </w:drawing>
      </w:r>
    </w:p>
    <w:p>
      <w:pPr>
        <w:pStyle w:val="Body"/>
        <w:spacing w:line="276" w:lineRule="auto"/>
        <w:rPr>
          <w:ins w:id="149" w:date="2022-01-04T17:11:22Z" w:author="zenrunner"/>
        </w:rPr>
      </w:pPr>
      <w:r>
        <w:rPr>
          <w:b w:val="1"/>
          <w:bCs w:val="1"/>
          <w:outline w:val="0"/>
          <w:color w:val="000000"/>
          <w:u w:color="000000"/>
          <w:rtl w:val="0"/>
          <w:lang w:val="en-US"/>
          <w14:textFill>
            <w14:solidFill>
              <w14:srgbClr w14:val="000000"/>
            </w14:solidFill>
          </w14:textFill>
        </w:rPr>
        <w:t xml:space="preserve">Fig 2: </w:t>
      </w:r>
      <w:r>
        <w:rPr>
          <w:outline w:val="0"/>
          <w:color w:val="000000"/>
          <w:u w:color="000000"/>
          <w:rtl w:val="0"/>
          <w:lang w:val="en-US"/>
          <w14:textFill>
            <w14:solidFill>
              <w14:srgbClr w14:val="000000"/>
            </w14:solidFill>
          </w14:textFill>
        </w:rPr>
        <w:t xml:space="preserve">Schematic diagram displaying the difference between enemy release and apparent competition. (A) Displays the impact invasive plant species have on natives when suffering low herbivory. (B) Invasive species indirectly negatively impact native plant species by increasing herbivore abundance. Figure taken from </w:t>
      </w:r>
      <w:r>
        <w:rPr>
          <w:rtl w:val="0"/>
        </w:rPr>
        <w:t>Bhattarai et al. (2017).</w:t>
      </w:r>
      <w:ins w:id="150" w:date="2022-01-04T17:11:22Z" w:author="zenrunner">
        <w:r>
          <w:rPr>
            <w:rtl w:val="0"/>
            <w:lang w:val="en-US"/>
          </w:rPr>
          <w:t xml:space="preserve"> Explain what figure means a bit too please.</w:t>
        </w:r>
      </w:ins>
    </w:p>
    <w:p>
      <w:pPr>
        <w:pStyle w:val="Body"/>
        <w:spacing w:line="276" w:lineRule="auto"/>
        <w:rPr>
          <w:ins w:id="151" w:date="2022-01-04T17:11:22Z" w:author="zenrunner"/>
        </w:rPr>
      </w:pPr>
    </w:p>
    <w:p>
      <w:pPr>
        <w:pStyle w:val="Body"/>
        <w:spacing w:line="276" w:lineRule="auto"/>
        <w:rPr>
          <w:b w:val="1"/>
          <w:bCs w:val="1"/>
          <w:outline w:val="0"/>
          <w:color w:val="000000"/>
          <w:u w:color="000000"/>
          <w14:textFill>
            <w14:solidFill>
              <w14:srgbClr w14:val="000000"/>
            </w14:solidFill>
          </w14:textFill>
        </w:rPr>
      </w:pPr>
    </w:p>
    <w:p>
      <w:pPr>
        <w:pStyle w:val="Body"/>
        <w:spacing w:line="276" w:lineRule="auto"/>
        <w:rPr>
          <w:b w:val="1"/>
          <w:bCs w:val="1"/>
          <w:outline w:val="0"/>
          <w:color w:val="000000"/>
          <w:u w:color="000000"/>
          <w:lang w:val="en-US"/>
          <w14:textFill>
            <w14:solidFill>
              <w14:srgbClr w14:val="000000"/>
            </w14:solidFill>
          </w14:textFill>
        </w:rPr>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Indirect Facilitation:</w:t>
      </w:r>
    </w:p>
    <w:p>
      <w:pPr>
        <w:pStyle w:val="Body"/>
        <w:spacing w:line="480" w:lineRule="auto"/>
        <w:rPr>
          <w:ins w:id="152" w:date="2022-01-04T17:13:33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Through the last few decades, indirect facilitation has become as commonly examined as apparent competition</w:t>
      </w:r>
      <w:ins w:id="153" w:date="2022-01-04T17:12:20Z" w:author="zenrunner">
        <w:r>
          <w:rPr>
            <w:outline w:val="0"/>
            <w:color w:val="000000"/>
            <w:u w:color="000000"/>
            <w:rtl w:val="0"/>
            <w:lang w:val="en-US"/>
            <w14:textFill>
              <w14:solidFill>
                <w14:srgbClr w14:val="000000"/>
              </w14:solidFill>
            </w14:textFill>
          </w:rPr>
          <w:t xml:space="preserve"> (Citation </w:t>
        </w:r>
      </w:ins>
      <w:ins w:id="154" w:date="2022-01-04T17:12:20Z" w:author="zenrunner">
        <w:r>
          <w:rPr>
            <w:outline w:val="0"/>
            <w:color w:val="000000"/>
            <w:u w:color="000000"/>
            <w:rtl w:val="0"/>
            <w:lang w:val="en-US"/>
            <w14:textFill>
              <w14:solidFill>
                <w14:srgbClr w14:val="000000"/>
              </w14:solidFill>
            </w14:textFill>
          </w:rPr>
          <w:t>—</w:t>
        </w:r>
      </w:ins>
      <w:ins w:id="155" w:date="2022-01-04T17:12:20Z" w:author="zenrunner">
        <w:r>
          <w:rPr>
            <w:outline w:val="0"/>
            <w:color w:val="000000"/>
            <w:u w:color="000000"/>
            <w:rtl w:val="0"/>
            <w:lang w:val="en-US"/>
            <w14:textFill>
              <w14:solidFill>
                <w14:srgbClr w14:val="000000"/>
              </w14:solidFill>
            </w14:textFill>
          </w:rPr>
          <w:t>- or at least be more precise in writing)</w:t>
        </w:r>
      </w:ins>
      <w:r>
        <w:rPr>
          <w:outline w:val="0"/>
          <w:color w:val="000000"/>
          <w:u w:color="000000"/>
          <w:rtl w:val="0"/>
          <w:lang w:val="en-US"/>
          <w14:textFill>
            <w14:solidFill>
              <w14:srgbClr w14:val="000000"/>
            </w14:solidFill>
          </w14:textFill>
        </w:rPr>
        <w:t xml:space="preserve">. </w:t>
      </w:r>
      <w:ins w:id="156" w:date="2022-01-04T17:13:33Z" w:author="zenrunner">
        <w:r>
          <w:rPr>
            <w:outline w:val="0"/>
            <w:color w:val="000000"/>
            <w:u w:color="000000"/>
            <w:rtl w:val="0"/>
            <w:lang w:val="en-US"/>
            <w14:textFill>
              <w14:solidFill>
                <w14:srgbClr w14:val="000000"/>
              </w14:solidFill>
            </w14:textFill>
          </w:rPr>
          <w:t xml:space="preserve">Indirect facilitation is the now one of the most commonly studied indirect interactions in the plant-animal research literature (citation to a review).  Side note - how are you concluding this for each section&gt;? Did you use Web of Science total counts? </w:t>
        </w:r>
      </w:ins>
    </w:p>
    <w:p>
      <w:pPr>
        <w:pStyle w:val="Body"/>
        <w:spacing w:line="480" w:lineRule="auto"/>
        <w:rPr>
          <w:ins w:id="157" w:date="2022-01-04T17:21:38Z" w:author="zenrunner"/>
          <w:outline w:val="0"/>
          <w:color w:val="000000"/>
          <w:u w:color="000000"/>
          <w:lang w:val="en-US"/>
          <w14:textFill>
            <w14:solidFill>
              <w14:srgbClr w14:val="000000"/>
            </w14:solidFill>
          </w14:textFill>
        </w:rPr>
      </w:pPr>
      <w:ins w:id="158" w:date="2022-01-04T17:13:33Z" w:author="zenrunner">
        <w:r>
          <w:rPr>
            <w:outline w:val="0"/>
            <w:color w:val="000000"/>
            <w:u w:color="000000"/>
            <w:rtl w:val="0"/>
            <w:lang w:val="en-US"/>
            <w14:textFill>
              <w14:solidFill>
                <w14:srgbClr w14:val="000000"/>
              </w14:solidFill>
            </w14:textFill>
          </w:rPr>
          <w:t xml:space="preserve"> </w:t>
        </w:r>
      </w:ins>
      <w:r>
        <w:rPr>
          <w:outline w:val="0"/>
          <w:color w:val="000000"/>
          <w:u w:color="000000"/>
          <w:rtl w:val="0"/>
          <w:lang w:val="en-US"/>
          <w14:textFill>
            <w14:solidFill>
              <w14:srgbClr w14:val="000000"/>
            </w14:solidFill>
          </w14:textFill>
        </w:rPr>
        <w:t>Indirect facilitation is commonly defined as a positive interaction occurring when the positive effects of one plant species on the other occur through a common competitor (Sch</w:t>
      </w:r>
      <w:r>
        <w:rPr>
          <w:outline w:val="0"/>
          <w:color w:val="000000"/>
          <w:u w:color="000000"/>
          <w:rtl w:val="0"/>
          <w:lang w:val="en-US"/>
          <w14:textFill>
            <w14:solidFill>
              <w14:srgbClr w14:val="000000"/>
            </w14:solidFill>
          </w14:textFill>
        </w:rPr>
        <w:t>ö</w:t>
      </w:r>
      <w:r>
        <w:rPr>
          <w:outline w:val="0"/>
          <w:color w:val="000000"/>
          <w:u w:color="000000"/>
          <w:rtl w:val="0"/>
          <w:lang w:val="en-US"/>
          <w14:textFill>
            <w14:solidFill>
              <w14:srgbClr w14:val="000000"/>
            </w14:solidFill>
          </w14:textFill>
        </w:rPr>
        <w:t>b et al. 2013). These effects typically occur when the suppression of a competitor species is stronger than the direct competitive effects (Levine et al 1999). The most prevalent examples of indirect facilitation are seen through various pollinator interaction and through natural ecosystem engineering</w:t>
      </w:r>
      <w:ins w:id="159" w:date="2022-01-04T17:18:29Z" w:author="zenrunner">
        <w:r>
          <w:rPr>
            <w:outline w:val="0"/>
            <w:color w:val="000000"/>
            <w:u w:color="000000"/>
            <w:rtl w:val="0"/>
            <w:lang w:val="en-US"/>
            <w14:textFill>
              <w14:solidFill>
                <w14:srgbClr w14:val="000000"/>
              </w14:solidFill>
            </w14:textFill>
          </w:rPr>
          <w:t xml:space="preserve"> (citation - you mean by keystone or foundation species?)</w:t>
        </w:r>
      </w:ins>
      <w:r>
        <w:rPr>
          <w:outline w:val="0"/>
          <w:color w:val="000000"/>
          <w:u w:color="000000"/>
          <w:rtl w:val="0"/>
          <w:lang w:val="en-US"/>
          <w14:textFill>
            <w14:solidFill>
              <w14:srgbClr w14:val="000000"/>
            </w14:solidFill>
          </w14:textFill>
        </w:rPr>
        <w:t xml:space="preserve">. Most indirect facilitative interactions mediated by pollinators have focused on the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magnet species</w:t>
      </w:r>
      <w:r>
        <w:rPr>
          <w:outline w:val="0"/>
          <w:color w:val="000000"/>
          <w:u w:color="000000"/>
          <w:rtl w:val="0"/>
          <w:lang w:val="en-US"/>
          <w14:textFill>
            <w14:solidFill>
              <w14:srgbClr w14:val="000000"/>
            </w14:solidFill>
          </w14:textFill>
        </w:rPr>
        <w:t>”</w:t>
      </w:r>
      <w:del w:id="160" w:date="2022-01-04T17:18:49Z" w:author="zenrunner">
        <w:r>
          <w:rPr>
            <w:outline w:val="0"/>
            <w:color w:val="000000"/>
            <w:u w:color="000000"/>
            <w:rtl w:val="0"/>
            <w:lang w:val="en-US"/>
            <w14:textFill>
              <w14:solidFill>
                <w14:srgbClr w14:val="000000"/>
              </w14:solidFill>
            </w14:textFill>
          </w:rPr>
          <w:delText>,</w:delText>
        </w:r>
      </w:del>
      <w:r>
        <w:rPr>
          <w:outline w:val="0"/>
          <w:color w:val="000000"/>
          <w:u w:color="000000"/>
          <w:rtl w:val="0"/>
          <w:lang w:val="en-US"/>
          <w14:textFill>
            <w14:solidFill>
              <w14:srgbClr w14:val="000000"/>
            </w14:solidFill>
          </w14:textFill>
        </w:rPr>
        <w:t xml:space="preserve"> </w:t>
      </w:r>
      <w:del w:id="161" w:date="2022-01-04T17:19:14Z" w:author="zenrunner">
        <w:r>
          <w:rPr>
            <w:outline w:val="0"/>
            <w:color w:val="000000"/>
            <w:u w:color="000000"/>
            <w:rtl w:val="0"/>
            <w:lang w:val="en-US"/>
            <w14:textFill>
              <w14:solidFill>
                <w14:srgbClr w14:val="000000"/>
              </w14:solidFill>
            </w14:textFill>
          </w:rPr>
          <w:delText>which</w:delText>
        </w:r>
      </w:del>
      <w:ins w:id="162" w:date="2022-01-04T17:19:14Z" w:author="zenrunner">
        <w:r>
          <w:rPr>
            <w:outline w:val="0"/>
            <w:color w:val="000000"/>
            <w:u w:color="000000"/>
            <w:rtl w:val="0"/>
            <w:lang w:val="en-US"/>
            <w14:textFill>
              <w14:solidFill>
                <w14:srgbClr w14:val="000000"/>
              </w14:solidFill>
            </w14:textFill>
          </w:rPr>
          <w:t>that</w:t>
        </w:r>
      </w:ins>
      <w:r>
        <w:rPr>
          <w:outline w:val="0"/>
          <w:color w:val="000000"/>
          <w:u w:color="000000"/>
          <w:rtl w:val="0"/>
          <w:lang w:val="en-US"/>
          <w14:textFill>
            <w14:solidFill>
              <w14:srgbClr w14:val="000000"/>
            </w14:solidFill>
          </w14:textFill>
        </w:rPr>
        <w:t xml:space="preserve"> are individuals who attract significant numbers of pollinators, thus enhancing the pollination success of less attractive individuals (Braun &amp; Lortie 2019; Debnam et al. 2021). This positive interaction between the attractive </w:t>
      </w:r>
      <w:ins w:id="163" w:date="2022-01-04T17:19:32Z" w:author="zenrunner">
        <w:r>
          <w:rPr>
            <w:outline w:val="0"/>
            <w:color w:val="000000"/>
            <w:u w:color="000000"/>
            <w:rtl w:val="0"/>
            <w:lang w:val="en-US"/>
            <w14:textFill>
              <w14:solidFill>
                <w14:srgbClr w14:val="000000"/>
              </w14:solidFill>
            </w14:textFill>
          </w:rPr>
          <w:t xml:space="preserve">individual </w:t>
        </w:r>
      </w:ins>
      <w:r>
        <w:rPr>
          <w:outline w:val="0"/>
          <w:color w:val="000000"/>
          <w:u w:color="000000"/>
          <w:rtl w:val="0"/>
          <w:lang w:val="en-US"/>
          <w14:textFill>
            <w14:solidFill>
              <w14:srgbClr w14:val="000000"/>
            </w14:solidFill>
          </w14:textFill>
        </w:rPr>
        <w:t>plant</w:t>
      </w:r>
      <w:ins w:id="164" w:date="2022-01-04T17:19:34Z" w:author="zenrunner">
        <w:r>
          <w:rPr>
            <w:outline w:val="0"/>
            <w:color w:val="000000"/>
            <w:u w:color="000000"/>
            <w:rtl w:val="0"/>
            <w:lang w:val="en-US"/>
            <w14:textFill>
              <w14:solidFill>
                <w14:srgbClr w14:val="000000"/>
              </w14:solidFill>
            </w14:textFill>
          </w:rPr>
          <w:t>s</w:t>
        </w:r>
      </w:ins>
      <w:r>
        <w:rPr>
          <w:outline w:val="0"/>
          <w:color w:val="000000"/>
          <w:u w:color="000000"/>
          <w:rtl w:val="0"/>
          <w:lang w:val="en-US"/>
          <w14:textFill>
            <w14:solidFill>
              <w14:srgbClr w14:val="000000"/>
            </w14:solidFill>
          </w14:textFill>
        </w:rPr>
        <w:t xml:space="preserve"> </w:t>
      </w:r>
      <w:del w:id="165" w:date="2022-01-04T17:19:36Z" w:author="zenrunner">
        <w:r>
          <w:rPr>
            <w:outline w:val="0"/>
            <w:color w:val="000000"/>
            <w:u w:color="000000"/>
            <w:rtl w:val="0"/>
            <w:lang w:val="en-US"/>
            <w14:textFill>
              <w14:solidFill>
                <w14:srgbClr w14:val="000000"/>
              </w14:solidFill>
            </w14:textFill>
          </w:rPr>
          <w:delText xml:space="preserve">individuals </w:delText>
        </w:r>
      </w:del>
      <w:r>
        <w:rPr>
          <w:outline w:val="0"/>
          <w:color w:val="000000"/>
          <w:u w:color="000000"/>
          <w:rtl w:val="0"/>
          <w:lang w:val="en-US"/>
          <w14:textFill>
            <w14:solidFill>
              <w14:srgbClr w14:val="000000"/>
            </w14:solidFill>
          </w14:textFill>
        </w:rPr>
        <w:t>with various pollinating species indirectly enhance the ability for the associating less attractive species to experience pollination</w:t>
      </w:r>
      <w:ins w:id="166" w:date="2022-01-04T17:19:44Z" w:author="zenrunner">
        <w:r>
          <w:rPr>
            <w:outline w:val="0"/>
            <w:color w:val="000000"/>
            <w:u w:color="000000"/>
            <w:rtl w:val="0"/>
            <w:lang w:val="en-US"/>
            <w14:textFill>
              <w14:solidFill>
                <w14:srgbClr w14:val="000000"/>
              </w14:solidFill>
            </w14:textFill>
          </w:rPr>
          <w:t xml:space="preserve"> (citation)</w:t>
        </w:r>
      </w:ins>
      <w:r>
        <w:rPr>
          <w:outline w:val="0"/>
          <w:color w:val="000000"/>
          <w:u w:color="000000"/>
          <w:rtl w:val="0"/>
          <w:lang w:val="en-US"/>
          <w14:textFill>
            <w14:solidFill>
              <w14:srgbClr w14:val="000000"/>
            </w14:solidFill>
          </w14:textFill>
        </w:rPr>
        <w:t>. Ecosystem engineers can indirectly influence the germination, growth and survival of various plant species through indirect facilitation. These biological engineers, such as ants, indirectly increase the abundance and richness of plant species through activities such as soil bioturbation (Sosa &amp; Brazeiro 2010)</w:t>
      </w:r>
      <w:ins w:id="167" w:date="2022-01-04T17:20:12Z" w:author="zenrunner">
        <w:r>
          <w:rPr>
            <w:outline w:val="0"/>
            <w:color w:val="000000"/>
            <w:u w:color="000000"/>
            <w:rtl w:val="0"/>
            <w:lang w:val="en-US"/>
            <w14:textFill>
              <w14:solidFill>
                <w14:srgbClr w14:val="000000"/>
              </w14:solidFill>
            </w14:textFill>
          </w:rPr>
          <w:t xml:space="preserve"> or seed dispersal ? (citations)</w:t>
        </w:r>
      </w:ins>
      <w:r>
        <w:rPr>
          <w:outline w:val="0"/>
          <w:color w:val="000000"/>
          <w:u w:color="000000"/>
          <w:rtl w:val="0"/>
          <w:lang w:val="en-US"/>
          <w14:textFill>
            <w14:solidFill>
              <w14:srgbClr w14:val="000000"/>
            </w14:solidFill>
          </w14:textFill>
        </w:rPr>
        <w:t xml:space="preserve">. Species that transform living or non-living materials from one physical state to another are seen as allogenic engineers (Sosa &amp; Brazeiro 2010; Walker et al. 2015). </w:t>
      </w:r>
      <w:ins w:id="168" w:date="2022-01-04T17:20:35Z" w:author="zenrunner">
        <w:r>
          <w:rPr>
            <w:outline w:val="0"/>
            <w:color w:val="000000"/>
            <w:u w:color="000000"/>
            <w:rtl w:val="0"/>
            <w:lang w:val="en-US"/>
            <w14:textFill>
              <w14:solidFill>
                <w14:srgbClr w14:val="000000"/>
              </w14:solidFill>
            </w14:textFill>
          </w:rPr>
          <w:t>Allongenic means</w:t>
        </w:r>
      </w:ins>
      <w:ins w:id="169" w:date="2022-01-04T17:20:35Z" w:author="zenrunner">
        <w:r>
          <w:rPr>
            <w:outline w:val="0"/>
            <w:color w:val="000000"/>
            <w:u w:color="000000"/>
            <w:rtl w:val="0"/>
            <w:lang w:val="en-US"/>
            <w14:textFill>
              <w14:solidFill>
                <w14:srgbClr w14:val="000000"/>
              </w14:solidFill>
            </w14:textFill>
          </w:rPr>
          <w:t xml:space="preserve">… </w:t>
        </w:r>
      </w:ins>
      <w:ins w:id="170" w:date="2022-01-04T17:20:35Z" w:author="zenrunner">
        <w:r>
          <w:rPr>
            <w:outline w:val="0"/>
            <w:color w:val="000000"/>
            <w:u w:color="000000"/>
            <w:rtl w:val="0"/>
            <w:lang w:val="en-US"/>
            <w14:textFill>
              <w14:solidFill>
                <w14:srgbClr w14:val="000000"/>
              </w14:solidFill>
            </w14:textFill>
          </w:rPr>
          <w:t xml:space="preserve">that </w:t>
        </w:r>
      </w:ins>
      <w:del w:id="171" w:date="2022-01-04T17:20:36Z" w:author="zenrunner">
        <w:r>
          <w:rPr>
            <w:outline w:val="0"/>
            <w:color w:val="000000"/>
            <w:u w:color="000000"/>
            <w:rtl w:val="0"/>
            <w:lang w:val="en-US"/>
            <w14:textFill>
              <w14:solidFill>
                <w14:srgbClr w14:val="000000"/>
              </w14:solidFill>
            </w14:textFill>
          </w:rPr>
          <w:delText>T</w:delText>
        </w:r>
      </w:del>
      <w:ins w:id="172" w:date="2022-01-04T17:20:36Z" w:author="zenrunner">
        <w:r>
          <w:rPr>
            <w:outline w:val="0"/>
            <w:color w:val="000000"/>
            <w:u w:color="000000"/>
            <w:rtl w:val="0"/>
            <w:lang w:val="en-US"/>
            <w14:textFill>
              <w14:solidFill>
                <w14:srgbClr w14:val="000000"/>
              </w14:solidFill>
            </w14:textFill>
          </w:rPr>
          <w:t>t</w:t>
        </w:r>
      </w:ins>
      <w:r>
        <w:rPr>
          <w:outline w:val="0"/>
          <w:color w:val="000000"/>
          <w:u w:color="000000"/>
          <w:rtl w:val="0"/>
          <w:lang w:val="en-US"/>
          <w14:textFill>
            <w14:solidFill>
              <w14:srgbClr w14:val="000000"/>
            </w14:solidFill>
          </w14:textFill>
        </w:rPr>
        <w:t xml:space="preserve">hese engineers </w:t>
      </w:r>
      <w:del w:id="173" w:date="2022-01-04T17:20:40Z" w:author="zenrunner">
        <w:r>
          <w:rPr>
            <w:outline w:val="0"/>
            <w:color w:val="000000"/>
            <w:u w:color="000000"/>
            <w:rtl w:val="0"/>
            <w:lang w:val="en-US"/>
            <w14:textFill>
              <w14:solidFill>
                <w14:srgbClr w14:val="000000"/>
              </w14:solidFill>
            </w14:textFill>
          </w:rPr>
          <w:delText>affecting</w:delText>
        </w:r>
      </w:del>
      <w:ins w:id="174" w:date="2022-01-04T17:20:44Z" w:author="zenrunner">
        <w:r>
          <w:rPr>
            <w:outline w:val="0"/>
            <w:color w:val="000000"/>
            <w:u w:color="000000"/>
            <w:rtl w:val="0"/>
            <w:lang w:val="en-US"/>
            <w14:textFill>
              <w14:solidFill>
                <w14:srgbClr w14:val="000000"/>
              </w14:solidFill>
            </w14:textFill>
          </w:rPr>
          <w:t>influence</w:t>
        </w:r>
      </w:ins>
      <w:r>
        <w:rPr>
          <w:outline w:val="0"/>
          <w:color w:val="000000"/>
          <w:u w:color="000000"/>
          <w:rtl w:val="0"/>
          <w:lang w:val="en-US"/>
          <w14:textFill>
            <w14:solidFill>
              <w14:srgbClr w14:val="000000"/>
            </w14:solidFill>
          </w14:textFill>
        </w:rPr>
        <w:t xml:space="preserve"> resource availability or environmental conditions needed for growth, germination, and survival can have substantial effects via indirect plant-animal interactions.  Therefore, these complex indirect facilitative interactions are crucial in ecological systems, as the indirect benefits experience by interacting species potentially increase their overall survival, leading to changes in both community composition and abundance.</w:t>
      </w:r>
      <w:ins w:id="175" w:date="2022-01-04T17:21:38Z" w:author="zenrunner">
        <w:r>
          <w:rPr>
            <w:outline w:val="0"/>
            <w:color w:val="000000"/>
            <w:u w:color="000000"/>
            <w:rtl w:val="0"/>
            <w:lang w:val="en-US"/>
            <w14:textFill>
              <w14:solidFill>
                <w14:srgbClr w14:val="000000"/>
              </w14:solidFill>
            </w14:textFill>
          </w:rPr>
          <w:t xml:space="preserve"> Ok - good ending here next step maybe - need to identify these engineering species in more species to better support them?</w:t>
        </w:r>
      </w:ins>
    </w:p>
    <w:p>
      <w:pPr>
        <w:pStyle w:val="Body"/>
        <w:spacing w:line="480" w:lineRule="auto"/>
        <w:rPr>
          <w:outline w:val="0"/>
          <w:color w:val="000000"/>
          <w:u w:color="000000"/>
          <w14:textFill>
            <w14:solidFill>
              <w14:srgbClr w14:val="000000"/>
            </w14:solidFill>
          </w14:textFill>
        </w:rPr>
      </w:pPr>
    </w:p>
    <w:p>
      <w:pPr>
        <w:pStyle w:val="Body"/>
        <w:spacing w:line="480" w:lineRule="auto"/>
        <w:rPr>
          <w:i w:val="1"/>
          <w:iCs w:val="1"/>
          <w:outline w:val="0"/>
          <w:color w:val="000000"/>
          <w:u w:color="000000"/>
          <w14:textFill>
            <w14:solidFill>
              <w14:srgbClr w14:val="000000"/>
            </w14:solidFill>
          </w14:textFill>
        </w:rPr>
      </w:pPr>
      <w:r>
        <w:rPr>
          <w:i w:val="1"/>
          <w:iCs w:val="1"/>
          <w:outline w:val="0"/>
          <w:color w:val="000000"/>
          <w:u w:color="000000"/>
          <w:rtl w:val="0"/>
          <w:lang w:val="en-US"/>
          <w14:textFill>
            <w14:solidFill>
              <w14:srgbClr w14:val="000000"/>
            </w14:solidFill>
          </w14:textFill>
        </w:rPr>
        <w:t>Exploitative Competition:</w:t>
      </w:r>
    </w:p>
    <w:p>
      <w:pPr>
        <w:pStyle w:val="Body"/>
        <w:spacing w:line="48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Competition between animal individuals for common resource is typically seen as a direct interaction since the species directly interact with one another. However, in the case of exploitative competition, a plant species presence a resource such as seeds, fruit or flowers, to two interacting species (Vesterlund et al. 2012; Sotomayer &amp; Lortie 2015). This indirect competition can result in either a net positive or negative effect on interacting species (Samson et al. 1992). For instance, moose can reduce the overall biomass of pine branches or other ground plant matter through herbivory which in turn reduces both branch availability for aphid species and other terrestrial plant matter for smaller vertebrates (Vesterlund et al. 2012; Pedersen &amp; Pedersen 2021). With this indirect competitive interaction, we could expect to see a potential decrease in negatively affected herbivore populations as they are outcompeted in their ecosystem and have a reduction in their available resources. While the effects on the interacting animal species tend to be negative, an overall positive effect can be experienced by the host plant species (Preisser &amp; Elkinton 2008). If the presence of this interaction leads to the decline of another herbivore species which causes more damage to the host plant than the other, then the interacting plant species will benefit (English-Loed &amp; Karban 1988; Preisser &amp; Elkinton 2008). </w:t>
      </w:r>
    </w:p>
    <w:p>
      <w:pPr>
        <w:pStyle w:val="Body"/>
        <w:spacing w:line="480" w:lineRule="auto"/>
        <w:rPr>
          <w:ins w:id="176" w:date="2022-01-04T17:22:56Z" w:author="zenrunne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This outcome is significantly more likely to occur if the interacting herbivore species vary greatly both in size and overall impact on plant fitness. It is evident that the impacts experienced by both plant and animal species during exploitative competition impact the overall fitness of all associated species, while also contributing to the local community composition.</w:t>
      </w:r>
      <w:ins w:id="177" w:date="2022-01-04T17:22:56Z" w:author="zenrunner">
        <w:r>
          <w:rPr>
            <w:outline w:val="0"/>
            <w:color w:val="000000"/>
            <w:u w:color="000000"/>
            <w:rtl w:val="0"/>
            <w:lang w:val="en-US"/>
            <w14:textFill>
              <w14:solidFill>
                <w14:srgbClr w14:val="000000"/>
              </w14:solidFill>
            </w14:textFill>
          </w:rPr>
          <w:t xml:space="preserve"> Same - very descriptive - need some insights, next steps, gaps, the future.</w:t>
        </w:r>
      </w:ins>
    </w:p>
    <w:p>
      <w:pPr>
        <w:pStyle w:val="Body"/>
        <w:spacing w:line="480" w:lineRule="auto"/>
        <w:rPr>
          <w:ins w:id="178" w:date="2022-01-04T17:22:56Z" w:author="zenrunner"/>
          <w:outline w:val="0"/>
          <w:color w:val="000000"/>
          <w:u w:color="000000"/>
          <w:lang w:val="en-US"/>
          <w14:textFill>
            <w14:solidFill>
              <w14:srgbClr w14:val="000000"/>
            </w14:solidFill>
          </w14:textFill>
        </w:rPr>
      </w:pPr>
    </w:p>
    <w:p>
      <w:pPr>
        <w:pStyle w:val="Body"/>
        <w:spacing w:line="480" w:lineRule="auto"/>
        <w:rPr>
          <w:outline w:val="0"/>
          <w:color w:val="000000"/>
          <w:u w:color="000000"/>
          <w14:textFill>
            <w14:solidFill>
              <w14:srgbClr w14:val="000000"/>
            </w14:solidFill>
          </w14:textFill>
        </w:rPr>
      </w:pPr>
    </w:p>
    <w:p>
      <w:pPr>
        <w:pStyle w:val="Body"/>
        <w:spacing w:line="48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IV. Conclusion</w:t>
      </w:r>
      <w:ins w:id="179" w:date="2022-01-04T17:23:02Z" w:author="zenrunner">
        <w:r>
          <w:rPr>
            <w:b w:val="1"/>
            <w:bCs w:val="1"/>
            <w:outline w:val="0"/>
            <w:color w:val="000000"/>
            <w:u w:color="000000"/>
            <w:rtl w:val="0"/>
            <w:lang w:val="en-US"/>
            <w14:textFill>
              <w14:solidFill>
                <w14:srgbClr w14:val="000000"/>
              </w14:solidFill>
            </w14:textFill>
          </w:rPr>
          <w:t>s:</w:t>
        </w:r>
      </w:ins>
      <w:del w:id="180" w:date="2022-01-04T17:23:01Z" w:author="zenrunner">
        <w:r>
          <w:rPr>
            <w:b w:val="1"/>
            <w:bCs w:val="1"/>
            <w:outline w:val="0"/>
            <w:color w:val="000000"/>
            <w:u w:color="000000"/>
            <w:rtl w:val="0"/>
            <w:lang w:val="en-US"/>
            <w14:textFill>
              <w14:solidFill>
                <w14:srgbClr w14:val="000000"/>
              </w14:solidFill>
            </w14:textFill>
          </w:rPr>
          <w:delText>:</w:delText>
        </w:r>
      </w:del>
    </w:p>
    <w:p>
      <w:pPr>
        <w:pStyle w:val="Body"/>
        <w:spacing w:line="480" w:lineRule="auto"/>
      </w:pPr>
      <w:r>
        <w:rPr>
          <w:outline w:val="0"/>
          <w:color w:val="000000"/>
          <w:u w:color="000000"/>
          <w:rtl w:val="0"/>
          <w:lang w:val="en-US"/>
          <w14:textFill>
            <w14:solidFill>
              <w14:srgbClr w14:val="000000"/>
            </w14:solidFill>
          </w14:textFill>
        </w:rPr>
        <w:t>The concept of plant-animal interactions in multiple ecological disciplines is a fundamental concept used applied to explain the dynamics of ecological communities and evolution. Through the simplification</w:t>
      </w:r>
      <w:ins w:id="181" w:date="2022-01-04T17:23:21Z" w:author="zenrunner">
        <w:r>
          <w:rPr>
            <w:outline w:val="0"/>
            <w:color w:val="000000"/>
            <w:u w:color="000000"/>
            <w:rtl w:val="0"/>
            <w:lang w:val="en-US"/>
            <w14:textFill>
              <w14:solidFill>
                <w14:srgbClr w14:val="000000"/>
              </w14:solidFill>
            </w14:textFill>
          </w:rPr>
          <w:t xml:space="preserve"> - is this the best word - perhaps subsetting instead</w:t>
        </w:r>
      </w:ins>
      <w:r>
        <w:rPr>
          <w:outline w:val="0"/>
          <w:color w:val="000000"/>
          <w:u w:color="000000"/>
          <w:rtl w:val="0"/>
          <w:lang w:val="en-US"/>
          <w14:textFill>
            <w14:solidFill>
              <w14:srgbClr w14:val="000000"/>
            </w14:solidFill>
          </w14:textFill>
        </w:rPr>
        <w:t xml:space="preserve"> of these plant-animal interactions, we are able to better </w:t>
      </w:r>
      <w:ins w:id="182" w:date="2022-01-04T17:23:29Z" w:author="zenrunner">
        <w:r>
          <w:rPr>
            <w:outline w:val="0"/>
            <w:color w:val="000000"/>
            <w:u w:color="000000"/>
            <w:rtl w:val="0"/>
            <w:lang w:val="en-US"/>
            <w14:textFill>
              <w14:solidFill>
                <w14:srgbClr w14:val="000000"/>
              </w14:solidFill>
            </w14:textFill>
          </w:rPr>
          <w:t xml:space="preserve">measure and infer </w:t>
        </w:r>
      </w:ins>
      <w:del w:id="183" w:date="2022-01-04T17:23:32Z" w:author="zenrunner">
        <w:r>
          <w:rPr>
            <w:outline w:val="0"/>
            <w:color w:val="000000"/>
            <w:u w:color="000000"/>
            <w:rtl w:val="0"/>
            <w:lang w:val="en-US"/>
            <w14:textFill>
              <w14:solidFill>
                <w14:srgbClr w14:val="000000"/>
              </w14:solidFill>
            </w14:textFill>
          </w:rPr>
          <w:delText xml:space="preserve">observe </w:delText>
        </w:r>
      </w:del>
      <w:r>
        <w:rPr>
          <w:outline w:val="0"/>
          <w:color w:val="000000"/>
          <w:u w:color="000000"/>
          <w:rtl w:val="0"/>
          <w:lang w:val="en-US"/>
          <w14:textFill>
            <w14:solidFill>
              <w14:srgbClr w14:val="000000"/>
            </w14:solidFill>
          </w14:textFill>
        </w:rPr>
        <w:t xml:space="preserve">their </w:t>
      </w:r>
      <w:del w:id="184" w:date="2022-01-04T17:23:35Z" w:author="zenrunner">
        <w:r>
          <w:rPr>
            <w:outline w:val="0"/>
            <w:color w:val="000000"/>
            <w:u w:color="000000"/>
            <w:rtl w:val="0"/>
            <w:lang w:val="en-US"/>
            <w14:textFill>
              <w14:solidFill>
                <w14:srgbClr w14:val="000000"/>
              </w14:solidFill>
            </w14:textFill>
          </w:rPr>
          <w:delText>overall impacts</w:delText>
        </w:r>
      </w:del>
      <w:ins w:id="185" w:date="2022-01-04T17:23:37Z" w:author="zenrunner">
        <w:r>
          <w:rPr>
            <w:outline w:val="0"/>
            <w:color w:val="000000"/>
            <w:u w:color="000000"/>
            <w:rtl w:val="0"/>
            <w:lang w:val="en-US"/>
            <w14:textFill>
              <w14:solidFill>
                <w14:srgbClr w14:val="000000"/>
              </w14:solidFill>
            </w14:textFill>
          </w:rPr>
          <w:t>net impacts</w:t>
        </w:r>
      </w:ins>
      <w:r>
        <w:rPr>
          <w:outline w:val="0"/>
          <w:color w:val="000000"/>
          <w:u w:color="000000"/>
          <w:rtl w:val="0"/>
          <w:lang w:val="en-US"/>
          <w14:textFill>
            <w14:solidFill>
              <w14:srgbClr w14:val="000000"/>
            </w14:solidFill>
          </w14:textFill>
        </w:rPr>
        <w:t xml:space="preserve"> on abundance, diversity, phenotypes, richness, and community composition (Strauss &amp; Irwinn 2004; Agrawal et al. 2007). </w:t>
      </w:r>
      <w:ins w:id="186" w:date="2022-01-04T17:23:49Z" w:author="zenrunner">
        <w:r>
          <w:rPr>
            <w:outline w:val="0"/>
            <w:color w:val="000000"/>
            <w:u w:color="000000"/>
            <w:rtl w:val="0"/>
            <w:lang w:val="en-US"/>
            <w14:textFill>
              <w14:solidFill>
                <w14:srgbClr w14:val="000000"/>
              </w14:solidFill>
            </w14:textFill>
          </w:rPr>
          <w:t xml:space="preserve"> Meaning? </w:t>
        </w:r>
      </w:ins>
      <w:r>
        <w:rPr>
          <w:outline w:val="0"/>
          <w:color w:val="000000"/>
          <w:u w:color="000000"/>
          <w:rtl w:val="0"/>
          <w:lang w:val="en-US"/>
          <w14:textFill>
            <w14:solidFill>
              <w14:srgbClr w14:val="000000"/>
            </w14:solidFill>
          </w14:textFill>
        </w:rPr>
        <w:t>The subsequent simplification</w:t>
      </w:r>
      <w:ins w:id="187" w:date="2022-01-04T17:23:55Z" w:author="zenrunner">
        <w:r>
          <w:rPr>
            <w:outline w:val="0"/>
            <w:color w:val="000000"/>
            <w:u w:color="000000"/>
            <w:rtl w:val="0"/>
            <w:lang w:val="en-US"/>
            <w14:textFill>
              <w14:solidFill>
                <w14:srgbClr w14:val="000000"/>
              </w14:solidFill>
            </w14:textFill>
          </w:rPr>
          <w:t xml:space="preserve"> - same</w:t>
        </w:r>
      </w:ins>
      <w:r>
        <w:rPr>
          <w:outline w:val="0"/>
          <w:color w:val="000000"/>
          <w:u w:color="000000"/>
          <w:rtl w:val="0"/>
          <w:lang w:val="en-US"/>
          <w14:textFill>
            <w14:solidFill>
              <w14:srgbClr w14:val="000000"/>
            </w14:solidFill>
          </w14:textFill>
        </w:rPr>
        <w:t xml:space="preserve"> of these plant-animal interactions has been divided into direct interactions between 2 species (Miller 1994; Schoener &amp; Spiller 1999; Denno &amp; Finke 2005), and indirect interactions mediated through a third individual (Strauss 1991; Bruno et al. 2003; Sotomayer &amp; Lortie 2015). Direct plant-animal interactions vary in the overall effect on plant-animal individuals with positive effects observed in mutualism (Bascompte &amp; Jordano 2007), and facilitation (Zuliani et al. 2021), or can result in net negative effects through competition (</w:t>
      </w:r>
      <w:r>
        <w:rPr>
          <w:rtl w:val="0"/>
        </w:rPr>
        <w:t>Jennings et al. 2016</w:t>
      </w:r>
      <w:r>
        <w:rPr>
          <w:outline w:val="0"/>
          <w:color w:val="000000"/>
          <w:u w:color="000000"/>
          <w:rtl w:val="0"/>
          <w:lang w:val="en-US"/>
          <w14:textFill>
            <w14:solidFill>
              <w14:srgbClr w14:val="000000"/>
            </w14:solidFill>
          </w14:textFill>
        </w:rPr>
        <w:t>), herbivory (</w:t>
      </w:r>
      <w:r>
        <w:rPr>
          <w:rtl w:val="0"/>
          <w:lang w:val="de-DE"/>
        </w:rPr>
        <w:t>Ohgushi 2005</w:t>
      </w:r>
      <w:r>
        <w:rPr>
          <w:outline w:val="0"/>
          <w:color w:val="000000"/>
          <w:u w:color="000000"/>
          <w:rtl w:val="0"/>
          <w:lang w:val="en-US"/>
          <w14:textFill>
            <w14:solidFill>
              <w14:srgbClr w14:val="000000"/>
            </w14:solidFill>
          </w14:textFill>
        </w:rPr>
        <w:t>), and amensalism (</w:t>
      </w:r>
      <w:r>
        <w:rPr>
          <w:rtl w:val="0"/>
          <w:lang w:val="en-US"/>
        </w:rPr>
        <w:t>Cumming &amp; Cumming 2003</w:t>
      </w:r>
      <w:r>
        <w:rPr>
          <w:outline w:val="0"/>
          <w:color w:val="000000"/>
          <w:u w:color="000000"/>
          <w:rtl w:val="0"/>
          <w:lang w:val="en-US"/>
          <w14:textFill>
            <w14:solidFill>
              <w14:srgbClr w14:val="000000"/>
            </w14:solidFill>
          </w14:textFill>
        </w:rPr>
        <w:t>). Similar to direct interactions, indirect interactions share the same classifications across plant-animal interactions, where the strength and/or direction of two interacting species is altered in the presence of a third species (Callaway 2007; Sotomayer &amp; Lortie 2015). Several of these interactions have the capacity to alter community composition and dynamics in their ecological systems. Several indirect interactions, such as apparent competition, can positively influence invasive plant species, reducing the abundance of native annuals and altering the community dynamic and various trophic interactions (</w:t>
      </w:r>
      <w:r>
        <w:rPr>
          <w:rtl w:val="0"/>
          <w:lang w:val="en-US"/>
        </w:rPr>
        <w:t>Orrock et al 2008; Bhattarai et al. 2017). Through observing these various plant-animal interactions, ecologists can further understand their effects on community abundance, diversity, and richness (</w:t>
      </w:r>
      <w:r>
        <w:rPr>
          <w:outline w:val="0"/>
          <w:color w:val="000000"/>
          <w:u w:color="000000"/>
          <w:rtl w:val="0"/>
          <w:lang w:val="en-US"/>
          <w14:textFill>
            <w14:solidFill>
              <w14:srgbClr w14:val="000000"/>
            </w14:solidFill>
          </w14:textFill>
        </w:rPr>
        <w:t>Strauss &amp; Irwinn 2004; Agrawal et al. 2007). Considering plant-animal interactions in ecosystems can provide the necessary insight needed for the conservation of many endangered species at relatively small and large spatial scales while also acting as a means for ecological conservation (Hansen et al. 2007).</w:t>
      </w:r>
      <w:ins w:id="188" w:date="2022-01-04T17:25:37Z" w:author="zenrunner">
        <w:r>
          <w:rPr>
            <w:outline w:val="0"/>
            <w:color w:val="000000"/>
            <w:u w:color="000000"/>
            <w:rtl w:val="0"/>
            <w:lang w:val="en-US"/>
            <w14:textFill>
              <w14:solidFill>
                <w14:srgbClr w14:val="000000"/>
              </w14:solidFill>
            </w14:textFill>
          </w:rPr>
          <w:t xml:space="preserve"> Agreed but this section needs more editing ok - please revise for flow, logic, and add next steps summarized - once you do for each section I think a bigger theme will emerge - ie plant-animal interactions are studied in different ways depending on the specific interaction subset or hypothesis but??? What is the big picture?</w:t>
        </w:r>
      </w:ins>
      <w:r>
        <w:rPr>
          <w:rFonts w:ascii="Arial Unicode MS" w:cs="Arial Unicode MS" w:hAnsi="Arial Unicode MS" w:eastAsia="Arial Unicode MS"/>
          <w:b w:val="0"/>
          <w:bCs w:val="0"/>
          <w:i w:val="0"/>
          <w:iCs w:val="0"/>
          <w:outline w:val="0"/>
          <w:color w:val="000000"/>
          <w:u w:color="000000"/>
          <w:lang w:val="en-US"/>
          <w14:textFill>
            <w14:solidFill>
              <w14:srgbClr w14:val="000000"/>
            </w14:solidFill>
          </w14:textFill>
        </w:rPr>
        <w:br w:type="page"/>
      </w:r>
    </w:p>
    <w:p>
      <w:pPr>
        <w:pStyle w:val="Body"/>
        <w:spacing w:line="48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Literature Cited</w:t>
      </w:r>
    </w:p>
    <w:p>
      <w:pPr>
        <w:pStyle w:val="Body"/>
        <w:spacing w:line="480" w:lineRule="auto"/>
      </w:pPr>
      <w:r>
        <w:rPr>
          <w:rtl w:val="0"/>
          <w:lang w:val="en-US"/>
        </w:rPr>
        <w:t>Agrawal, Anurag A., David D. Ackerly, Fred Adler, A Elizabeth Arnold, Carla C</w:t>
      </w:r>
      <w:r>
        <w:rPr>
          <w:rtl w:val="0"/>
        </w:rPr>
        <w:t>á</w:t>
      </w:r>
      <w:r>
        <w:rPr>
          <w:rtl w:val="0"/>
          <w:lang w:val="es-ES_tradnl"/>
        </w:rPr>
        <w:t xml:space="preserve">ceres, Daniel </w:t>
        <w:tab/>
        <w:t xml:space="preserve">F. Doak, Eric Post, et al. 2007. </w:t>
      </w:r>
      <w:r>
        <w:rPr>
          <w:rtl w:val="1"/>
          <w:lang w:val="ar-SA" w:bidi="ar-SA"/>
        </w:rPr>
        <w:t>“</w:t>
      </w:r>
      <w:r>
        <w:rPr>
          <w:rtl w:val="0"/>
          <w:lang w:val="en-US"/>
        </w:rPr>
        <w:t xml:space="preserve">Filling Key Gaps in Population and Community </w:t>
        <w:tab/>
        <w:t>Ecology.</w:t>
      </w:r>
      <w:r>
        <w:rPr>
          <w:rtl w:val="0"/>
        </w:rPr>
        <w:t xml:space="preserve">” </w:t>
      </w:r>
      <w:r>
        <w:rPr>
          <w:rtl w:val="0"/>
          <w:lang w:val="en-US"/>
        </w:rPr>
        <w:t>Frontiers in Ecology and the Environment 5 (3): 145</w:t>
      </w:r>
      <w:r>
        <w:rPr>
          <w:rtl w:val="0"/>
        </w:rPr>
        <w:t>–</w:t>
      </w:r>
      <w:r>
        <w:rPr>
          <w:rtl w:val="0"/>
          <w:lang w:val="pt-PT"/>
        </w:rPr>
        <w:t xml:space="preserve">52. </w:t>
        <w:tab/>
        <w:t>https://doi.org/10.1890/1540-9295(2007)5[145:FKGIPA]2.0.CO;2.</w:t>
      </w:r>
    </w:p>
    <w:p>
      <w:pPr>
        <w:pStyle w:val="Body"/>
        <w:spacing w:line="480" w:lineRule="auto"/>
        <w:rPr>
          <w:ins w:id="189" w:date="2022-01-04T17:21:55Z" w:author="zenrunner"/>
        </w:rPr>
      </w:pPr>
      <w:r>
        <w:rPr>
          <w:rtl w:val="0"/>
        </w:rPr>
        <w:t>B</w:t>
      </w:r>
      <w:r>
        <w:rPr>
          <w:rtl w:val="0"/>
        </w:rPr>
        <w:t>á</w:t>
      </w:r>
      <w:r>
        <w:rPr>
          <w:rtl w:val="0"/>
          <w:lang w:val="en-US"/>
        </w:rPr>
        <w:t xml:space="preserve">ez, Selene, Scott L. Collins, David Lightfoot, and Terri L. Koontz. 2006. </w:t>
      </w:r>
      <w:r>
        <w:rPr>
          <w:rtl w:val="1"/>
          <w:lang w:val="ar-SA" w:bidi="ar-SA"/>
        </w:rPr>
        <w:t>“</w:t>
      </w:r>
      <w:r>
        <w:rPr>
          <w:rtl w:val="0"/>
        </w:rPr>
        <w:t xml:space="preserve">BOTTOM-UP </w:t>
        <w:tab/>
        <w:t xml:space="preserve">REGULATION OF PLANT COMMUNITY STRUCTURE IN AN ARIDLAND </w:t>
        <w:tab/>
        <w:t>ECOSYSTEM.</w:t>
      </w:r>
      <w:r>
        <w:rPr>
          <w:rtl w:val="0"/>
        </w:rPr>
        <w:t xml:space="preserve">” </w:t>
      </w:r>
      <w:r>
        <w:rPr>
          <w:rtl w:val="0"/>
        </w:rPr>
        <w:t>Ecology 87 (11): 2746</w:t>
      </w:r>
      <w:r>
        <w:rPr>
          <w:rtl w:val="0"/>
        </w:rPr>
        <w:t>–</w:t>
      </w:r>
      <w:r>
        <w:rPr>
          <w:rtl w:val="0"/>
          <w:lang w:val="en-US"/>
        </w:rPr>
        <w:t>54. https://doi.org/10.1890/0012-</w:t>
        <w:tab/>
        <w:t>9658(2006)87[2746:BROPCS]2.0.CO;2.</w:t>
      </w:r>
      <w:ins w:id="190" w:date="2022-01-04T17:21:55Z" w:author="zenrunner">
        <w:r>
          <w:rPr>
            <w:rtl w:val="0"/>
            <w:lang w:val="en-US"/>
          </w:rPr>
          <w:t xml:space="preserve"> — </w:t>
        </w:r>
      </w:ins>
      <w:ins w:id="191" w:date="2022-01-04T17:21:55Z" w:author="zenrunner">
        <w:r>
          <w:rPr>
            <w:rtl w:val="0"/>
            <w:lang w:val="en-US"/>
          </w:rPr>
          <w:t>this citation needs formatting</w:t>
        </w:r>
      </w:ins>
    </w:p>
    <w:p>
      <w:pPr>
        <w:pStyle w:val="Body"/>
        <w:spacing w:line="480" w:lineRule="auto"/>
      </w:pPr>
    </w:p>
    <w:p>
      <w:pPr>
        <w:pStyle w:val="Body"/>
        <w:spacing w:line="480" w:lineRule="auto"/>
      </w:pPr>
      <w:r>
        <w:rPr>
          <w:rtl w:val="0"/>
          <w:lang w:val="en-US"/>
        </w:rPr>
        <w:t>Bas, Josep M., Pere Pons, and Crisanto G</w:t>
      </w:r>
      <w:r>
        <w:rPr>
          <w:rtl w:val="0"/>
          <w:lang w:val="es-ES_tradnl"/>
        </w:rPr>
        <w:t>ó</w:t>
      </w:r>
      <w:r>
        <w:rPr>
          <w:rtl w:val="0"/>
        </w:rPr>
        <w:t xml:space="preserve">mez. 2006. </w:t>
      </w:r>
      <w:r>
        <w:rPr>
          <w:rtl w:val="1"/>
          <w:lang w:val="ar-SA" w:bidi="ar-SA"/>
        </w:rPr>
        <w:t>“</w:t>
      </w:r>
      <w:r>
        <w:rPr>
          <w:rtl w:val="0"/>
          <w:lang w:val="en-US"/>
        </w:rPr>
        <w:t xml:space="preserve">Exclusive Frugivory and Seed Dispersal </w:t>
        <w:tab/>
        <w:t>of Rhamnus Alaternus in the Bird Breeding Season.</w:t>
      </w:r>
      <w:r>
        <w:rPr>
          <w:rtl w:val="0"/>
        </w:rPr>
        <w:t xml:space="preserve">” </w:t>
      </w:r>
      <w:r>
        <w:rPr>
          <w:rtl w:val="0"/>
        </w:rPr>
        <w:t>Plant Ecology 183 (1): 77</w:t>
      </w:r>
      <w:r>
        <w:rPr>
          <w:rtl w:val="0"/>
        </w:rPr>
        <w:t>–</w:t>
      </w:r>
      <w:r>
        <w:rPr>
          <w:rtl w:val="0"/>
        </w:rPr>
        <w:t xml:space="preserve">89. </w:t>
        <w:tab/>
        <w:t>https://doi.org/10.1007/s11258-005-9008-0.</w:t>
      </w:r>
    </w:p>
    <w:p>
      <w:pPr>
        <w:pStyle w:val="Body"/>
        <w:spacing w:line="480" w:lineRule="auto"/>
      </w:pPr>
      <w:r>
        <w:rPr>
          <w:rtl w:val="0"/>
        </w:rPr>
        <w:t xml:space="preserve">Barbosa, Pedro, Jessica Hines, Ian Kaplan, Holly Martinson, Adrianna Szczepaniec, and Zsofia </w:t>
        <w:tab/>
        <w:t xml:space="preserve">Szendrei. 2009. </w:t>
      </w:r>
      <w:r>
        <w:rPr>
          <w:rtl w:val="1"/>
          <w:lang w:val="ar-SA" w:bidi="ar-SA"/>
        </w:rPr>
        <w:t>“</w:t>
      </w:r>
      <w:r>
        <w:rPr>
          <w:rtl w:val="0"/>
          <w:lang w:val="en-US"/>
        </w:rPr>
        <w:t xml:space="preserve">Associational Resistance and Associational Susceptibility: Having Right </w:t>
        <w:tab/>
        <w:t>or Wrong Neighbors.</w:t>
      </w:r>
      <w:r>
        <w:rPr>
          <w:rtl w:val="0"/>
        </w:rPr>
        <w:t xml:space="preserve">” </w:t>
      </w:r>
      <w:r>
        <w:rPr>
          <w:rtl w:val="0"/>
          <w:lang w:val="en-US"/>
        </w:rPr>
        <w:t>Annual Review of Ecology, Evolution, and Systematics 40 (1): 1</w:t>
      </w:r>
      <w:r>
        <w:rPr>
          <w:rtl w:val="0"/>
        </w:rPr>
        <w:t>–</w:t>
        <w:tab/>
      </w:r>
      <w:r>
        <w:rPr>
          <w:rtl w:val="0"/>
          <w:lang w:val="en-US"/>
        </w:rPr>
        <w:t>20. https://doi.org/10.1146/annurev.ecolsys.110308.120242.</w:t>
      </w:r>
    </w:p>
    <w:p>
      <w:pPr>
        <w:pStyle w:val="Body"/>
        <w:spacing w:line="480" w:lineRule="auto"/>
      </w:pPr>
      <w:r>
        <w:rPr>
          <w:rtl w:val="0"/>
          <w:lang w:val="fr-FR"/>
        </w:rPr>
        <w:t xml:space="preserve">Bascompte, Jordi, and Pedro Jordano. 2007. </w:t>
      </w:r>
      <w:r>
        <w:rPr>
          <w:rtl w:val="1"/>
          <w:lang w:val="ar-SA" w:bidi="ar-SA"/>
        </w:rPr>
        <w:t>“</w:t>
      </w:r>
      <w:r>
        <w:rPr>
          <w:rtl w:val="0"/>
          <w:lang w:val="en-US"/>
        </w:rPr>
        <w:t xml:space="preserve">Plant-Animal Mutualistic Networks: The </w:t>
        <w:tab/>
        <w:t>Architecture of Biodiversity.</w:t>
      </w:r>
      <w:r>
        <w:rPr>
          <w:rtl w:val="0"/>
        </w:rPr>
        <w:t xml:space="preserve">” </w:t>
      </w:r>
      <w:r>
        <w:rPr>
          <w:rtl w:val="0"/>
          <w:lang w:val="en-US"/>
        </w:rPr>
        <w:t xml:space="preserve">Annual Review of Ecology, Evolution, and Systematics 38 </w:t>
        <w:tab/>
        <w:t>(1): 567</w:t>
      </w:r>
      <w:r>
        <w:rPr>
          <w:rtl w:val="0"/>
        </w:rPr>
        <w:t>–</w:t>
      </w:r>
      <w:r>
        <w:rPr>
          <w:rtl w:val="0"/>
          <w:lang w:val="it-IT"/>
        </w:rPr>
        <w:t>93. https://doi.org/10.1146/annurev.ecolsys.38.091206.095818.</w:t>
      </w:r>
    </w:p>
    <w:p>
      <w:pPr>
        <w:pStyle w:val="Body"/>
        <w:spacing w:line="480" w:lineRule="auto"/>
      </w:pPr>
      <w:r>
        <w:rPr>
          <w:rtl w:val="0"/>
          <w:lang w:val="en-US"/>
        </w:rPr>
        <w:t xml:space="preserve">Baum, Julia K., and Boris Worm. 2009. </w:t>
      </w:r>
      <w:r>
        <w:rPr>
          <w:rtl w:val="1"/>
          <w:lang w:val="ar-SA" w:bidi="ar-SA"/>
        </w:rPr>
        <w:t>“</w:t>
      </w:r>
      <w:r>
        <w:rPr>
          <w:rtl w:val="0"/>
          <w:lang w:val="it-IT"/>
        </w:rPr>
        <w:t xml:space="preserve">Cascading Top-down Effects of Changing Oceanic </w:t>
        <w:tab/>
        <w:t>Predator Abundances.</w:t>
      </w:r>
      <w:r>
        <w:rPr>
          <w:rtl w:val="0"/>
        </w:rPr>
        <w:t xml:space="preserve">” </w:t>
      </w:r>
      <w:r>
        <w:rPr>
          <w:rtl w:val="0"/>
          <w:lang w:val="en-US"/>
        </w:rPr>
        <w:t>Journal of Animal Ecology 78 (4): 699</w:t>
      </w:r>
      <w:r>
        <w:rPr>
          <w:rtl w:val="0"/>
        </w:rPr>
        <w:t>–</w:t>
      </w:r>
      <w:r>
        <w:rPr>
          <w:rtl w:val="0"/>
        </w:rPr>
        <w:t xml:space="preserve">714. </w:t>
        <w:tab/>
        <w:t>https://doi.org/10.1111/j.1365-2656.2009.01531.x.</w:t>
      </w:r>
    </w:p>
    <w:p>
      <w:pPr>
        <w:pStyle w:val="Body"/>
        <w:spacing w:line="480" w:lineRule="auto"/>
      </w:pPr>
      <w:r>
        <w:rPr>
          <w:rtl w:val="0"/>
          <w:lang w:val="en-US"/>
        </w:rPr>
        <w:t xml:space="preserve">Bertness, Mark D., and George H. Leonard. 1997. </w:t>
      </w:r>
      <w:r>
        <w:rPr>
          <w:rtl w:val="1"/>
          <w:lang w:val="ar-SA" w:bidi="ar-SA"/>
        </w:rPr>
        <w:t>“</w:t>
      </w:r>
      <w:r>
        <w:rPr>
          <w:rtl w:val="0"/>
          <w:lang w:val="en-US"/>
        </w:rPr>
        <w:t xml:space="preserve">The Role of Positive Interactions in </w:t>
        <w:tab/>
        <w:t>Communities: Lessons from Intertidal Habitats.</w:t>
      </w:r>
      <w:r>
        <w:rPr>
          <w:rtl w:val="0"/>
        </w:rPr>
        <w:t xml:space="preserve">” </w:t>
      </w:r>
      <w:r>
        <w:rPr>
          <w:rtl w:val="0"/>
        </w:rPr>
        <w:t xml:space="preserve">Ecology 78 (7): 1976. </w:t>
        <w:tab/>
        <w:t>https://doi.org/10.2307/2265938.</w:t>
      </w:r>
    </w:p>
    <w:p>
      <w:pPr>
        <w:pStyle w:val="Body"/>
        <w:spacing w:line="480" w:lineRule="auto"/>
      </w:pPr>
      <w:r>
        <w:rPr>
          <w:rtl w:val="0"/>
          <w:lang w:val="en-US"/>
        </w:rPr>
        <w:t xml:space="preserve">Bhattarai, Ganesh P., Laura A. Meyerson, and James T. Cronin. 2017. </w:t>
      </w:r>
      <w:r>
        <w:rPr>
          <w:rtl w:val="1"/>
          <w:lang w:val="ar-SA" w:bidi="ar-SA"/>
        </w:rPr>
        <w:t>“</w:t>
      </w:r>
      <w:r>
        <w:rPr>
          <w:rtl w:val="0"/>
          <w:lang w:val="en-US"/>
        </w:rPr>
        <w:t xml:space="preserve">Geographic Variation in </w:t>
        <w:tab/>
        <w:t>Apparent Competition between Native and Invasive Phragmites Australis.</w:t>
      </w:r>
      <w:r>
        <w:rPr>
          <w:rtl w:val="0"/>
        </w:rPr>
        <w:t xml:space="preserve">” </w:t>
      </w:r>
      <w:r>
        <w:rPr>
          <w:rtl w:val="0"/>
        </w:rPr>
        <w:t xml:space="preserve">Ecology 98 </w:t>
        <w:tab/>
        <w:t>(2): 349</w:t>
      </w:r>
      <w:r>
        <w:rPr>
          <w:rtl w:val="0"/>
        </w:rPr>
        <w:t>–</w:t>
      </w:r>
      <w:r>
        <w:rPr>
          <w:rtl w:val="0"/>
          <w:lang w:val="en-US"/>
        </w:rPr>
        <w:t>58. https://doi.org/10.1002/ecy.1646.</w:t>
      </w:r>
    </w:p>
    <w:p>
      <w:pPr>
        <w:pStyle w:val="p1"/>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Billick, Ian, and Ted J. Case. 1994. </w:t>
      </w:r>
      <w:r>
        <w:rPr>
          <w:rFonts w:ascii="Times New Roman" w:hAnsi="Times New Roman" w:hint="default"/>
          <w:sz w:val="24"/>
          <w:szCs w:val="24"/>
          <w:rtl w:val="0"/>
          <w:lang w:val="en-US"/>
        </w:rPr>
        <w:t>“</w:t>
      </w:r>
      <w:r>
        <w:rPr>
          <w:rFonts w:ascii="Times New Roman" w:hAnsi="Times New Roman"/>
          <w:sz w:val="24"/>
          <w:szCs w:val="24"/>
          <w:rtl w:val="0"/>
          <w:lang w:val="en-US"/>
        </w:rPr>
        <w:t>Higher Order Interactions in Ecological Communities: What Are They and How Can They Be Detected?</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Ecology</w:t>
      </w:r>
      <w:r>
        <w:rPr>
          <w:rFonts w:ascii="Times New Roman" w:hAnsi="Times New Roman"/>
          <w:sz w:val="24"/>
          <w:szCs w:val="24"/>
          <w:rtl w:val="0"/>
          <w:lang w:val="en-US"/>
        </w:rPr>
        <w:t xml:space="preserve"> 75 (6): 1529</w:t>
      </w:r>
      <w:r>
        <w:rPr>
          <w:rFonts w:ascii="Times New Roman" w:hAnsi="Times New Roman" w:hint="default"/>
          <w:sz w:val="24"/>
          <w:szCs w:val="24"/>
          <w:rtl w:val="0"/>
          <w:lang w:val="en-US"/>
        </w:rPr>
        <w:t>–</w:t>
      </w:r>
      <w:r>
        <w:rPr>
          <w:rFonts w:ascii="Times New Roman" w:hAnsi="Times New Roman"/>
          <w:sz w:val="24"/>
          <w:szCs w:val="24"/>
          <w:rtl w:val="0"/>
          <w:lang w:val="en-US"/>
        </w:rPr>
        <w:t>43. https://doi.org/10.2307/1939614.</w:t>
      </w:r>
    </w:p>
    <w:p>
      <w:pPr>
        <w:pStyle w:val="Body"/>
        <w:spacing w:line="480" w:lineRule="auto"/>
      </w:pPr>
      <w:r>
        <w:rPr>
          <w:rtl w:val="0"/>
          <w:lang w:val="de-DE"/>
        </w:rPr>
        <w:t xml:space="preserve">Bortolus, Alejandro, Evangelina Schwindt, and Oscar Iribarne. 2002. </w:t>
      </w:r>
      <w:r>
        <w:rPr>
          <w:rtl w:val="1"/>
          <w:lang w:val="ar-SA" w:bidi="ar-SA"/>
        </w:rPr>
        <w:t>“</w:t>
      </w:r>
      <w:r>
        <w:rPr>
          <w:rtl w:val="0"/>
          <w:lang w:val="de-DE"/>
        </w:rPr>
        <w:t xml:space="preserve">Positive Plant-Animal </w:t>
        <w:tab/>
        <w:t>Interactions in the High Marsh of an Argentinean Coastal Lagoon,</w:t>
      </w:r>
      <w:r>
        <w:rPr>
          <w:rtl w:val="0"/>
        </w:rPr>
        <w:t xml:space="preserve">” </w:t>
      </w:r>
      <w:r>
        <w:rPr>
          <w:rtl w:val="0"/>
        </w:rPr>
        <w:t>11.</w:t>
      </w:r>
    </w:p>
    <w:p>
      <w:pPr>
        <w:pStyle w:val="Body"/>
        <w:spacing w:line="480" w:lineRule="auto"/>
      </w:pPr>
      <w:r>
        <w:rPr>
          <w:rtl w:val="0"/>
          <w:lang w:val="en-US"/>
        </w:rPr>
        <w:t xml:space="preserve">Boucher, D H, S James, and K H Keeler. 1982. </w:t>
      </w:r>
      <w:r>
        <w:rPr>
          <w:rtl w:val="1"/>
          <w:lang w:val="ar-SA" w:bidi="ar-SA"/>
        </w:rPr>
        <w:t>“</w:t>
      </w:r>
      <w:r>
        <w:rPr>
          <w:rtl w:val="0"/>
          <w:lang w:val="en-US"/>
        </w:rPr>
        <w:t>The Ecology of Mutualism.</w:t>
      </w:r>
      <w:r>
        <w:rPr>
          <w:rtl w:val="0"/>
        </w:rPr>
        <w:t xml:space="preserve">” </w:t>
      </w:r>
      <w:r>
        <w:rPr>
          <w:rtl w:val="0"/>
          <w:lang w:val="en-US"/>
        </w:rPr>
        <w:t xml:space="preserve">Annual Review of </w:t>
        <w:tab/>
        <w:t>Ecology and Systematics 13 (1): 315</w:t>
      </w:r>
      <w:r>
        <w:rPr>
          <w:rtl w:val="0"/>
        </w:rPr>
        <w:t>–</w:t>
      </w:r>
      <w:r>
        <w:rPr>
          <w:rtl w:val="0"/>
          <w:lang w:val="it-IT"/>
        </w:rPr>
        <w:t xml:space="preserve">47. </w:t>
        <w:tab/>
        <w:t>https://doi.org/10.1146/annurev.es.13.110182.001531.</w:t>
      </w:r>
    </w:p>
    <w:p>
      <w:pPr>
        <w:pStyle w:val="Body"/>
        <w:spacing w:line="480" w:lineRule="auto"/>
      </w:pPr>
      <w:r>
        <w:rPr>
          <w:rtl w:val="0"/>
          <w:lang w:val="en-US"/>
        </w:rPr>
        <w:t xml:space="preserve">Braun, Jenna, and Christopher J. Lortie. 2019. </w:t>
      </w:r>
      <w:r>
        <w:rPr>
          <w:rtl w:val="1"/>
          <w:lang w:val="ar-SA" w:bidi="ar-SA"/>
        </w:rPr>
        <w:t>“</w:t>
      </w:r>
      <w:r>
        <w:rPr>
          <w:rtl w:val="0"/>
          <w:lang w:val="it-IT"/>
        </w:rPr>
        <w:t xml:space="preserve">Finding the Bees Knees: A Conceptual </w:t>
        <w:tab/>
        <w:t xml:space="preserve">Framework and Systematic Review of the Mechanisms of Pollinator-Mediated </w:t>
        <w:tab/>
        <w:t>Facilitation.</w:t>
      </w:r>
      <w:r>
        <w:rPr>
          <w:rtl w:val="0"/>
        </w:rPr>
        <w:t xml:space="preserve">” </w:t>
      </w:r>
      <w:r>
        <w:rPr>
          <w:rtl w:val="0"/>
          <w:lang w:val="en-US"/>
        </w:rPr>
        <w:t xml:space="preserve">Perspectives in Plant Ecology, Evolution and Systematics 36 (February): </w:t>
        <w:tab/>
        <w:t>33</w:t>
      </w:r>
      <w:r>
        <w:rPr>
          <w:rtl w:val="0"/>
        </w:rPr>
        <w:t>–</w:t>
      </w:r>
      <w:r>
        <w:rPr>
          <w:rtl w:val="0"/>
        </w:rPr>
        <w:t>40. https://doi.org/10.1016/j.ppees.2018.12.003.</w:t>
      </w:r>
    </w:p>
    <w:p>
      <w:pPr>
        <w:pStyle w:val="Body"/>
        <w:spacing w:line="480" w:lineRule="auto"/>
      </w:pPr>
      <w:r>
        <w:rPr>
          <w:rtl w:val="0"/>
          <w:lang w:val="en-US"/>
        </w:rPr>
        <w:t xml:space="preserve">Bronstein, Judith L. 1994. </w:t>
      </w:r>
      <w:r>
        <w:rPr>
          <w:rtl w:val="1"/>
          <w:lang w:val="ar-SA" w:bidi="ar-SA"/>
        </w:rPr>
        <w:t>“</w:t>
      </w:r>
      <w:r>
        <w:rPr>
          <w:rtl w:val="0"/>
          <w:lang w:val="en-US"/>
        </w:rPr>
        <w:t>Our Current Understanding of Mutualism.</w:t>
      </w:r>
      <w:r>
        <w:rPr>
          <w:rtl w:val="0"/>
        </w:rPr>
        <w:t xml:space="preserve">” </w:t>
      </w:r>
      <w:r>
        <w:rPr>
          <w:rtl w:val="0"/>
          <w:lang w:val="en-US"/>
        </w:rPr>
        <w:t xml:space="preserve">The Quarterly Review of </w:t>
        <w:tab/>
        <w:t>Biology 69 (1): 31</w:t>
      </w:r>
      <w:r>
        <w:rPr>
          <w:rtl w:val="0"/>
        </w:rPr>
        <w:t>–</w:t>
      </w:r>
      <w:r>
        <w:rPr>
          <w:rtl w:val="0"/>
          <w:lang w:val="en-US"/>
        </w:rPr>
        <w:t>51. https://doi.org/10.1086/418432.</w:t>
      </w:r>
    </w:p>
    <w:p>
      <w:pPr>
        <w:pStyle w:val="Body"/>
        <w:spacing w:line="480" w:lineRule="auto"/>
      </w:pPr>
      <w:r>
        <w:rPr>
          <w:rtl w:val="0"/>
          <w:lang w:val="de-DE"/>
        </w:rPr>
        <w:t>Bronstein, Judith L., Ruben Alarc</w:t>
      </w:r>
      <w:r>
        <w:rPr>
          <w:rtl w:val="0"/>
          <w:lang w:val="es-ES_tradnl"/>
        </w:rPr>
        <w:t>ó</w:t>
      </w:r>
      <w:r>
        <w:rPr>
          <w:rtl w:val="0"/>
          <w:lang w:val="de-DE"/>
        </w:rPr>
        <w:t xml:space="preserve">n, and Monica Geber. 2006. </w:t>
      </w:r>
      <w:r>
        <w:rPr>
          <w:rtl w:val="1"/>
          <w:lang w:val="ar-SA" w:bidi="ar-SA"/>
        </w:rPr>
        <w:t>“</w:t>
      </w:r>
      <w:r>
        <w:rPr>
          <w:rtl w:val="0"/>
          <w:lang w:val="en-US"/>
        </w:rPr>
        <w:t>The Evolution of Plant</w:t>
      </w:r>
      <w:r>
        <w:rPr>
          <w:rtl w:val="0"/>
        </w:rPr>
        <w:t>–</w:t>
      </w:r>
      <w:r>
        <w:rPr>
          <w:rtl w:val="0"/>
          <w:lang w:val="pt-PT"/>
        </w:rPr>
        <w:t xml:space="preserve">Insect </w:t>
        <w:tab/>
        <w:t>Mutualisms.</w:t>
      </w:r>
      <w:r>
        <w:rPr>
          <w:rtl w:val="0"/>
        </w:rPr>
        <w:t xml:space="preserve">” </w:t>
      </w:r>
      <w:r>
        <w:rPr>
          <w:rtl w:val="0"/>
          <w:lang w:val="en-US"/>
        </w:rPr>
        <w:t>New Phytologist 172 (3): 412</w:t>
      </w:r>
      <w:r>
        <w:rPr>
          <w:rtl w:val="0"/>
        </w:rPr>
        <w:t>–</w:t>
      </w:r>
      <w:r>
        <w:rPr>
          <w:rtl w:val="0"/>
        </w:rPr>
        <w:t xml:space="preserve">28. </w:t>
      </w:r>
      <w:r>
        <w:rPr>
          <w:i w:val="1"/>
          <w:iCs w:val="1"/>
          <w:rtl w:val="0"/>
          <w:lang w:val="de-DE"/>
        </w:rPr>
        <w:t>https</w:t>
      </w:r>
      <w:r>
        <w:rPr>
          <w:rtl w:val="0"/>
        </w:rPr>
        <w:t>://doi.org/10.1111/j.1469-</w:t>
        <w:tab/>
        <w:t>8137.2006.01864.x.</w:t>
      </w:r>
    </w:p>
    <w:p>
      <w:pPr>
        <w:pStyle w:val="Body"/>
        <w:spacing w:line="480" w:lineRule="auto"/>
      </w:pPr>
      <w:r>
        <w:rPr>
          <w:rtl w:val="0"/>
          <w:lang w:val="fr-FR"/>
        </w:rPr>
        <w:t xml:space="preserve">Brooker, Rob W., Fernando T. Maestre, Ragan M. Callaway, Christopher L. Lortie, Lohengrin </w:t>
        <w:tab/>
        <w:t xml:space="preserve">A. Cavieres, Georges Kunstler, Pierre Liancourt, et al. 2007. </w:t>
      </w:r>
      <w:r>
        <w:rPr>
          <w:rtl w:val="1"/>
          <w:lang w:val="ar-SA" w:bidi="ar-SA"/>
        </w:rPr>
        <w:t>“</w:t>
      </w:r>
      <w:r>
        <w:rPr>
          <w:rtl w:val="0"/>
          <w:lang w:val="en-US"/>
        </w:rPr>
        <w:t xml:space="preserve">Facilitation in Plant </w:t>
        <w:tab/>
        <w:t>Communities: The Past, the Present, and the Future.</w:t>
      </w:r>
      <w:r>
        <w:rPr>
          <w:rtl w:val="0"/>
        </w:rPr>
        <w:t xml:space="preserve">” </w:t>
      </w:r>
      <w:r>
        <w:rPr>
          <w:rtl w:val="0"/>
          <w:lang w:val="en-US"/>
        </w:rPr>
        <w:t xml:space="preserve">Journal of Ecology 0 (0): </w:t>
        <w:tab/>
        <w:t>070908024102002-??? https://doi.org/10.1111/j.1365-2745.2007.01295.x.</w:t>
      </w:r>
    </w:p>
    <w:p>
      <w:pPr>
        <w:pStyle w:val="Body"/>
        <w:spacing w:line="480" w:lineRule="auto"/>
      </w:pPr>
      <w:r>
        <w:rPr>
          <w:rtl w:val="0"/>
        </w:rPr>
        <w:t xml:space="preserve">Bruno, John F., John J. Stachowicz, and Mark D. Bertness. 2003. </w:t>
      </w:r>
      <w:r>
        <w:rPr>
          <w:rtl w:val="1"/>
          <w:lang w:val="ar-SA" w:bidi="ar-SA"/>
        </w:rPr>
        <w:t>“</w:t>
      </w:r>
      <w:r>
        <w:rPr>
          <w:rtl w:val="0"/>
          <w:lang w:val="en-US"/>
        </w:rPr>
        <w:t xml:space="preserve">Inclusion of Facilitation into </w:t>
        <w:tab/>
        <w:t>Ecological Theory.</w:t>
      </w:r>
      <w:r>
        <w:rPr>
          <w:rtl w:val="0"/>
        </w:rPr>
        <w:t xml:space="preserve">” </w:t>
      </w:r>
      <w:r>
        <w:rPr>
          <w:rtl w:val="0"/>
          <w:lang w:val="en-US"/>
        </w:rPr>
        <w:t>Trends in Ecology &amp; Evolution 18 (3): 119</w:t>
      </w:r>
      <w:r>
        <w:rPr>
          <w:rtl w:val="0"/>
        </w:rPr>
        <w:t>–</w:t>
      </w:r>
      <w:r>
        <w:rPr>
          <w:rtl w:val="0"/>
        </w:rPr>
        <w:t xml:space="preserve">25. </w:t>
        <w:tab/>
        <w:t>https://doi.org/10.1016/S0169-5347(02)00045-9.</w:t>
      </w:r>
    </w:p>
    <w:p>
      <w:pPr>
        <w:pStyle w:val="Body"/>
        <w:spacing w:line="480" w:lineRule="auto"/>
      </w:pPr>
      <w:r>
        <w:rPr>
          <w:rtl w:val="0"/>
          <w:lang w:val="it-IT"/>
        </w:rPr>
        <w:t xml:space="preserve">Callaway, Ragan M., R. W. Brooker, Philippe Choler, Zaal Kikvidze, Christopher J. Lortie, </w:t>
        <w:tab/>
        <w:t xml:space="preserve">Richard Michalet, Leonardo Paolini, et al. 2002. </w:t>
      </w:r>
      <w:r>
        <w:rPr>
          <w:rtl w:val="1"/>
          <w:lang w:val="ar-SA" w:bidi="ar-SA"/>
        </w:rPr>
        <w:t>“</w:t>
      </w:r>
      <w:r>
        <w:rPr>
          <w:rtl w:val="0"/>
          <w:lang w:val="en-US"/>
        </w:rPr>
        <w:t xml:space="preserve">Positive Interactions among Alpine </w:t>
        <w:tab/>
        <w:t>Plants Increase with Stress.</w:t>
      </w:r>
      <w:r>
        <w:rPr>
          <w:rtl w:val="0"/>
        </w:rPr>
        <w:t xml:space="preserve">” </w:t>
      </w:r>
      <w:r>
        <w:rPr>
          <w:rtl w:val="0"/>
          <w:lang w:val="fr-FR"/>
        </w:rPr>
        <w:t>Nature 417 (6891): 844</w:t>
      </w:r>
      <w:r>
        <w:rPr>
          <w:rtl w:val="0"/>
        </w:rPr>
        <w:t>–</w:t>
      </w:r>
      <w:r>
        <w:rPr>
          <w:rtl w:val="0"/>
        </w:rPr>
        <w:t xml:space="preserve">48. </w:t>
        <w:tab/>
        <w:t>https://doi.org/10.1038/nature00812.</w:t>
      </w:r>
    </w:p>
    <w:p>
      <w:pPr>
        <w:pStyle w:val="Body"/>
        <w:spacing w:line="480" w:lineRule="auto"/>
      </w:pPr>
      <w:r>
        <w:rPr>
          <w:rtl w:val="0"/>
          <w:lang w:val="en-US"/>
        </w:rPr>
        <w:t xml:space="preserve">Carpenter, Stephen R, James F Kitchell, and James R Hodgson. 2021. </w:t>
      </w:r>
      <w:r>
        <w:rPr>
          <w:rtl w:val="1"/>
          <w:lang w:val="ar-SA" w:bidi="ar-SA"/>
        </w:rPr>
        <w:t>“</w:t>
      </w:r>
      <w:r>
        <w:rPr>
          <w:rtl w:val="0"/>
          <w:lang w:val="en-US"/>
        </w:rPr>
        <w:t xml:space="preserve">Cascading Trophic </w:t>
        <w:tab/>
        <w:t>Interactions and Lake Productivity,</w:t>
      </w:r>
      <w:r>
        <w:rPr>
          <w:rtl w:val="0"/>
        </w:rPr>
        <w:t xml:space="preserve">” </w:t>
      </w:r>
      <w:r>
        <w:rPr>
          <w:rtl w:val="0"/>
        </w:rPr>
        <w:t>7.</w:t>
      </w:r>
    </w:p>
    <w:p>
      <w:pPr>
        <w:pStyle w:val="Body"/>
        <w:spacing w:line="480" w:lineRule="auto"/>
      </w:pPr>
      <w:r>
        <w:rPr>
          <w:rtl w:val="0"/>
          <w:lang w:val="en-US"/>
        </w:rPr>
        <w:t xml:space="preserve">Carson, Walter P., and Richard B. Root. 1999. </w:t>
      </w:r>
      <w:r>
        <w:rPr>
          <w:rtl w:val="1"/>
          <w:lang w:val="ar-SA" w:bidi="ar-SA"/>
        </w:rPr>
        <w:t>“</w:t>
      </w:r>
      <w:r>
        <w:rPr>
          <w:rtl w:val="0"/>
          <w:lang w:val="en-US"/>
        </w:rPr>
        <w:t xml:space="preserve">Top-down Effects of Insect Herbivores during </w:t>
        <w:tab/>
        <w:t>Early Succession: Influence on Biomass and Plant Dominance.</w:t>
      </w:r>
      <w:r>
        <w:rPr>
          <w:rtl w:val="0"/>
        </w:rPr>
        <w:t xml:space="preserve">” </w:t>
      </w:r>
      <w:r>
        <w:rPr>
          <w:rtl w:val="0"/>
          <w:lang w:val="it-IT"/>
        </w:rPr>
        <w:t xml:space="preserve">Oecologia 121 (2): 260. </w:t>
        <w:tab/>
        <w:t>https://doi.org/10.1007/s004420050928.</w:t>
      </w:r>
    </w:p>
    <w:p>
      <w:pPr>
        <w:pStyle w:val="Body"/>
        <w:spacing w:line="480" w:lineRule="auto"/>
      </w:pPr>
      <w:r>
        <w:rPr>
          <w:rtl w:val="0"/>
          <w:lang w:val="en-US"/>
        </w:rPr>
        <w:t xml:space="preserve">Chapin, F. Stuart, P. A. Matson, and Harold A. Mooney. 2002. Principles of Terrestrial </w:t>
        <w:tab/>
        <w:t>Ecosystem Ecology. New York: Springer.</w:t>
      </w:r>
    </w:p>
    <w:p>
      <w:pPr>
        <w:pStyle w:val="Body"/>
        <w:spacing w:line="480" w:lineRule="auto"/>
      </w:pPr>
      <w:r>
        <w:rPr>
          <w:rtl w:val="0"/>
          <w:lang w:val="en-US"/>
        </w:rPr>
        <w:t xml:space="preserve">Cumming, David H. M., and Graeme S. Cumming. 2003. </w:t>
      </w:r>
      <w:r>
        <w:rPr>
          <w:rtl w:val="1"/>
          <w:lang w:val="ar-SA" w:bidi="ar-SA"/>
        </w:rPr>
        <w:t>“</w:t>
      </w:r>
      <w:r>
        <w:rPr>
          <w:rtl w:val="0"/>
          <w:lang w:val="en-US"/>
        </w:rPr>
        <w:t xml:space="preserve">Ungulate Community Structure and </w:t>
        <w:tab/>
        <w:t>Ecological Processes: Body Size, Hoof Area and Trampling in African Savannas.</w:t>
      </w:r>
      <w:r>
        <w:rPr>
          <w:rtl w:val="0"/>
        </w:rPr>
        <w:t xml:space="preserve">” </w:t>
        <w:tab/>
      </w:r>
      <w:r>
        <w:rPr>
          <w:rtl w:val="0"/>
          <w:lang w:val="it-IT"/>
        </w:rPr>
        <w:t>Oecologia 134 (4): 560</w:t>
      </w:r>
      <w:r>
        <w:rPr>
          <w:rtl w:val="0"/>
        </w:rPr>
        <w:t>–</w:t>
      </w:r>
      <w:r>
        <w:rPr>
          <w:rtl w:val="0"/>
          <w:lang w:val="en-US"/>
        </w:rPr>
        <w:t>68. https://doi.org/10.1007/s00442-002-1149-4.</w:t>
      </w:r>
    </w:p>
    <w:p>
      <w:pPr>
        <w:pStyle w:val="Body"/>
        <w:spacing w:line="480" w:lineRule="auto"/>
      </w:pPr>
      <w:r>
        <w:rPr>
          <w:rtl w:val="0"/>
          <w:lang w:val="es-ES_tradnl"/>
        </w:rPr>
        <w:t xml:space="preserve">Dangles, Olivier, Mario Herrera, Carlos Carpio, and Christopher J. Lortie. 2018. </w:t>
      </w:r>
      <w:r>
        <w:rPr>
          <w:rtl w:val="1"/>
          <w:lang w:val="ar-SA" w:bidi="ar-SA"/>
        </w:rPr>
        <w:t>“</w:t>
      </w:r>
      <w:r>
        <w:rPr>
          <w:rtl w:val="0"/>
          <w:lang w:val="fr-FR"/>
        </w:rPr>
        <w:t xml:space="preserve">Facilitation </w:t>
        <w:tab/>
        <w:t>Costs and Benefits Function Simultaneously on Stress Gradients for Animals.</w:t>
      </w:r>
      <w:r>
        <w:rPr>
          <w:rtl w:val="0"/>
        </w:rPr>
        <w:t xml:space="preserve">” </w:t>
        <w:tab/>
      </w:r>
      <w:r>
        <w:rPr>
          <w:rtl w:val="0"/>
          <w:lang w:val="en-US"/>
        </w:rPr>
        <w:t xml:space="preserve">Proceedings of the Royal Society B: Biological Sciences 285 (1885): 20180983. </w:t>
        <w:tab/>
        <w:t>https://doi.org/10.1098/rspb.2018.0983.</w:t>
      </w:r>
    </w:p>
    <w:p>
      <w:pPr>
        <w:pStyle w:val="Body"/>
        <w:spacing w:line="480" w:lineRule="auto"/>
      </w:pPr>
      <w:r>
        <w:rPr>
          <w:rtl w:val="0"/>
        </w:rPr>
        <w:t>Darwin, Charles.</w:t>
      </w:r>
      <w:r>
        <w:rPr>
          <w:rtl w:val="0"/>
        </w:rPr>
        <w:t> </w:t>
      </w:r>
      <w:r>
        <w:rPr>
          <w:rtl w:val="0"/>
        </w:rPr>
        <w:t>1859.</w:t>
      </w:r>
      <w:r>
        <w:rPr>
          <w:rtl w:val="0"/>
        </w:rPr>
        <w:t> “</w:t>
      </w:r>
      <w:r>
        <w:rPr>
          <w:rtl w:val="0"/>
          <w:lang w:val="en-US"/>
        </w:rPr>
        <w:t>On the Origin of Species by Means of Natural Selection</w:t>
      </w:r>
      <w:r>
        <w:rPr>
          <w:rtl w:val="0"/>
        </w:rPr>
        <w:t>”</w:t>
      </w:r>
      <w:r>
        <w:rPr>
          <w:rtl w:val="0"/>
          <w:lang w:val="en-US"/>
        </w:rPr>
        <w:t xml:space="preserve">. John Murray, </w:t>
        <w:tab/>
        <w:t>London.</w:t>
      </w:r>
    </w:p>
    <w:p>
      <w:pPr>
        <w:pStyle w:val="Body"/>
        <w:spacing w:line="480" w:lineRule="auto"/>
      </w:pPr>
      <w:r>
        <w:rPr>
          <w:rtl w:val="0"/>
          <w:lang w:val="en-US"/>
        </w:rPr>
        <w:t xml:space="preserve">Debnam, Scott, Huixuan Liao, and Ragan M. Callaway. 2021. </w:t>
      </w:r>
      <w:r>
        <w:rPr>
          <w:rtl w:val="1"/>
          <w:lang w:val="ar-SA" w:bidi="ar-SA"/>
        </w:rPr>
        <w:t>“</w:t>
      </w:r>
      <w:r>
        <w:rPr>
          <w:rtl w:val="0"/>
          <w:lang w:val="en-US"/>
        </w:rPr>
        <w:t xml:space="preserve">Indirect Facilitation Mediated by </w:t>
        <w:tab/>
        <w:t>Pollinators in Intermountain Prairie.</w:t>
      </w:r>
      <w:r>
        <w:rPr>
          <w:rtl w:val="0"/>
        </w:rPr>
        <w:t xml:space="preserve">” </w:t>
      </w:r>
      <w:r>
        <w:rPr>
          <w:rtl w:val="0"/>
          <w:lang w:val="en-US"/>
        </w:rPr>
        <w:t xml:space="preserve">Community Ecology, September. </w:t>
        <w:tab/>
        <w:t>https://doi.org/10.1007/s42974-021-00056-5.</w:t>
      </w:r>
    </w:p>
    <w:p>
      <w:pPr>
        <w:pStyle w:val="Body"/>
        <w:spacing w:line="480" w:lineRule="auto"/>
      </w:pPr>
      <w:r>
        <w:rPr>
          <w:rtl w:val="0"/>
          <w:lang w:val="en-US"/>
        </w:rPr>
        <w:t xml:space="preserve">Denno, ROBERT F., DEBORAH L. Finke, and GAIL A. Langellotto. "Direct and indirect </w:t>
        <w:tab/>
        <w:t>effects of vegetation structure and habitat complexity on predator-prey and predator-</w:t>
        <w:tab/>
        <w:t>predator interactions."</w:t>
      </w:r>
      <w:r>
        <w:rPr>
          <w:rtl w:val="0"/>
        </w:rPr>
        <w:t> </w:t>
      </w:r>
      <w:r>
        <w:rPr>
          <w:rtl w:val="0"/>
          <w:lang w:val="en-US"/>
        </w:rPr>
        <w:t>Ecology of predator-prey interactions</w:t>
      </w:r>
      <w:r>
        <w:rPr>
          <w:rtl w:val="0"/>
        </w:rPr>
        <w:t> </w:t>
      </w:r>
      <w:r>
        <w:rPr>
          <w:rtl w:val="0"/>
        </w:rPr>
        <w:t>(2005): 211-239.</w:t>
      </w:r>
    </w:p>
    <w:p>
      <w:pPr>
        <w:pStyle w:val="Body"/>
        <w:spacing w:line="480" w:lineRule="auto"/>
      </w:pPr>
      <w:r>
        <w:rPr>
          <w:rtl w:val="0"/>
          <w:lang w:val="it-IT"/>
        </w:rPr>
        <w:t xml:space="preserve">Denno, F. Robert, Danny Lewis, and Claudio Gratton. 2005. </w:t>
      </w:r>
      <w:r>
        <w:rPr>
          <w:rtl w:val="1"/>
          <w:lang w:val="ar-SA" w:bidi="ar-SA"/>
        </w:rPr>
        <w:t>“</w:t>
      </w:r>
      <w:r>
        <w:rPr>
          <w:rtl w:val="0"/>
          <w:lang w:val="fr-FR"/>
        </w:rPr>
        <w:t xml:space="preserve">Spatial Variation in the Relative </w:t>
        <w:tab/>
        <w:t xml:space="preserve">Strength of Top-down and Bottom-up Forces: Causes and Consequences for </w:t>
        <w:tab/>
        <w:t>Phytophagous Insect Populations.</w:t>
      </w:r>
      <w:r>
        <w:rPr>
          <w:rtl w:val="0"/>
        </w:rPr>
        <w:t xml:space="preserve">” </w:t>
      </w:r>
      <w:r>
        <w:rPr>
          <w:rtl w:val="0"/>
        </w:rPr>
        <w:t>2021, 18.</w:t>
      </w:r>
    </w:p>
    <w:p>
      <w:pPr>
        <w:pStyle w:val="Body"/>
        <w:spacing w:line="480" w:lineRule="auto"/>
      </w:pPr>
      <w:r>
        <w:rPr>
          <w:rtl w:val="0"/>
        </w:rPr>
        <w:t>Dovrat, G., A. Perevolotsky, and G. Ne</w:t>
      </w:r>
      <w:r>
        <w:rPr>
          <w:rtl w:val="1"/>
        </w:rPr>
        <w:t>’</w:t>
      </w:r>
      <w:r>
        <w:rPr>
          <w:rtl w:val="0"/>
        </w:rPr>
        <w:t xml:space="preserve">eman. 2012. </w:t>
      </w:r>
      <w:r>
        <w:rPr>
          <w:rtl w:val="1"/>
          <w:lang w:val="ar-SA" w:bidi="ar-SA"/>
        </w:rPr>
        <w:t>“</w:t>
      </w:r>
      <w:r>
        <w:rPr>
          <w:rtl w:val="0"/>
          <w:lang w:val="en-US"/>
        </w:rPr>
        <w:t xml:space="preserve">Wild Boars as Seed Dispersal Agents of </w:t>
        <w:tab/>
        <w:t>Exotic Plants from Agricultural Lands to Conservation Areas.</w:t>
      </w:r>
      <w:r>
        <w:rPr>
          <w:rtl w:val="0"/>
        </w:rPr>
        <w:t xml:space="preserve">” </w:t>
      </w:r>
      <w:r>
        <w:rPr>
          <w:rtl w:val="0"/>
          <w:lang w:val="en-US"/>
        </w:rPr>
        <w:t xml:space="preserve">Journal of Arid </w:t>
        <w:tab/>
        <w:t>Environments 78 (March): 49</w:t>
      </w:r>
      <w:r>
        <w:rPr>
          <w:rtl w:val="0"/>
        </w:rPr>
        <w:t>–</w:t>
      </w:r>
      <w:r>
        <w:rPr>
          <w:rtl w:val="0"/>
        </w:rPr>
        <w:t>54. https://doi.org/10.1016/j.jaridenv.2011.11.011.</w:t>
      </w:r>
    </w:p>
    <w:p>
      <w:pPr>
        <w:pStyle w:val="Body"/>
        <w:spacing w:line="480" w:lineRule="auto"/>
      </w:pPr>
      <w:r>
        <w:rPr>
          <w:rtl w:val="0"/>
          <w:lang w:val="de-DE"/>
        </w:rPr>
        <w:t xml:space="preserve">Dunne, T., D. Western, and W.E. Dietrich. 2011. </w:t>
      </w:r>
      <w:r>
        <w:rPr>
          <w:rtl w:val="1"/>
          <w:lang w:val="ar-SA" w:bidi="ar-SA"/>
        </w:rPr>
        <w:t>“</w:t>
      </w:r>
      <w:r>
        <w:rPr>
          <w:rtl w:val="0"/>
          <w:lang w:val="en-US"/>
        </w:rPr>
        <w:t xml:space="preserve">Effects of Cattle Trampling on Vegetation, </w:t>
        <w:tab/>
        <w:t>Infiltration, and Erosion in a Tropical Rangeland.</w:t>
      </w:r>
      <w:r>
        <w:rPr>
          <w:rtl w:val="0"/>
        </w:rPr>
        <w:t xml:space="preserve">” </w:t>
      </w:r>
      <w:r>
        <w:rPr>
          <w:rtl w:val="0"/>
          <w:lang w:val="ru-RU"/>
        </w:rPr>
        <w:t xml:space="preserve">Journal of Arid Environments 75 (1): </w:t>
        <w:tab/>
        <w:t>58</w:t>
      </w:r>
      <w:r>
        <w:rPr>
          <w:rtl w:val="0"/>
        </w:rPr>
        <w:t>–</w:t>
      </w:r>
      <w:r>
        <w:rPr>
          <w:rtl w:val="0"/>
        </w:rPr>
        <w:t>69. https://doi.org/10.1016/j.jaridenv.2010.09.001.</w:t>
      </w:r>
    </w:p>
    <w:p>
      <w:pPr>
        <w:pStyle w:val="Body"/>
        <w:spacing w:line="480" w:lineRule="auto"/>
      </w:pPr>
      <w:r>
        <w:rPr>
          <w:rtl w:val="0"/>
          <w:lang w:val="en-US"/>
        </w:rPr>
        <w:t xml:space="preserve">Ellison, Aaron M. 2019. </w:t>
      </w:r>
      <w:r>
        <w:rPr>
          <w:rtl w:val="1"/>
          <w:lang w:val="ar-SA" w:bidi="ar-SA"/>
        </w:rPr>
        <w:t>“</w:t>
      </w:r>
      <w:r>
        <w:rPr>
          <w:rtl w:val="0"/>
          <w:lang w:val="it-IT"/>
        </w:rPr>
        <w:t xml:space="preserve">Foundation Species, Non-Trophic Interactions, and the Value of Being </w:t>
        <w:tab/>
        <w:t>Common.</w:t>
      </w:r>
      <w:r>
        <w:rPr>
          <w:rtl w:val="0"/>
        </w:rPr>
        <w:t xml:space="preserve">” </w:t>
      </w:r>
      <w:r>
        <w:rPr>
          <w:rtl w:val="0"/>
          <w:lang w:val="en-US"/>
        </w:rPr>
        <w:t>IScience 13 (March): 254</w:t>
      </w:r>
      <w:r>
        <w:rPr>
          <w:rtl w:val="0"/>
        </w:rPr>
        <w:t>–</w:t>
      </w:r>
      <w:r>
        <w:rPr>
          <w:rtl w:val="0"/>
        </w:rPr>
        <w:t>68. https://doi.org/10.1016/j.isci.2019.02.020.</w:t>
      </w:r>
    </w:p>
    <w:p>
      <w:pPr>
        <w:pStyle w:val="Body"/>
        <w:spacing w:line="480" w:lineRule="auto"/>
      </w:pPr>
      <w:r>
        <w:rPr>
          <w:rtl w:val="0"/>
          <w:lang w:val="en-US"/>
        </w:rPr>
        <w:t>English</w:t>
      </w:r>
      <w:r>
        <w:rPr>
          <w:rFonts w:ascii="Calibri" w:hAnsi="Calibri" w:hint="default"/>
          <w:rtl w:val="0"/>
          <w:lang w:val="en-US"/>
        </w:rPr>
        <w:t>‐</w:t>
      </w:r>
      <w:r>
        <w:rPr>
          <w:rtl w:val="0"/>
          <w:lang w:val="pt-PT"/>
        </w:rPr>
        <w:t xml:space="preserve">Loeb, Gregory M., and Richard Karban. 1988. "Negative interactions between </w:t>
        <w:tab/>
        <w:t xml:space="preserve">Willamette mites and Pacific mites: possible management strategies for </w:t>
        <w:tab/>
        <w:t>grapes."</w:t>
      </w:r>
      <w:r>
        <w:rPr>
          <w:rtl w:val="0"/>
        </w:rPr>
        <w:t> </w:t>
      </w:r>
      <w:r>
        <w:rPr>
          <w:rtl w:val="0"/>
          <w:lang w:val="fr-FR"/>
        </w:rPr>
        <w:t>Entomologia experimentalis et applicata</w:t>
      </w:r>
      <w:r>
        <w:rPr>
          <w:rtl w:val="0"/>
        </w:rPr>
        <w:t> </w:t>
      </w:r>
      <w:r>
        <w:rPr>
          <w:rtl w:val="0"/>
          <w:lang w:val="it-IT"/>
        </w:rPr>
        <w:t>48, no. 3: 269-274.</w:t>
      </w:r>
    </w:p>
    <w:p>
      <w:pPr>
        <w:pStyle w:val="Body"/>
        <w:spacing w:line="480" w:lineRule="auto"/>
      </w:pPr>
      <w:r>
        <w:rPr>
          <w:rtl w:val="0"/>
          <w:lang w:val="it-IT"/>
        </w:rPr>
        <w:t xml:space="preserve">Filazzola, Alessandro, Charlotte Brown, Michael Westphal, and Christopher J. Lortie. 2020. </w:t>
        <w:tab/>
      </w:r>
      <w:r>
        <w:rPr>
          <w:rtl w:val="1"/>
          <w:lang w:val="ar-SA" w:bidi="ar-SA"/>
        </w:rPr>
        <w:t>“</w:t>
      </w:r>
      <w:r>
        <w:rPr>
          <w:rtl w:val="0"/>
          <w:lang w:val="en-US"/>
        </w:rPr>
        <w:t xml:space="preserve">Establishment of a Desert Foundation Species Is Limited by Exotic Plants and Light but </w:t>
        <w:tab/>
        <w:t>Not Herbivory or Water.</w:t>
      </w:r>
      <w:r>
        <w:rPr>
          <w:rtl w:val="0"/>
        </w:rPr>
        <w:t xml:space="preserve">” </w:t>
      </w:r>
      <w:r>
        <w:rPr>
          <w:rtl w:val="0"/>
          <w:lang w:val="en-US"/>
        </w:rPr>
        <w:t>Edited by Norbert H</w:t>
      </w:r>
      <w:r>
        <w:rPr>
          <w:rtl w:val="0"/>
          <w:lang w:val="sv-SE"/>
        </w:rPr>
        <w:t>ö</w:t>
      </w:r>
      <w:r>
        <w:rPr>
          <w:rtl w:val="0"/>
          <w:lang w:val="ru-RU"/>
        </w:rPr>
        <w:t xml:space="preserve">lzel. Applied Vegetation Science 23 (4): </w:t>
        <w:tab/>
        <w:t>586</w:t>
      </w:r>
      <w:r>
        <w:rPr>
          <w:rtl w:val="0"/>
        </w:rPr>
        <w:t>–</w:t>
      </w:r>
      <w:r>
        <w:rPr>
          <w:rtl w:val="0"/>
          <w:lang w:val="en-US"/>
        </w:rPr>
        <w:t>97. https://doi.org/10.1111/avsc.12515.</w:t>
      </w:r>
    </w:p>
    <w:p>
      <w:pPr>
        <w:pStyle w:val="Body"/>
        <w:spacing w:line="480" w:lineRule="auto"/>
      </w:pPr>
      <w:r>
        <w:rPr>
          <w:rtl w:val="0"/>
          <w:lang w:val="it-IT"/>
        </w:rPr>
        <w:t xml:space="preserve">Giusto, Bruno, Marie-Charlotte Anstett, Edmond Dounias, and Doyle B. McKey. 2001. </w:t>
        <w:tab/>
      </w:r>
      <w:r>
        <w:rPr>
          <w:rtl w:val="1"/>
          <w:lang w:val="ar-SA" w:bidi="ar-SA"/>
        </w:rPr>
        <w:t>“</w:t>
      </w:r>
      <w:r>
        <w:rPr>
          <w:rtl w:val="0"/>
          <w:lang w:val="fr-FR"/>
        </w:rPr>
        <w:t>Variation in the Effectiveness of Biotic Defence: The Case of an Opportunistic Ant-</w:t>
        <w:tab/>
        <w:t>Plant Protection Mutualism.</w:t>
      </w:r>
      <w:r>
        <w:rPr>
          <w:rtl w:val="0"/>
        </w:rPr>
        <w:t xml:space="preserve">” </w:t>
      </w:r>
      <w:r>
        <w:rPr>
          <w:rtl w:val="0"/>
          <w:lang w:val="it-IT"/>
        </w:rPr>
        <w:t>Oecologia 129 (3): 367</w:t>
      </w:r>
      <w:r>
        <w:rPr>
          <w:rtl w:val="0"/>
        </w:rPr>
        <w:t>–</w:t>
      </w:r>
      <w:r>
        <w:rPr>
          <w:rtl w:val="0"/>
        </w:rPr>
        <w:t xml:space="preserve">75. </w:t>
        <w:tab/>
        <w:t>https://doi.org/10.1007/s004420100734.</w:t>
      </w:r>
    </w:p>
    <w:p>
      <w:pPr>
        <w:pStyle w:val="Body"/>
        <w:spacing w:line="480" w:lineRule="auto"/>
      </w:pPr>
      <w:r>
        <w:rPr>
          <w:rtl w:val="0"/>
          <w:lang w:val="it-IT"/>
        </w:rPr>
        <w:t xml:space="preserve">Grasso, D. A., C. Pandolfi, N. Bazihizina, D. Nocentini, M. Nepi, and S. Mancuso. 2015. </w:t>
        <w:tab/>
      </w:r>
      <w:r>
        <w:rPr>
          <w:rtl w:val="1"/>
          <w:lang w:val="ar-SA" w:bidi="ar-SA"/>
        </w:rPr>
        <w:t>“</w:t>
      </w:r>
      <w:r>
        <w:rPr>
          <w:rtl w:val="0"/>
          <w:lang w:val="en-US"/>
        </w:rPr>
        <w:t>Extrafloral-Nectar-Based Partner Manipulation in Plant</w:t>
      </w:r>
      <w:r>
        <w:rPr>
          <w:rtl w:val="0"/>
        </w:rPr>
        <w:t>–</w:t>
      </w:r>
      <w:r>
        <w:rPr>
          <w:rtl w:val="0"/>
          <w:lang w:val="en-US"/>
        </w:rPr>
        <w:t>Ant Relationships.</w:t>
      </w:r>
      <w:r>
        <w:rPr>
          <w:rtl w:val="0"/>
        </w:rPr>
        <w:t xml:space="preserve">” </w:t>
      </w:r>
      <w:r>
        <w:rPr>
          <w:rtl w:val="0"/>
          <w:lang w:val="pt-PT"/>
        </w:rPr>
        <w:t xml:space="preserve">AoB </w:t>
        <w:tab/>
        <w:t>PLANTS 7 (January). https://doi.org/10.1093/aobpla/plv002.</w:t>
      </w:r>
    </w:p>
    <w:p>
      <w:pPr>
        <w:pStyle w:val="Body"/>
        <w:spacing w:line="480" w:lineRule="auto"/>
      </w:pPr>
      <w:r>
        <w:rPr>
          <w:rtl w:val="0"/>
          <w:lang w:val="en-US"/>
        </w:rPr>
        <w:t xml:space="preserve">Gripenberg, Sofia, and Tomas Roslin. 2007. </w:t>
      </w:r>
      <w:r>
        <w:rPr>
          <w:rtl w:val="1"/>
          <w:lang w:val="ar-SA" w:bidi="ar-SA"/>
        </w:rPr>
        <w:t>“</w:t>
      </w:r>
      <w:r>
        <w:rPr>
          <w:rtl w:val="0"/>
          <w:lang w:val="en-US"/>
        </w:rPr>
        <w:t xml:space="preserve">Up or down in Space? Uniting the Bottom-up </w:t>
        <w:tab/>
        <w:t>versus Top-down Paradigm and Spatial Ecology.</w:t>
      </w:r>
      <w:r>
        <w:rPr>
          <w:rtl w:val="0"/>
        </w:rPr>
        <w:t xml:space="preserve">” </w:t>
      </w:r>
      <w:r>
        <w:rPr>
          <w:i w:val="1"/>
          <w:iCs w:val="1"/>
          <w:rtl w:val="0"/>
        </w:rPr>
        <w:t>Oikos</w:t>
      </w:r>
      <w:r>
        <w:rPr>
          <w:rtl w:val="0"/>
        </w:rPr>
        <w:t xml:space="preserve"> 116 (2): 181</w:t>
      </w:r>
      <w:r>
        <w:rPr>
          <w:rtl w:val="0"/>
        </w:rPr>
        <w:t>–</w:t>
      </w:r>
      <w:r>
        <w:rPr>
          <w:rtl w:val="0"/>
        </w:rPr>
        <w:t xml:space="preserve">88. </w:t>
        <w:tab/>
        <w:t>https://doi.org/10.1111/j.0030-1299.2007.15266.x.</w:t>
      </w:r>
    </w:p>
    <w:p>
      <w:pPr>
        <w:pStyle w:val="Body"/>
        <w:spacing w:line="480" w:lineRule="auto"/>
      </w:pPr>
      <w:r>
        <w:rPr>
          <w:rtl w:val="0"/>
        </w:rPr>
        <w:t xml:space="preserve">Hairston, Nelson G., Frederick E. Smith, and Lawrence B. Slobodkin. 1960. </w:t>
      </w:r>
      <w:r>
        <w:rPr>
          <w:rtl w:val="1"/>
          <w:lang w:val="ar-SA" w:bidi="ar-SA"/>
        </w:rPr>
        <w:t>“</w:t>
      </w:r>
      <w:r>
        <w:rPr>
          <w:rtl w:val="0"/>
          <w:lang w:val="en-US"/>
        </w:rPr>
        <w:t xml:space="preserve">Community </w:t>
        <w:tab/>
        <w:t>Structure, Population Control, and Competition.</w:t>
      </w:r>
      <w:r>
        <w:rPr>
          <w:rtl w:val="0"/>
        </w:rPr>
        <w:t xml:space="preserve">” </w:t>
      </w:r>
      <w:r>
        <w:rPr>
          <w:rtl w:val="0"/>
          <w:lang w:val="en-US"/>
        </w:rPr>
        <w:t xml:space="preserve">The American Naturalist 94 (879): </w:t>
        <w:tab/>
        <w:t>421</w:t>
      </w:r>
      <w:r>
        <w:rPr>
          <w:rtl w:val="0"/>
        </w:rPr>
        <w:t>–</w:t>
      </w:r>
      <w:r>
        <w:rPr>
          <w:rtl w:val="0"/>
          <w:lang w:val="de-DE"/>
        </w:rPr>
        <w:t>25. https://doi.org/10.1086/282146.</w:t>
      </w:r>
    </w:p>
    <w:p>
      <w:pPr>
        <w:pStyle w:val="Body"/>
        <w:spacing w:line="480" w:lineRule="auto"/>
      </w:pPr>
      <w:r>
        <w:rPr>
          <w:rtl w:val="0"/>
          <w:lang w:val="de-DE"/>
        </w:rPr>
        <w:t xml:space="preserve">Hansen, Dennis M, Heine C Kiesbuy, Carl G Jones, and Christine B Muller. n.d. </w:t>
      </w:r>
      <w:r>
        <w:rPr>
          <w:rtl w:val="1"/>
          <w:lang w:val="ar-SA" w:bidi="ar-SA"/>
        </w:rPr>
        <w:t>“</w:t>
      </w:r>
      <w:r>
        <w:rPr>
          <w:rtl w:val="0"/>
          <w:lang w:val="de-DE"/>
        </w:rPr>
        <w:t xml:space="preserve">Positive </w:t>
        <w:tab/>
        <w:t>Indirect Interactions between Neighboring Plant Species via a Lizard Pollinator.,</w:t>
      </w:r>
      <w:r>
        <w:rPr>
          <w:rtl w:val="0"/>
        </w:rPr>
        <w:t xml:space="preserve">” </w:t>
      </w:r>
      <w:r>
        <w:rPr>
          <w:rtl w:val="0"/>
        </w:rPr>
        <w:t>9.</w:t>
      </w:r>
    </w:p>
    <w:p>
      <w:pPr>
        <w:pStyle w:val="Body"/>
        <w:spacing w:line="480" w:lineRule="auto"/>
      </w:pPr>
      <w:r>
        <w:rPr>
          <w:rtl w:val="0"/>
          <w:lang w:val="nl-NL"/>
        </w:rPr>
        <w:t xml:space="preserve">Harvey, Jeffrey A., Nicole M. van Dam, and Rieta Gols. 2003. </w:t>
      </w:r>
      <w:r>
        <w:rPr>
          <w:rtl w:val="1"/>
          <w:lang w:val="ar-SA" w:bidi="ar-SA"/>
        </w:rPr>
        <w:t>“</w:t>
      </w:r>
      <w:r>
        <w:rPr>
          <w:rtl w:val="0"/>
          <w:lang w:val="en-US"/>
        </w:rPr>
        <w:t xml:space="preserve">Interactions over Four Trophic </w:t>
        <w:tab/>
        <w:t xml:space="preserve">Levels: Foodplant Quality Affects Development of a Hyperparasitoid as Mediated </w:t>
        <w:tab/>
        <w:t>through a Herbivore and Its Primary Parasitoid.</w:t>
      </w:r>
      <w:r>
        <w:rPr>
          <w:rtl w:val="0"/>
        </w:rPr>
        <w:t xml:space="preserve">” </w:t>
      </w:r>
      <w:r>
        <w:rPr>
          <w:rtl w:val="0"/>
          <w:lang w:val="en-US"/>
        </w:rPr>
        <w:t>Journal of Animal Ecology 72 (3): 520</w:t>
      </w:r>
      <w:r>
        <w:rPr>
          <w:rtl w:val="0"/>
        </w:rPr>
        <w:t>–</w:t>
        <w:tab/>
      </w:r>
      <w:r>
        <w:rPr>
          <w:rtl w:val="0"/>
        </w:rPr>
        <w:t>31. https://doi.org/10.1046/j.1365-2656.2003.00722.x.</w:t>
      </w:r>
    </w:p>
    <w:p>
      <w:pPr>
        <w:pStyle w:val="Body"/>
        <w:spacing w:line="480" w:lineRule="auto"/>
      </w:pPr>
      <w:r>
        <w:rPr>
          <w:rtl w:val="0"/>
          <w:lang w:val="es-ES_tradnl"/>
        </w:rPr>
        <w:t>Herrera, Carlos M. 2002.</w:t>
      </w:r>
      <w:r>
        <w:rPr>
          <w:rtl w:val="0"/>
        </w:rPr>
        <w:t xml:space="preserve">  </w:t>
      </w:r>
      <w:r>
        <w:rPr>
          <w:rtl w:val="0"/>
          <w:lang w:val="en-US"/>
        </w:rPr>
        <w:t>Seed dispersal by vertebrates.</w:t>
      </w:r>
      <w:r>
        <w:rPr>
          <w:rtl w:val="0"/>
        </w:rPr>
        <w:t xml:space="preserve">  </w:t>
      </w:r>
      <w:r>
        <w:rPr>
          <w:rtl w:val="0"/>
          <w:lang w:val="it-IT"/>
        </w:rPr>
        <w:t xml:space="preserve">Pages 185-208 in C.M. Herrera and O. </w:t>
        <w:tab/>
        <w:t>Pellmyr, editors.</w:t>
      </w:r>
      <w:r>
        <w:rPr>
          <w:rtl w:val="0"/>
        </w:rPr>
        <w:t xml:space="preserve">  </w:t>
      </w:r>
      <w:r>
        <w:rPr>
          <w:rtl w:val="0"/>
          <w:lang w:val="en-US"/>
        </w:rPr>
        <w:t>Plant-animal interactions:</w:t>
      </w:r>
      <w:r>
        <w:rPr>
          <w:rtl w:val="0"/>
        </w:rPr>
        <w:t xml:space="preserve">  </w:t>
      </w:r>
      <w:r>
        <w:rPr>
          <w:rtl w:val="0"/>
          <w:lang w:val="en-US"/>
        </w:rPr>
        <w:t>an evolutionary approach.</w:t>
      </w:r>
      <w:r>
        <w:rPr>
          <w:rtl w:val="0"/>
        </w:rPr>
        <w:t xml:space="preserve">  </w:t>
      </w:r>
      <w:r>
        <w:rPr>
          <w:rtl w:val="0"/>
          <w:lang w:val="en-US"/>
        </w:rPr>
        <w:t xml:space="preserve">Blackwell </w:t>
        <w:tab/>
        <w:t>Science Ltd.</w:t>
      </w:r>
      <w:r>
        <w:rPr>
          <w:rtl w:val="0"/>
        </w:rPr>
        <w:t xml:space="preserve">  </w:t>
      </w:r>
      <w:r>
        <w:rPr>
          <w:rtl w:val="0"/>
          <w:lang w:val="en-US"/>
        </w:rPr>
        <w:t>Malden, Massachusetts, USA.</w:t>
      </w:r>
    </w:p>
    <w:p>
      <w:pPr>
        <w:pStyle w:val="Body"/>
        <w:spacing w:line="480" w:lineRule="auto"/>
      </w:pPr>
      <w:r>
        <w:rPr>
          <w:rtl w:val="0"/>
          <w:lang w:val="en-US"/>
        </w:rPr>
        <w:t xml:space="preserve">Holt, Robert D., and John H. Lawton. 1993. </w:t>
      </w:r>
      <w:r>
        <w:rPr>
          <w:rtl w:val="1"/>
          <w:lang w:val="ar-SA" w:bidi="ar-SA"/>
        </w:rPr>
        <w:t>“</w:t>
      </w:r>
      <w:r>
        <w:rPr>
          <w:rtl w:val="0"/>
          <w:lang w:val="en-US"/>
        </w:rPr>
        <w:t xml:space="preserve">Apparent Competition and Enemy-Free Space in </w:t>
        <w:tab/>
        <w:t>Insect Host-Parasitoid Communities.</w:t>
      </w:r>
      <w:r>
        <w:rPr>
          <w:rtl w:val="0"/>
        </w:rPr>
        <w:t xml:space="preserve">” </w:t>
      </w:r>
      <w:r>
        <w:rPr>
          <w:rtl w:val="0"/>
          <w:lang w:val="en-US"/>
        </w:rPr>
        <w:t>The American Naturalist 142 (4): 623</w:t>
      </w:r>
      <w:r>
        <w:rPr>
          <w:rtl w:val="0"/>
        </w:rPr>
        <w:t>–</w:t>
      </w:r>
      <w:r>
        <w:rPr>
          <w:rtl w:val="0"/>
          <w:lang w:val="de-DE"/>
        </w:rPr>
        <w:t xml:space="preserve">45. </w:t>
        <w:tab/>
        <w:t>https://doi.org/10.1086/285561.</w:t>
      </w:r>
    </w:p>
    <w:p>
      <w:pPr>
        <w:pStyle w:val="Body"/>
        <w:spacing w:line="480" w:lineRule="auto"/>
      </w:pPr>
      <w:r>
        <w:rPr>
          <w:rtl w:val="0"/>
          <w:lang w:val="en-US"/>
        </w:rPr>
        <w:t xml:space="preserve">Hunter, Mark D, and Peter W. Price. 1992. </w:t>
      </w:r>
      <w:r>
        <w:rPr>
          <w:rtl w:val="1"/>
          <w:lang w:val="ar-SA" w:bidi="ar-SA"/>
        </w:rPr>
        <w:t>“</w:t>
      </w:r>
      <w:r>
        <w:rPr>
          <w:rtl w:val="0"/>
          <w:lang w:val="en-US"/>
        </w:rPr>
        <w:t xml:space="preserve">Playing Chutes and Ladders: Heterogeneity and the </w:t>
        <w:tab/>
        <w:t>Relative Roles of Bottom-Up and Top-Down Forces in Natural Communities,</w:t>
      </w:r>
      <w:r>
        <w:rPr>
          <w:rtl w:val="0"/>
        </w:rPr>
        <w:t xml:space="preserve">” </w:t>
      </w:r>
      <w:r>
        <w:rPr>
          <w:rtl w:val="0"/>
        </w:rPr>
        <w:t>10.</w:t>
      </w:r>
    </w:p>
    <w:p>
      <w:pPr>
        <w:pStyle w:val="Body"/>
        <w:spacing w:line="480" w:lineRule="auto"/>
      </w:pPr>
      <w:r>
        <w:rPr>
          <w:rtl w:val="0"/>
          <w:lang w:val="de-DE"/>
        </w:rPr>
        <w:t xml:space="preserve">Ivey, Kathleen N, Margaret Cornwall, Hayley Crowell, Nargol Ghazian, Emmeleia Nix, Malory </w:t>
        <w:tab/>
        <w:t xml:space="preserve">Owen, Mario Zuliani, Christopher J Lortie, Michael Westphal, and Emily Taylor. 2020. </w:t>
        <w:tab/>
      </w:r>
      <w:r>
        <w:rPr>
          <w:rtl w:val="1"/>
          <w:lang w:val="ar-SA" w:bidi="ar-SA"/>
        </w:rPr>
        <w:t>“</w:t>
      </w:r>
      <w:r>
        <w:rPr>
          <w:rtl w:val="0"/>
          <w:lang w:val="da-DK"/>
        </w:rPr>
        <w:t xml:space="preserve">Thermal Ecology of the Federally Endangered Blunt-Nosed Leopard Lizard (Gambelia </w:t>
        <w:tab/>
        <w:t>Sila).</w:t>
      </w:r>
      <w:r>
        <w:rPr>
          <w:rtl w:val="0"/>
        </w:rPr>
        <w:t xml:space="preserve">” </w:t>
      </w:r>
      <w:r>
        <w:rPr>
          <w:rtl w:val="0"/>
          <w:lang w:val="en-US"/>
        </w:rPr>
        <w:t xml:space="preserve">Edited by Steven Cooke. Conservation Physiology 8 (1): coaa014. </w:t>
        <w:tab/>
        <w:t>https://doi.org/10.1093/conphys/coaa014.</w:t>
      </w:r>
    </w:p>
    <w:p>
      <w:pPr>
        <w:pStyle w:val="Body"/>
        <w:spacing w:line="480" w:lineRule="auto"/>
      </w:pPr>
      <w:r>
        <w:rPr>
          <w:rtl w:val="0"/>
          <w:lang w:val="en-US"/>
        </w:rPr>
        <w:t xml:space="preserve">Jennings, David E., James J. Krupa, and Jason R. Rohr. 2016. </w:t>
      </w:r>
      <w:r>
        <w:rPr>
          <w:rtl w:val="1"/>
          <w:lang w:val="ar-SA" w:bidi="ar-SA"/>
        </w:rPr>
        <w:t>“</w:t>
      </w:r>
      <w:r>
        <w:rPr>
          <w:rtl w:val="0"/>
          <w:lang w:val="en-US"/>
        </w:rPr>
        <w:t xml:space="preserve">Foraging Modality and Plasticity </w:t>
        <w:tab/>
        <w:t xml:space="preserve">in Foraging Traits Determine the Strength of Competitive Interactions among </w:t>
        <w:tab/>
        <w:t>Carnivorous Plants, Spiders and Toads.</w:t>
      </w:r>
      <w:r>
        <w:rPr>
          <w:rtl w:val="0"/>
        </w:rPr>
        <w:t xml:space="preserve">” </w:t>
      </w:r>
      <w:r>
        <w:rPr>
          <w:rtl w:val="0"/>
          <w:lang w:val="en-US"/>
        </w:rPr>
        <w:t xml:space="preserve">Edited by Stewart Plaistow. Journal of Animal </w:t>
        <w:tab/>
        <w:t>Ecology 85 (4): 973</w:t>
      </w:r>
      <w:r>
        <w:rPr>
          <w:rtl w:val="0"/>
        </w:rPr>
        <w:t>–</w:t>
      </w:r>
      <w:r>
        <w:rPr>
          <w:rtl w:val="0"/>
          <w:lang w:val="en-US"/>
        </w:rPr>
        <w:t>81. https://doi.org/10.1111/1365-2656.12526.</w:t>
      </w:r>
    </w:p>
    <w:p>
      <w:pPr>
        <w:pStyle w:val="Body"/>
        <w:spacing w:line="480" w:lineRule="auto"/>
      </w:pPr>
      <w:r>
        <w:rPr>
          <w:rtl w:val="0"/>
          <w:lang w:val="en-US"/>
        </w:rPr>
        <w:t xml:space="preserve">Jennings, David E., James J. Krupa, Thomas R. Raffel, and Jason R. Rohr. 2010. </w:t>
      </w:r>
      <w:r>
        <w:rPr>
          <w:rtl w:val="1"/>
          <w:lang w:val="ar-SA" w:bidi="ar-SA"/>
        </w:rPr>
        <w:t>“</w:t>
      </w:r>
      <w:r>
        <w:rPr>
          <w:rtl w:val="0"/>
          <w:lang w:val="en-US"/>
        </w:rPr>
        <w:t xml:space="preserve">Evidence for </w:t>
        <w:tab/>
        <w:t>Competition between Carnivorous Plants and Spiders.</w:t>
      </w:r>
      <w:r>
        <w:rPr>
          <w:rtl w:val="0"/>
        </w:rPr>
        <w:t xml:space="preserve">” </w:t>
      </w:r>
      <w:r>
        <w:rPr>
          <w:rtl w:val="0"/>
          <w:lang w:val="en-US"/>
        </w:rPr>
        <w:t xml:space="preserve">Proceedings of the Royal Society </w:t>
        <w:tab/>
        <w:t>B: Biological Sciences 277 (1696): 3001</w:t>
      </w:r>
      <w:r>
        <w:rPr>
          <w:rtl w:val="0"/>
        </w:rPr>
        <w:t>–</w:t>
      </w:r>
      <w:r>
        <w:rPr>
          <w:rtl w:val="0"/>
          <w:lang w:val="en-US"/>
        </w:rPr>
        <w:t>8. https://doi.org/10.1098/rspb.2010.0465.</w:t>
      </w:r>
    </w:p>
    <w:p>
      <w:pPr>
        <w:pStyle w:val="Body"/>
        <w:spacing w:line="480" w:lineRule="auto"/>
      </w:pPr>
      <w:r>
        <w:rPr>
          <w:rtl w:val="0"/>
          <w:lang w:val="da-DK"/>
        </w:rPr>
        <w:t>Jeppesen, Erik, Jens Peder Jensen, Martin S</w:t>
      </w:r>
      <w:r>
        <w:rPr>
          <w:rtl w:val="0"/>
        </w:rPr>
        <w:t>Ø</w:t>
      </w:r>
      <w:r>
        <w:rPr>
          <w:rtl w:val="0"/>
          <w:lang w:val="da-DK"/>
        </w:rPr>
        <w:t xml:space="preserve">ndergaard, Torben Lauridsen, and Frank </w:t>
        <w:tab/>
        <w:t xml:space="preserve">Landkildehus. 2000. </w:t>
      </w:r>
      <w:r>
        <w:rPr>
          <w:rtl w:val="1"/>
          <w:lang w:val="ar-SA" w:bidi="ar-SA"/>
        </w:rPr>
        <w:t>“</w:t>
      </w:r>
      <w:r>
        <w:rPr>
          <w:rtl w:val="0"/>
          <w:lang w:val="de-DE"/>
        </w:rPr>
        <w:t xml:space="preserve">Trophic Structure, Species Richness and Biodiversity in Danish </w:t>
        <w:tab/>
        <w:t xml:space="preserve">Lakes: Changes along a Phosphorus Gradient: A Detailed Study of Danish Lakes along a </w:t>
        <w:tab/>
        <w:t>Phosphorus Gradient.</w:t>
      </w:r>
      <w:r>
        <w:rPr>
          <w:rtl w:val="0"/>
        </w:rPr>
        <w:t xml:space="preserve">” </w:t>
      </w:r>
      <w:r>
        <w:rPr>
          <w:rtl w:val="0"/>
          <w:lang w:val="en-US"/>
        </w:rPr>
        <w:t>Freshwater Biology 45 (2): 201</w:t>
      </w:r>
      <w:r>
        <w:rPr>
          <w:rtl w:val="0"/>
        </w:rPr>
        <w:t>–</w:t>
      </w:r>
      <w:r>
        <w:rPr>
          <w:rtl w:val="0"/>
        </w:rPr>
        <w:t xml:space="preserve">18. </w:t>
        <w:tab/>
        <w:t>https://doi.org/10.1046/j.1365-2427.2000.00675.x.</w:t>
      </w:r>
    </w:p>
    <w:p>
      <w:pPr>
        <w:pStyle w:val="Body"/>
        <w:spacing w:line="480" w:lineRule="auto"/>
      </w:pPr>
      <w:r>
        <w:rPr>
          <w:rtl w:val="0"/>
          <w:lang w:val="it-IT"/>
        </w:rPr>
        <w:t xml:space="preserve">Kaplan, Ian, Sandra Sardanelli, Brian J. Rehill, and Robert F. Denno. 2011. </w:t>
      </w:r>
      <w:r>
        <w:rPr>
          <w:rtl w:val="1"/>
          <w:lang w:val="ar-SA" w:bidi="ar-SA"/>
        </w:rPr>
        <w:t>“</w:t>
      </w:r>
      <w:r>
        <w:rPr>
          <w:rtl w:val="0"/>
          <w:lang w:val="en-US"/>
        </w:rPr>
        <w:t xml:space="preserve">Toward a </w:t>
        <w:tab/>
        <w:t xml:space="preserve">Mechanistic Understanding of Competition in Vascular-Feeding Herbivores: An </w:t>
        <w:tab/>
        <w:t>Empirical Test of the Sink Competition Hypothesis.</w:t>
      </w:r>
      <w:r>
        <w:rPr>
          <w:rtl w:val="0"/>
        </w:rPr>
        <w:t xml:space="preserve">” </w:t>
      </w:r>
      <w:r>
        <w:rPr>
          <w:rtl w:val="0"/>
          <w:lang w:val="it-IT"/>
        </w:rPr>
        <w:t>Oecologia 166 (3): 627</w:t>
      </w:r>
      <w:r>
        <w:rPr>
          <w:rtl w:val="0"/>
        </w:rPr>
        <w:t>–</w:t>
      </w:r>
      <w:r>
        <w:rPr>
          <w:rtl w:val="0"/>
        </w:rPr>
        <w:t xml:space="preserve">36. </w:t>
        <w:tab/>
        <w:t>https://doi.org/10.1007/s00442-010-1885-9.</w:t>
      </w:r>
    </w:p>
    <w:p>
      <w:pPr>
        <w:pStyle w:val="Body"/>
        <w:spacing w:line="480" w:lineRule="auto"/>
      </w:pPr>
      <w:r>
        <w:rPr>
          <w:rtl w:val="0"/>
          <w:lang w:val="da-DK"/>
        </w:rPr>
        <w:t xml:space="preserve">Kaiser-Bunbury, Christopher N., James Mougal, Andrew E. Whittington, Terence Valentin, </w:t>
        <w:tab/>
        <w:t>Ronny Gabriel, Jens M. Olesen, and Nico Bl</w:t>
      </w:r>
      <w:r>
        <w:rPr>
          <w:rtl w:val="0"/>
        </w:rPr>
        <w:t>ü</w:t>
      </w:r>
      <w:r>
        <w:rPr>
          <w:rtl w:val="0"/>
        </w:rPr>
        <w:t xml:space="preserve">thgen. 2017. </w:t>
      </w:r>
      <w:r>
        <w:rPr>
          <w:rtl w:val="1"/>
          <w:lang w:val="ar-SA" w:bidi="ar-SA"/>
        </w:rPr>
        <w:t>“</w:t>
      </w:r>
      <w:r>
        <w:rPr>
          <w:rtl w:val="0"/>
          <w:lang w:val="en-US"/>
        </w:rPr>
        <w:t xml:space="preserve">Ecosystem Restoration </w:t>
        <w:tab/>
        <w:t>Strengthens Pollination Network Resilience and Function.</w:t>
      </w:r>
      <w:r>
        <w:rPr>
          <w:rtl w:val="0"/>
        </w:rPr>
        <w:t xml:space="preserve">” </w:t>
      </w:r>
      <w:r>
        <w:rPr>
          <w:rtl w:val="0"/>
          <w:lang w:val="it-IT"/>
        </w:rPr>
        <w:t>Nature 542 (7640): 223</w:t>
      </w:r>
      <w:r>
        <w:rPr>
          <w:rtl w:val="0"/>
        </w:rPr>
        <w:t>–</w:t>
      </w:r>
      <w:r>
        <w:rPr>
          <w:rtl w:val="0"/>
        </w:rPr>
        <w:t xml:space="preserve">27. </w:t>
        <w:tab/>
        <w:t>https://doi.org/10.1038/nature21071.</w:t>
      </w:r>
    </w:p>
    <w:p>
      <w:pPr>
        <w:pStyle w:val="Body"/>
        <w:spacing w:line="480" w:lineRule="auto"/>
      </w:pPr>
      <w:r>
        <w:rPr>
          <w:rtl w:val="0"/>
          <w:lang w:val="en-US"/>
        </w:rPr>
        <w:t xml:space="preserve">Levine, Jonathan M. 1999. </w:t>
      </w:r>
      <w:r>
        <w:rPr>
          <w:rtl w:val="1"/>
          <w:lang w:val="ar-SA" w:bidi="ar-SA"/>
        </w:rPr>
        <w:t>“</w:t>
      </w:r>
      <w:r>
        <w:rPr>
          <w:rtl w:val="0"/>
          <w:lang w:val="es-ES_tradnl"/>
        </w:rPr>
        <w:t xml:space="preserve">INDIRECT FACILITATION: EVIDENCE AND PREDICTIONS </w:t>
        <w:tab/>
        <w:t>FROM A RIPARIAN COMMUNITY.</w:t>
      </w:r>
      <w:r>
        <w:rPr>
          <w:rtl w:val="0"/>
        </w:rPr>
        <w:t xml:space="preserve">” </w:t>
      </w:r>
      <w:r>
        <w:rPr>
          <w:rtl w:val="0"/>
        </w:rPr>
        <w:t>Ecology 80 (5): 1762</w:t>
      </w:r>
      <w:r>
        <w:rPr>
          <w:rtl w:val="0"/>
        </w:rPr>
        <w:t>–</w:t>
      </w:r>
      <w:r>
        <w:rPr>
          <w:rtl w:val="0"/>
          <w:lang w:val="pt-PT"/>
        </w:rPr>
        <w:t xml:space="preserve">69. </w:t>
        <w:tab/>
        <w:t>https://doi.org/10.1890/0012-9658(1999)080[1762:IFEAPF]2.0.CO;2.</w:t>
      </w:r>
    </w:p>
    <w:p>
      <w:pPr>
        <w:pStyle w:val="Body"/>
        <w:spacing w:line="480" w:lineRule="auto"/>
      </w:pPr>
      <w:r>
        <w:rPr>
          <w:rtl w:val="0"/>
        </w:rPr>
        <w:t xml:space="preserve">Li, Yanran, Jiao Meng, Chao Zhang, Shuping Ji, Qiang Kong, Renqing Wang, and Jian Liu. </w:t>
        <w:tab/>
        <w:t xml:space="preserve">2020. </w:t>
      </w:r>
      <w:r>
        <w:rPr>
          <w:rtl w:val="1"/>
          <w:lang w:val="ar-SA" w:bidi="ar-SA"/>
        </w:rPr>
        <w:t>“</w:t>
      </w:r>
      <w:r>
        <w:rPr>
          <w:rtl w:val="0"/>
          <w:lang w:val="en-US"/>
        </w:rPr>
        <w:t xml:space="preserve">Bottom-up and Top-down Effects on Phytoplankton Communities in Two </w:t>
        <w:tab/>
        <w:t>Freshwater Lakes.</w:t>
      </w:r>
      <w:r>
        <w:rPr>
          <w:rtl w:val="0"/>
        </w:rPr>
        <w:t xml:space="preserve">” </w:t>
      </w:r>
      <w:r>
        <w:rPr>
          <w:rtl w:val="0"/>
          <w:lang w:val="pt-PT"/>
        </w:rPr>
        <w:t xml:space="preserve">Edited by Xiao Guo. PLOS ONE 15 (4): e0231357. </w:t>
        <w:tab/>
        <w:t>https://doi.org/10.1371/journal.pone.0231357.</w:t>
      </w:r>
    </w:p>
    <w:p>
      <w:pPr>
        <w:pStyle w:val="Body"/>
        <w:spacing w:line="480" w:lineRule="auto"/>
      </w:pPr>
      <w:r>
        <w:rPr>
          <w:rtl w:val="0"/>
          <w:lang w:val="it-IT"/>
        </w:rPr>
        <w:t xml:space="preserve">Lortie, Christopher J., Alessandro Filazzola, and Diego A. Sotomayor. 2016. </w:t>
      </w:r>
      <w:r>
        <w:rPr>
          <w:rtl w:val="1"/>
          <w:lang w:val="ar-SA" w:bidi="ar-SA"/>
        </w:rPr>
        <w:t>“</w:t>
      </w:r>
      <w:r>
        <w:rPr>
          <w:rtl w:val="0"/>
          <w:lang w:val="en-US"/>
        </w:rPr>
        <w:t xml:space="preserve">Functional </w:t>
        <w:tab/>
        <w:t xml:space="preserve">Assessment of Animal Interactions with Shrub-Facilitation Complexes: A Formal </w:t>
        <w:tab/>
        <w:t>Synthesis and Conceptual Framework.</w:t>
      </w:r>
      <w:r>
        <w:rPr>
          <w:rtl w:val="0"/>
        </w:rPr>
        <w:t xml:space="preserve">” </w:t>
      </w:r>
      <w:r>
        <w:rPr>
          <w:rtl w:val="0"/>
          <w:lang w:val="en-US"/>
        </w:rPr>
        <w:t xml:space="preserve">Edited by Richard Michalet. Functional Ecology </w:t>
        <w:tab/>
        <w:t>30 (1): 41</w:t>
      </w:r>
      <w:r>
        <w:rPr>
          <w:rtl w:val="0"/>
        </w:rPr>
        <w:t>–</w:t>
      </w:r>
      <w:r>
        <w:rPr>
          <w:rtl w:val="0"/>
          <w:lang w:val="en-US"/>
        </w:rPr>
        <w:t>51. https://doi.org/10.1111/1365-2435.12530.</w:t>
      </w:r>
    </w:p>
    <w:p>
      <w:pPr>
        <w:pStyle w:val="Body"/>
        <w:spacing w:line="480" w:lineRule="auto"/>
      </w:pPr>
      <w:r>
        <w:rPr>
          <w:rtl w:val="0"/>
          <w:lang w:val="it-IT"/>
        </w:rPr>
        <w:t xml:space="preserve">Lortie, Christopher J., Eva Gruber, Alex Filazzola, Taylor Noble, and Michael Westphal. 2018. </w:t>
        <w:tab/>
      </w:r>
      <w:r>
        <w:rPr>
          <w:rtl w:val="1"/>
          <w:lang w:val="ar-SA" w:bidi="ar-SA"/>
        </w:rPr>
        <w:t>“</w:t>
      </w:r>
      <w:r>
        <w:rPr>
          <w:rtl w:val="0"/>
          <w:lang w:val="en-US"/>
        </w:rPr>
        <w:t xml:space="preserve">The Groot Effect: Plant Facilitation and Desert Shrub Regrowth Following Extensive </w:t>
        <w:tab/>
        <w:t>Damage.</w:t>
      </w:r>
      <w:r>
        <w:rPr>
          <w:rtl w:val="0"/>
        </w:rPr>
        <w:t xml:space="preserve">” </w:t>
      </w:r>
      <w:r>
        <w:rPr>
          <w:rtl w:val="0"/>
          <w:lang w:val="en-US"/>
        </w:rPr>
        <w:t>Ecology and Evolution 8 (1): 706</w:t>
      </w:r>
      <w:r>
        <w:rPr>
          <w:rtl w:val="0"/>
        </w:rPr>
        <w:t>–</w:t>
      </w:r>
      <w:r>
        <w:rPr>
          <w:rtl w:val="0"/>
          <w:lang w:val="en-US"/>
        </w:rPr>
        <w:t>15. https://doi.org/10.1002/ece3.3671.</w:t>
      </w:r>
    </w:p>
    <w:p>
      <w:pPr>
        <w:pStyle w:val="Body"/>
        <w:spacing w:line="480" w:lineRule="auto"/>
      </w:pPr>
      <w:r>
        <w:rPr>
          <w:rtl w:val="0"/>
          <w:lang w:val="en-US"/>
        </w:rPr>
        <w:t xml:space="preserve">Manson, Robert H., Richard S. Ostfeld, and Charles D. Canham. 2001. </w:t>
      </w:r>
      <w:r>
        <w:rPr>
          <w:rtl w:val="1"/>
          <w:lang w:val="ar-SA" w:bidi="ar-SA"/>
        </w:rPr>
        <w:t>“</w:t>
      </w:r>
      <w:r>
        <w:rPr>
          <w:rtl w:val="0"/>
          <w:lang w:val="de-DE"/>
        </w:rPr>
        <w:t xml:space="preserve">LONG-TERM </w:t>
        <w:tab/>
        <w:t xml:space="preserve">EFFECTS OF RODENT HERBIVORES ON TREE INVASION DYNAMICS ALONG </w:t>
        <w:tab/>
        <w:t>FOREST</w:t>
      </w:r>
      <w:r>
        <w:rPr>
          <w:rtl w:val="0"/>
        </w:rPr>
        <w:t>–</w:t>
      </w:r>
      <w:r>
        <w:rPr>
          <w:rtl w:val="0"/>
          <w:lang w:val="de-DE"/>
        </w:rPr>
        <w:t>FIELD EDGES.</w:t>
      </w:r>
      <w:r>
        <w:rPr>
          <w:rtl w:val="0"/>
        </w:rPr>
        <w:t xml:space="preserve">” </w:t>
      </w:r>
      <w:r>
        <w:rPr>
          <w:rtl w:val="0"/>
        </w:rPr>
        <w:t>Ecology 82 (12): 3320</w:t>
      </w:r>
      <w:r>
        <w:rPr>
          <w:rtl w:val="0"/>
        </w:rPr>
        <w:t>–</w:t>
      </w:r>
      <w:r>
        <w:rPr>
          <w:rtl w:val="0"/>
          <w:lang w:val="en-US"/>
        </w:rPr>
        <w:t>29. https://doi.org/10.1890/0012-</w:t>
        <w:tab/>
        <w:t>9658(2001)082[3320:LTEORH]2.0.CO;2.</w:t>
      </w:r>
    </w:p>
    <w:p>
      <w:pPr>
        <w:pStyle w:val="Body"/>
        <w:spacing w:line="480" w:lineRule="auto"/>
      </w:pPr>
      <w:r>
        <w:rPr>
          <w:rtl w:val="0"/>
          <w:lang w:val="en-US"/>
        </w:rPr>
        <w:t xml:space="preserve">McQueen, Donald J., John R. Post, and Edward L. Mills. 1986. </w:t>
      </w:r>
      <w:r>
        <w:rPr>
          <w:rtl w:val="1"/>
          <w:lang w:val="ar-SA" w:bidi="ar-SA"/>
        </w:rPr>
        <w:t>“</w:t>
      </w:r>
      <w:r>
        <w:rPr>
          <w:rtl w:val="0"/>
          <w:lang w:val="en-US"/>
        </w:rPr>
        <w:t xml:space="preserve">Trophic Relationships in </w:t>
        <w:tab/>
        <w:t>Freshwater Pelagic Ecosystems.</w:t>
      </w:r>
      <w:r>
        <w:rPr>
          <w:rtl w:val="0"/>
        </w:rPr>
        <w:t xml:space="preserve">” </w:t>
      </w:r>
      <w:r>
        <w:rPr>
          <w:rtl w:val="0"/>
          <w:lang w:val="en-US"/>
        </w:rPr>
        <w:t xml:space="preserve">Canadian Journal of Fisheries and Aquatic Sciences 43 </w:t>
        <w:tab/>
        <w:t>(8): 1571</w:t>
      </w:r>
      <w:r>
        <w:rPr>
          <w:rtl w:val="0"/>
        </w:rPr>
        <w:t>–</w:t>
      </w:r>
      <w:r>
        <w:rPr>
          <w:rtl w:val="0"/>
          <w:lang w:val="en-US"/>
        </w:rPr>
        <w:t>81. https://doi.org/10.1139/f86-195.</w:t>
      </w:r>
    </w:p>
    <w:p>
      <w:pPr>
        <w:pStyle w:val="Body"/>
        <w:spacing w:line="480" w:lineRule="auto"/>
      </w:pPr>
      <w:r>
        <w:rPr>
          <w:rtl w:val="0"/>
          <w:lang w:val="da-DK"/>
        </w:rPr>
        <w:t xml:space="preserve">Miller, Thomas E. 1994. </w:t>
      </w:r>
      <w:r>
        <w:rPr>
          <w:rtl w:val="1"/>
          <w:lang w:val="ar-SA" w:bidi="ar-SA"/>
        </w:rPr>
        <w:t>“</w:t>
      </w:r>
      <w:r>
        <w:rPr>
          <w:rtl w:val="0"/>
          <w:lang w:val="en-US"/>
        </w:rPr>
        <w:t xml:space="preserve">Direct and Indirect Species Interactions in an Early Old-Field Plant </w:t>
        <w:tab/>
        <w:t>Community.</w:t>
      </w:r>
      <w:r>
        <w:rPr>
          <w:rtl w:val="0"/>
        </w:rPr>
        <w:t xml:space="preserve">” </w:t>
      </w:r>
      <w:r>
        <w:rPr>
          <w:rtl w:val="0"/>
          <w:lang w:val="en-US"/>
        </w:rPr>
        <w:t>The American Naturalist 143 (6): 1007</w:t>
      </w:r>
      <w:r>
        <w:rPr>
          <w:rtl w:val="0"/>
        </w:rPr>
        <w:t>–</w:t>
      </w:r>
      <w:r>
        <w:rPr>
          <w:rtl w:val="0"/>
          <w:lang w:val="de-DE"/>
        </w:rPr>
        <w:t xml:space="preserve">25. </w:t>
        <w:tab/>
        <w:t>https://doi.org/10.1086/285646.</w:t>
      </w:r>
    </w:p>
    <w:p>
      <w:pPr>
        <w:pStyle w:val="Body"/>
        <w:spacing w:line="480" w:lineRule="auto"/>
      </w:pPr>
      <w:r>
        <w:rPr>
          <w:rtl w:val="0"/>
          <w:lang w:val="it-IT"/>
        </w:rPr>
        <w:t>Molina-Montenegro, Marco A., R</w:t>
      </w:r>
      <w:r>
        <w:rPr>
          <w:rtl w:val="0"/>
          <w:lang w:val="es-ES_tradnl"/>
        </w:rPr>
        <w:t>ó</w:t>
      </w:r>
      <w:r>
        <w:rPr>
          <w:rtl w:val="0"/>
          <w:lang w:val="es-ES_tradnl"/>
        </w:rPr>
        <w:t>mulo Oses, Ian S. Acu</w:t>
      </w:r>
      <w:r>
        <w:rPr>
          <w:rtl w:val="0"/>
          <w:lang w:val="es-ES_tradnl"/>
        </w:rPr>
        <w:t>ñ</w:t>
      </w:r>
      <w:r>
        <w:rPr>
          <w:rtl w:val="0"/>
          <w:lang w:val="es-ES_tradnl"/>
        </w:rPr>
        <w:t>a-Rodr</w:t>
      </w:r>
      <w:r>
        <w:rPr>
          <w:rtl w:val="0"/>
        </w:rPr>
        <w:t>í</w:t>
      </w:r>
      <w:r>
        <w:rPr>
          <w:rtl w:val="0"/>
          <w:lang w:val="es-ES_tradnl"/>
        </w:rPr>
        <w:t xml:space="preserve">guez, Cristian Fardella, </w:t>
        <w:tab/>
        <w:t>Ernesto I. Badano, Patricio Torres-Morales, Jorge Gallardo-Cerda, and Cristian Torres-</w:t>
        <w:tab/>
        <w:t>D</w:t>
      </w:r>
      <w:r>
        <w:rPr>
          <w:rtl w:val="0"/>
        </w:rPr>
        <w:t>í</w:t>
      </w:r>
      <w:r>
        <w:rPr>
          <w:rtl w:val="0"/>
        </w:rPr>
        <w:t xml:space="preserve">az. 2016. </w:t>
      </w:r>
      <w:r>
        <w:rPr>
          <w:rtl w:val="1"/>
          <w:lang w:val="ar-SA" w:bidi="ar-SA"/>
        </w:rPr>
        <w:t>“</w:t>
      </w:r>
      <w:r>
        <w:rPr>
          <w:rtl w:val="0"/>
          <w:lang w:val="zh-TW" w:eastAsia="zh-TW"/>
        </w:rPr>
        <w:t xml:space="preserve">Positive Interactions by Cushion Plants in High Mountains: Fact or </w:t>
        <w:tab/>
        <w:t>Artifact?</w:t>
      </w:r>
      <w:r>
        <w:rPr>
          <w:rtl w:val="0"/>
        </w:rPr>
        <w:t xml:space="preserve">” </w:t>
      </w:r>
      <w:r>
        <w:rPr>
          <w:rtl w:val="0"/>
          <w:lang w:val="en-US"/>
        </w:rPr>
        <w:t>Journal of Plant Ecology 9 (2): 117</w:t>
      </w:r>
      <w:r>
        <w:rPr>
          <w:rtl w:val="0"/>
        </w:rPr>
        <w:t>–</w:t>
      </w:r>
      <w:r>
        <w:rPr>
          <w:rtl w:val="0"/>
          <w:lang w:val="en-US"/>
        </w:rPr>
        <w:t>23. https://doi.org/10.1093/jpe/rtv044.</w:t>
      </w:r>
    </w:p>
    <w:p>
      <w:pPr>
        <w:pStyle w:val="Body"/>
        <w:spacing w:line="480" w:lineRule="auto"/>
      </w:pPr>
      <w:r>
        <w:rPr>
          <w:rtl w:val="0"/>
          <w:lang w:val="en-US"/>
        </w:rPr>
        <w:t xml:space="preserve">Mulder, Christa P. H., and Roger W. Ruess. 1998. </w:t>
      </w:r>
      <w:r>
        <w:rPr>
          <w:rtl w:val="1"/>
          <w:lang w:val="ar-SA" w:bidi="ar-SA"/>
        </w:rPr>
        <w:t>“</w:t>
      </w:r>
      <w:r>
        <w:rPr>
          <w:rtl w:val="0"/>
          <w:lang w:val="de-DE"/>
        </w:rPr>
        <w:t xml:space="preserve">EFFECTS OF HERBIVORY ON </w:t>
        <w:tab/>
        <w:t xml:space="preserve">ARROWGRASS: INTERACTIONS BETWEEN GEESE, NEIGHBORING PLANTS, </w:t>
        <w:tab/>
        <w:t>AND ABIOTIC FACTORS.</w:t>
      </w:r>
      <w:r>
        <w:rPr>
          <w:rtl w:val="0"/>
        </w:rPr>
        <w:t xml:space="preserve">” </w:t>
      </w:r>
      <w:r>
        <w:rPr>
          <w:rtl w:val="0"/>
          <w:lang w:val="en-US"/>
        </w:rPr>
        <w:t>Ecological Monographs 68 (2): 275</w:t>
      </w:r>
      <w:r>
        <w:rPr>
          <w:rtl w:val="0"/>
        </w:rPr>
        <w:t>–</w:t>
      </w:r>
      <w:r>
        <w:rPr>
          <w:rtl w:val="0"/>
          <w:lang w:val="pt-PT"/>
        </w:rPr>
        <w:t xml:space="preserve">93. </w:t>
        <w:tab/>
        <w:t>https://doi.org/10.1890/0012-9615(1998)068[0275:EOHOAI]2.0.CO;2.</w:t>
      </w:r>
    </w:p>
    <w:p>
      <w:pPr>
        <w:pStyle w:val="Body"/>
        <w:spacing w:line="480" w:lineRule="auto"/>
      </w:pPr>
      <w:r>
        <w:rPr>
          <w:rtl w:val="0"/>
          <w:lang w:val="en-US"/>
        </w:rPr>
        <w:t>Murray, K. Greg, and Sharon Kinsman. 2000. "Plant-animal interactions." In</w:t>
      </w:r>
      <w:r>
        <w:rPr>
          <w:rtl w:val="0"/>
        </w:rPr>
        <w:t> </w:t>
      </w:r>
      <w:r>
        <w:rPr>
          <w:rtl w:val="0"/>
          <w:lang w:val="pt-PT"/>
        </w:rPr>
        <w:t xml:space="preserve">Monteverde. </w:t>
        <w:tab/>
        <w:t>Oxford University Press.</w:t>
      </w:r>
    </w:p>
    <w:p>
      <w:pPr>
        <w:pStyle w:val="Body"/>
        <w:spacing w:line="480" w:lineRule="auto"/>
      </w:pPr>
      <w:r>
        <w:rPr>
          <w:rtl w:val="0"/>
          <w:lang w:val="en-US"/>
        </w:rPr>
        <w:t xml:space="preserve">Noble, Taylor J., Christopher J. Lortie, Michael Westphal, and H. Scott Butterfield. 2016. </w:t>
      </w:r>
      <w:r>
        <w:rPr>
          <w:rtl w:val="1"/>
          <w:lang w:val="ar-SA" w:bidi="ar-SA"/>
        </w:rPr>
        <w:t>“</w:t>
      </w:r>
      <w:r>
        <w:rPr>
          <w:rtl w:val="0"/>
          <w:lang w:val="pt-PT"/>
        </w:rPr>
        <w:t xml:space="preserve">A </w:t>
        <w:tab/>
        <w:t xml:space="preserve">Picture Is Worth a Thousand Data Points: An Imagery Dataset of Paired Shrub-Open </w:t>
        <w:tab/>
        <w:t>Microsites within the Carrizo Plain National Monument.</w:t>
      </w:r>
      <w:r>
        <w:rPr>
          <w:rtl w:val="0"/>
        </w:rPr>
        <w:t xml:space="preserve">” </w:t>
      </w:r>
      <w:r>
        <w:rPr>
          <w:rtl w:val="0"/>
          <w:lang w:val="fr-FR"/>
        </w:rPr>
        <w:t xml:space="preserve">GigaScience 5 (1). </w:t>
        <w:tab/>
        <w:t>https://doi.org/10.1186/s13742-016-0145-2.</w:t>
      </w:r>
    </w:p>
    <w:p>
      <w:pPr>
        <w:pStyle w:val="Body"/>
        <w:spacing w:line="480" w:lineRule="auto"/>
      </w:pPr>
      <w:r>
        <w:rPr>
          <w:rtl w:val="0"/>
        </w:rPr>
        <w:t xml:space="preserve">Ohgushi, Takayuki. 2005. </w:t>
      </w:r>
      <w:r>
        <w:rPr>
          <w:rtl w:val="1"/>
          <w:lang w:val="ar-SA" w:bidi="ar-SA"/>
        </w:rPr>
        <w:t>“</w:t>
      </w:r>
      <w:r>
        <w:rPr>
          <w:rtl w:val="0"/>
          <w:lang w:val="en-US"/>
        </w:rPr>
        <w:t xml:space="preserve">Indirect Interaction Webs: Herbivore-Induced Effects Through Trait </w:t>
        <w:tab/>
        <w:t>Change in Plants.</w:t>
      </w:r>
      <w:r>
        <w:rPr>
          <w:rtl w:val="0"/>
        </w:rPr>
        <w:t xml:space="preserve">” </w:t>
      </w:r>
      <w:r>
        <w:rPr>
          <w:rtl w:val="0"/>
          <w:lang w:val="en-US"/>
        </w:rPr>
        <w:t>Annual Review of Ecology, Evolution, and Systematics 36 (1): 81</w:t>
      </w:r>
      <w:r>
        <w:rPr>
          <w:rtl w:val="0"/>
        </w:rPr>
        <w:t>–</w:t>
        <w:tab/>
      </w:r>
      <w:r>
        <w:rPr>
          <w:rtl w:val="0"/>
          <w:lang w:val="it-IT"/>
        </w:rPr>
        <w:t>105. https://doi.org/10.1146/annurev.ecolsys.36.091704.175523.</w:t>
      </w:r>
    </w:p>
    <w:p>
      <w:pPr>
        <w:pStyle w:val="Body"/>
        <w:spacing w:line="480" w:lineRule="auto"/>
      </w:pPr>
      <w:r>
        <w:rPr>
          <w:rtl w:val="0"/>
        </w:rPr>
        <w:t xml:space="preserve">Okuyama, Toshinori, and J. Nathaniel Holland. 2008. </w:t>
      </w:r>
      <w:r>
        <w:rPr>
          <w:rtl w:val="1"/>
          <w:lang w:val="ar-SA" w:bidi="ar-SA"/>
        </w:rPr>
        <w:t>“</w:t>
      </w:r>
      <w:r>
        <w:rPr>
          <w:rtl w:val="0"/>
          <w:lang w:val="en-US"/>
        </w:rPr>
        <w:t xml:space="preserve">Network Structural Properties Mediate </w:t>
        <w:tab/>
        <w:t>the Stability of Mutualistic Communities.</w:t>
      </w:r>
      <w:r>
        <w:rPr>
          <w:rtl w:val="0"/>
        </w:rPr>
        <w:t xml:space="preserve">” </w:t>
      </w:r>
      <w:r>
        <w:rPr>
          <w:rtl w:val="0"/>
          <w:lang w:val="en-US"/>
        </w:rPr>
        <w:t>Ecology Letters 11 (3): 208</w:t>
      </w:r>
      <w:r>
        <w:rPr>
          <w:rtl w:val="0"/>
        </w:rPr>
        <w:t>–</w:t>
      </w:r>
      <w:r>
        <w:rPr>
          <w:rtl w:val="0"/>
        </w:rPr>
        <w:t xml:space="preserve">16. </w:t>
        <w:tab/>
        <w:t>https://doi.org/10.1111/j.1461-0248.2007.01137.x.</w:t>
      </w:r>
    </w:p>
    <w:p>
      <w:pPr>
        <w:pStyle w:val="Body"/>
        <w:spacing w:line="480" w:lineRule="auto"/>
      </w:pPr>
      <w:r>
        <w:rPr>
          <w:rtl w:val="0"/>
          <w:lang w:val="pt-PT"/>
        </w:rPr>
        <w:t xml:space="preserve">Oliveira, P. S. 1997. </w:t>
      </w:r>
      <w:r>
        <w:rPr>
          <w:rtl w:val="1"/>
          <w:lang w:val="ar-SA" w:bidi="ar-SA"/>
        </w:rPr>
        <w:t>“</w:t>
      </w:r>
      <w:r>
        <w:rPr>
          <w:rtl w:val="0"/>
          <w:lang w:val="en-US"/>
        </w:rPr>
        <w:t xml:space="preserve">The Ecological Function of Extrafloral Nectaries: Herbivore Deterrence by </w:t>
        <w:tab/>
        <w:t>Visiting Ants and Reproductive Output in Caryocar Brasiliense (Caryocaraceae).</w:t>
      </w:r>
      <w:r>
        <w:rPr>
          <w:rtl w:val="0"/>
        </w:rPr>
        <w:t xml:space="preserve">” </w:t>
        <w:tab/>
      </w:r>
      <w:r>
        <w:rPr>
          <w:rtl w:val="0"/>
          <w:lang w:val="en-US"/>
        </w:rPr>
        <w:t>Functional Ecology 11 (3): 323</w:t>
      </w:r>
      <w:r>
        <w:rPr>
          <w:rtl w:val="0"/>
        </w:rPr>
        <w:t>–</w:t>
      </w:r>
      <w:r>
        <w:rPr>
          <w:rtl w:val="0"/>
        </w:rPr>
        <w:t>30. https://doi.org/10.1046/j.1365-2435.1997.00087.x.</w:t>
      </w:r>
    </w:p>
    <w:p>
      <w:pPr>
        <w:pStyle w:val="Body"/>
        <w:spacing w:line="480" w:lineRule="auto"/>
      </w:pPr>
      <w:r>
        <w:rPr>
          <w:rtl w:val="0"/>
          <w:lang w:val="de-DE"/>
        </w:rPr>
        <w:t xml:space="preserve">Orrock, John L., Martha S. Witter, and O. J. Reichman. 2008. </w:t>
      </w:r>
      <w:r>
        <w:rPr>
          <w:rtl w:val="1"/>
          <w:lang w:val="ar-SA" w:bidi="ar-SA"/>
        </w:rPr>
        <w:t>“</w:t>
      </w:r>
      <w:r>
        <w:rPr>
          <w:rtl w:val="0"/>
          <w:lang w:val="en-US"/>
        </w:rPr>
        <w:t xml:space="preserve">APPARENT COMPETITION </w:t>
        <w:tab/>
        <w:t>WITH AN EXOTIC PLANT REDUCES NATIVE PLANT ESTABLISHMENT.</w:t>
      </w:r>
      <w:r>
        <w:rPr>
          <w:rtl w:val="0"/>
        </w:rPr>
        <w:t xml:space="preserve">” </w:t>
        <w:tab/>
      </w:r>
      <w:r>
        <w:rPr>
          <w:rtl w:val="0"/>
        </w:rPr>
        <w:t>Ecology 89 (4): 1168</w:t>
      </w:r>
      <w:r>
        <w:rPr>
          <w:rtl w:val="0"/>
        </w:rPr>
        <w:t>–</w:t>
      </w:r>
      <w:r>
        <w:rPr>
          <w:rtl w:val="0"/>
          <w:lang w:val="en-US"/>
        </w:rPr>
        <w:t>74. https://doi.org/10.1890/07-0223.1.</w:t>
      </w:r>
    </w:p>
    <w:p>
      <w:pPr>
        <w:pStyle w:val="Body"/>
        <w:spacing w:line="480" w:lineRule="auto"/>
      </w:pPr>
      <w:r>
        <w:rPr>
          <w:rtl w:val="0"/>
        </w:rPr>
        <w:t xml:space="preserve">Pedersen, Simen, and Hans Chr. Pedersen. 2021. </w:t>
      </w:r>
      <w:r>
        <w:rPr>
          <w:rtl w:val="1"/>
          <w:lang w:val="ar-SA" w:bidi="ar-SA"/>
        </w:rPr>
        <w:t>“</w:t>
      </w:r>
      <w:r>
        <w:rPr>
          <w:rtl w:val="0"/>
          <w:lang w:val="en-US"/>
        </w:rPr>
        <w:t xml:space="preserve">Exploitative Competition between Mountain </w:t>
        <w:tab/>
        <w:t>Hare and Moose</w:t>
      </w:r>
      <w:r>
        <w:rPr>
          <w:rtl w:val="0"/>
          <w:lang w:val="en-US"/>
        </w:rPr>
        <w:t>—</w:t>
      </w:r>
      <w:r>
        <w:rPr>
          <w:rtl w:val="0"/>
          <w:lang w:val="en-US"/>
        </w:rPr>
        <w:t>Qualitative Effects on Hare Winter Forage?</w:t>
      </w:r>
      <w:r>
        <w:rPr>
          <w:rtl w:val="0"/>
        </w:rPr>
        <w:t xml:space="preserve">” </w:t>
      </w:r>
      <w:r>
        <w:rPr>
          <w:rtl w:val="0"/>
        </w:rPr>
        <w:t xml:space="preserve">Animals 11 (9): 2638. </w:t>
        <w:tab/>
        <w:t>https://doi.org/10.3390/ani11092638.</w:t>
      </w:r>
    </w:p>
    <w:p>
      <w:pPr>
        <w:pStyle w:val="Body"/>
        <w:spacing w:line="480" w:lineRule="auto"/>
      </w:pPr>
      <w:r>
        <w:rPr>
          <w:rtl w:val="0"/>
          <w:lang w:val="en-US"/>
        </w:rPr>
        <w:t xml:space="preserve">Power, Mary E. 1992. </w:t>
      </w:r>
      <w:r>
        <w:rPr>
          <w:rtl w:val="1"/>
          <w:lang w:val="ar-SA" w:bidi="ar-SA"/>
        </w:rPr>
        <w:t>“</w:t>
      </w:r>
      <w:r>
        <w:rPr>
          <w:rtl w:val="0"/>
          <w:lang w:val="en-US"/>
        </w:rPr>
        <w:t xml:space="preserve">Top-Down and Bottom-Up Forces in Food Webs: Do Plants Have </w:t>
        <w:tab/>
        <w:t>Primacy.</w:t>
      </w:r>
      <w:r>
        <w:rPr>
          <w:rtl w:val="0"/>
        </w:rPr>
        <w:t xml:space="preserve">” </w:t>
      </w:r>
      <w:r>
        <w:rPr>
          <w:rtl w:val="0"/>
        </w:rPr>
        <w:t>Ecology 73 (3): 733</w:t>
      </w:r>
      <w:r>
        <w:rPr>
          <w:rtl w:val="0"/>
        </w:rPr>
        <w:t>–</w:t>
      </w:r>
      <w:r>
        <w:rPr>
          <w:rtl w:val="0"/>
          <w:lang w:val="en-US"/>
        </w:rPr>
        <w:t>46. https://doi.org/10.2307/1940153.</w:t>
      </w:r>
    </w:p>
    <w:p>
      <w:pPr>
        <w:pStyle w:val="Body"/>
        <w:spacing w:line="480" w:lineRule="auto"/>
      </w:pPr>
      <w:r>
        <w:rPr>
          <w:rtl w:val="0"/>
          <w:lang w:val="de-DE"/>
        </w:rPr>
        <w:t xml:space="preserve">Preisser, Evan L., and Joseph S. Elkinton. 2008. </w:t>
      </w:r>
      <w:r>
        <w:rPr>
          <w:rtl w:val="1"/>
          <w:lang w:val="ar-SA" w:bidi="ar-SA"/>
        </w:rPr>
        <w:t>“</w:t>
      </w:r>
      <w:r>
        <w:rPr>
          <w:rtl w:val="0"/>
          <w:lang w:val="de-DE"/>
        </w:rPr>
        <w:t xml:space="preserve">EXPLOITATIVE COMPETITION </w:t>
        <w:tab/>
        <w:t>BETWEEN INVASIVE HERBIVORES BENEFITS A NATIVE HOST PLANT.</w:t>
      </w:r>
      <w:r>
        <w:rPr>
          <w:rtl w:val="0"/>
        </w:rPr>
        <w:t xml:space="preserve">” </w:t>
        <w:tab/>
      </w:r>
      <w:r>
        <w:rPr>
          <w:rtl w:val="0"/>
        </w:rPr>
        <w:t>Ecology 89 (10): 2671</w:t>
      </w:r>
      <w:r>
        <w:rPr>
          <w:rtl w:val="0"/>
        </w:rPr>
        <w:t>–</w:t>
      </w:r>
      <w:r>
        <w:rPr>
          <w:rtl w:val="0"/>
          <w:lang w:val="en-US"/>
        </w:rPr>
        <w:t>77. https://doi.org/10.1890/08-0299.1.</w:t>
      </w:r>
    </w:p>
    <w:p>
      <w:pPr>
        <w:pStyle w:val="Body"/>
        <w:spacing w:line="480" w:lineRule="auto"/>
      </w:pPr>
      <w:r>
        <w:rPr>
          <w:rtl w:val="0"/>
          <w:lang w:val="en-US"/>
        </w:rPr>
        <w:t xml:space="preserve">Ramaswami, Geetha, P. Somnath, and Suhel Quader. 2017. </w:t>
      </w:r>
      <w:r>
        <w:rPr>
          <w:rtl w:val="1"/>
          <w:lang w:val="ar-SA" w:bidi="ar-SA"/>
        </w:rPr>
        <w:t>“</w:t>
      </w:r>
      <w:r>
        <w:rPr>
          <w:rtl w:val="0"/>
          <w:lang w:val="fr-FR"/>
        </w:rPr>
        <w:t xml:space="preserve">Plant-Disperser Mutualisms in a </w:t>
        <w:tab/>
        <w:t>Semi-Arid Habitat Invaded by Lantana Camara L.</w:t>
      </w:r>
      <w:r>
        <w:rPr>
          <w:rtl w:val="0"/>
        </w:rPr>
        <w:t xml:space="preserve">” </w:t>
      </w:r>
      <w:r>
        <w:rPr>
          <w:rtl w:val="0"/>
        </w:rPr>
        <w:t>Plant Ecology 218 (8): 935</w:t>
      </w:r>
      <w:r>
        <w:rPr>
          <w:rtl w:val="0"/>
        </w:rPr>
        <w:t>–</w:t>
      </w:r>
      <w:r>
        <w:rPr>
          <w:rtl w:val="0"/>
        </w:rPr>
        <w:t xml:space="preserve">46. </w:t>
        <w:tab/>
        <w:t>https://doi.org/10.1007/s11258-017-0741-y.</w:t>
      </w:r>
    </w:p>
    <w:p>
      <w:pPr>
        <w:pStyle w:val="Body"/>
        <w:spacing w:line="480" w:lineRule="auto"/>
      </w:pPr>
      <w:r>
        <w:rPr>
          <w:rtl w:val="0"/>
          <w:lang w:val="nl-NL"/>
        </w:rPr>
        <w:t xml:space="preserve">Recart, Wilnelia, James D. Ackerman, and Ana A. Cuevas. 2013. </w:t>
      </w:r>
      <w:r>
        <w:rPr>
          <w:rtl w:val="1"/>
          <w:lang w:val="ar-SA" w:bidi="ar-SA"/>
        </w:rPr>
        <w:t>“</w:t>
      </w:r>
      <w:r>
        <w:rPr>
          <w:rtl w:val="0"/>
          <w:lang w:val="en-US"/>
        </w:rPr>
        <w:t xml:space="preserve">There Goes the </w:t>
        <w:tab/>
        <w:t xml:space="preserve">Neighborhood: Apparent Competition between Invasive and Native Orchids Mediated by </w:t>
        <w:tab/>
        <w:t>a Specialist Florivorous Weevil.</w:t>
      </w:r>
      <w:r>
        <w:rPr>
          <w:rtl w:val="0"/>
        </w:rPr>
        <w:t xml:space="preserve">” </w:t>
      </w:r>
      <w:r>
        <w:rPr>
          <w:rtl w:val="0"/>
          <w:lang w:val="en-US"/>
        </w:rPr>
        <w:t>Biological Invasions 15 (2): 283</w:t>
      </w:r>
      <w:r>
        <w:rPr>
          <w:rtl w:val="0"/>
        </w:rPr>
        <w:t>–</w:t>
      </w:r>
      <w:r>
        <w:rPr>
          <w:rtl w:val="0"/>
        </w:rPr>
        <w:t xml:space="preserve">93. </w:t>
        <w:tab/>
        <w:t>https://doi.org/10.1007/s10530-012-0283-0.</w:t>
      </w:r>
    </w:p>
    <w:p>
      <w:pPr>
        <w:pStyle w:val="Body"/>
        <w:spacing w:line="480" w:lineRule="auto"/>
      </w:pPr>
      <w:r>
        <w:rPr>
          <w:rtl w:val="0"/>
          <w:lang w:val="en-US"/>
        </w:rPr>
        <w:t xml:space="preserve">Samson, Douglas A., Thomas E. Philippi, and Diane W. Davidson. 1992. </w:t>
      </w:r>
      <w:r>
        <w:rPr>
          <w:rtl w:val="1"/>
          <w:lang w:val="ar-SA" w:bidi="ar-SA"/>
        </w:rPr>
        <w:t>“</w:t>
      </w:r>
      <w:r>
        <w:rPr>
          <w:rtl w:val="0"/>
          <w:lang w:val="en-US"/>
        </w:rPr>
        <w:t xml:space="preserve">Granivory and </w:t>
        <w:tab/>
        <w:t>Competition as Determinants of Annual Plant Diversity in the Chihuahuan Desert.</w:t>
      </w:r>
      <w:r>
        <w:rPr>
          <w:rtl w:val="0"/>
        </w:rPr>
        <w:t xml:space="preserve">” </w:t>
        <w:tab/>
      </w:r>
      <w:r>
        <w:rPr>
          <w:rtl w:val="0"/>
          <w:lang w:val="fr-FR"/>
        </w:rPr>
        <w:t>Oikos 65 (1): 61. https://doi.org/10.2307/3544888.</w:t>
      </w:r>
    </w:p>
    <w:p>
      <w:pPr>
        <w:pStyle w:val="Body"/>
        <w:spacing w:line="480" w:lineRule="auto"/>
      </w:pPr>
      <w:r>
        <w:rPr>
          <w:rtl w:val="0"/>
          <w:lang w:val="en-US"/>
        </w:rPr>
        <w:t xml:space="preserve">Sargent, Risa D., and David D. Ackerly. 2008. </w:t>
      </w:r>
      <w:r>
        <w:rPr>
          <w:rtl w:val="1"/>
          <w:lang w:val="ar-SA" w:bidi="ar-SA"/>
        </w:rPr>
        <w:t>“</w:t>
      </w:r>
      <w:r>
        <w:rPr>
          <w:rtl w:val="0"/>
        </w:rPr>
        <w:t>Plant</w:t>
      </w:r>
      <w:r>
        <w:rPr>
          <w:rtl w:val="0"/>
        </w:rPr>
        <w:t>–</w:t>
      </w:r>
      <w:r>
        <w:rPr>
          <w:rtl w:val="0"/>
          <w:lang w:val="en-US"/>
        </w:rPr>
        <w:t xml:space="preserve">Pollinator Interactions and the Assembly </w:t>
        <w:tab/>
        <w:t>of Plant Communities.</w:t>
      </w:r>
      <w:r>
        <w:rPr>
          <w:rtl w:val="0"/>
        </w:rPr>
        <w:t xml:space="preserve">” </w:t>
      </w:r>
      <w:r>
        <w:rPr>
          <w:rtl w:val="0"/>
          <w:lang w:val="en-US"/>
        </w:rPr>
        <w:t>Trends in Ecology &amp; Evolution 23 (3): 123</w:t>
      </w:r>
      <w:r>
        <w:rPr>
          <w:rtl w:val="0"/>
        </w:rPr>
        <w:t>–</w:t>
      </w:r>
      <w:r>
        <w:rPr>
          <w:rtl w:val="0"/>
        </w:rPr>
        <w:t xml:space="preserve">30. </w:t>
        <w:tab/>
        <w:t>https://doi.org/10.1016/j.tree.2007.11.003.</w:t>
      </w:r>
    </w:p>
    <w:p>
      <w:pPr>
        <w:pStyle w:val="Body"/>
        <w:spacing w:line="480" w:lineRule="auto"/>
      </w:pPr>
      <w:r>
        <w:rPr>
          <w:rtl w:val="0"/>
          <w:lang w:val="en-US"/>
        </w:rPr>
        <w:t xml:space="preserve">Schemske, Douglas W., and Carol C. Horvitz. 1988. </w:t>
      </w:r>
      <w:r>
        <w:rPr>
          <w:rtl w:val="1"/>
          <w:lang w:val="ar-SA" w:bidi="ar-SA"/>
        </w:rPr>
        <w:t>“</w:t>
      </w:r>
      <w:r>
        <w:rPr>
          <w:rtl w:val="0"/>
          <w:lang w:val="en-US"/>
        </w:rPr>
        <w:t xml:space="preserve">Plant-Animal Interactions and Fruit </w:t>
        <w:tab/>
        <w:t>Production in a Neotropical Herb: A Path Analysis.</w:t>
      </w:r>
      <w:r>
        <w:rPr>
          <w:rtl w:val="0"/>
        </w:rPr>
        <w:t xml:space="preserve">” </w:t>
      </w:r>
      <w:r>
        <w:rPr>
          <w:rtl w:val="0"/>
        </w:rPr>
        <w:t>Ecology 69 (4): 1128</w:t>
      </w:r>
      <w:r>
        <w:rPr>
          <w:rtl w:val="0"/>
        </w:rPr>
        <w:t>–</w:t>
      </w:r>
      <w:r>
        <w:rPr>
          <w:rtl w:val="0"/>
        </w:rPr>
        <w:t xml:space="preserve">37. </w:t>
        <w:tab/>
        <w:t>https://doi.org/10.2307/1941267.</w:t>
      </w:r>
    </w:p>
    <w:p>
      <w:pPr>
        <w:pStyle w:val="Body"/>
        <w:spacing w:line="480" w:lineRule="auto"/>
      </w:pPr>
      <w:r>
        <w:rPr>
          <w:rtl w:val="0"/>
          <w:lang w:val="de-DE"/>
        </w:rPr>
        <w:t>Schmitz, Oswald J, Peter A Hamb</w:t>
      </w:r>
      <w:r>
        <w:rPr>
          <w:rtl w:val="0"/>
        </w:rPr>
        <w:t>ä</w:t>
      </w:r>
      <w:r>
        <w:rPr>
          <w:rtl w:val="0"/>
          <w:lang w:val="en-US"/>
        </w:rPr>
        <w:t xml:space="preserve">ck, and Andrew P Beckerman. 1999. </w:t>
      </w:r>
      <w:r>
        <w:rPr>
          <w:rtl w:val="1"/>
          <w:lang w:val="ar-SA" w:bidi="ar-SA"/>
        </w:rPr>
        <w:t>“</w:t>
      </w:r>
      <w:r>
        <w:rPr>
          <w:rtl w:val="0"/>
          <w:lang w:val="en-US"/>
        </w:rPr>
        <w:t xml:space="preserve">Trophic Cascades in </w:t>
        <w:tab/>
        <w:t>Terrestrial Systems: A Review of the Effects of Carnivore Removals on Plants.,</w:t>
      </w:r>
      <w:r>
        <w:rPr>
          <w:rtl w:val="0"/>
        </w:rPr>
        <w:t xml:space="preserve">” </w:t>
      </w:r>
      <w:r>
        <w:rPr>
          <w:rtl w:val="0"/>
        </w:rPr>
        <w:t>13.</w:t>
      </w:r>
    </w:p>
    <w:p>
      <w:pPr>
        <w:pStyle w:val="Body"/>
        <w:spacing w:line="480" w:lineRule="auto"/>
      </w:pPr>
      <w:r>
        <w:rPr>
          <w:rtl w:val="0"/>
          <w:lang w:val="de-DE"/>
        </w:rPr>
        <w:t>Sch</w:t>
      </w:r>
      <w:r>
        <w:rPr>
          <w:rtl w:val="0"/>
          <w:lang w:val="sv-SE"/>
        </w:rPr>
        <w:t>ö</w:t>
      </w:r>
      <w:r>
        <w:rPr>
          <w:rtl w:val="0"/>
          <w:lang w:val="en-US"/>
        </w:rPr>
        <w:t xml:space="preserve">b, Christian, Cristina Armas, and Francisco I. Pugnaire. 2013. </w:t>
      </w:r>
      <w:r>
        <w:rPr>
          <w:rtl w:val="1"/>
          <w:lang w:val="ar-SA" w:bidi="ar-SA"/>
        </w:rPr>
        <w:t>“</w:t>
      </w:r>
      <w:r>
        <w:rPr>
          <w:rtl w:val="0"/>
          <w:lang w:val="en-US"/>
        </w:rPr>
        <w:t xml:space="preserve">Direct and Indirect </w:t>
        <w:tab/>
        <w:t>Interactions Co-Determine Species Composition in Nurse Plant Systems.</w:t>
      </w:r>
      <w:r>
        <w:rPr>
          <w:rtl w:val="0"/>
        </w:rPr>
        <w:t xml:space="preserve">” </w:t>
      </w:r>
      <w:r>
        <w:rPr>
          <w:rtl w:val="0"/>
        </w:rPr>
        <w:t xml:space="preserve">Oikos 122 (9): </w:t>
        <w:tab/>
        <w:t>1371</w:t>
      </w:r>
      <w:r>
        <w:rPr>
          <w:rtl w:val="0"/>
        </w:rPr>
        <w:t>–</w:t>
      </w:r>
      <w:r>
        <w:rPr>
          <w:rtl w:val="0"/>
          <w:lang w:val="en-US"/>
        </w:rPr>
        <w:t>79. https://doi.org/10.1111/j.1600-0706.2013.00390.x.</w:t>
      </w:r>
    </w:p>
    <w:p>
      <w:pPr>
        <w:pStyle w:val="Body"/>
        <w:spacing w:line="480" w:lineRule="auto"/>
      </w:pPr>
      <w:r>
        <w:rPr>
          <w:rtl w:val="0"/>
          <w:lang w:val="en-US"/>
        </w:rPr>
        <w:t xml:space="preserve">Schoener, Thomas W., and David A. Spiller. 1999."Indirect effects in an experimentally staged </w:t>
        <w:tab/>
        <w:t>invasion by a major predator."</w:t>
      </w:r>
      <w:r>
        <w:rPr>
          <w:rtl w:val="0"/>
        </w:rPr>
        <w:t> </w:t>
      </w:r>
      <w:r>
        <w:rPr>
          <w:rtl w:val="0"/>
          <w:lang w:val="en-US"/>
        </w:rPr>
        <w:t>The American Naturalist</w:t>
      </w:r>
      <w:r>
        <w:rPr>
          <w:rtl w:val="0"/>
        </w:rPr>
        <w:t> </w:t>
      </w:r>
      <w:r>
        <w:rPr>
          <w:rtl w:val="0"/>
          <w:lang w:val="it-IT"/>
        </w:rPr>
        <w:t>153, no. 4: 347-358.</w:t>
      </w:r>
    </w:p>
    <w:p>
      <w:pPr>
        <w:pStyle w:val="Body"/>
        <w:spacing w:line="480" w:lineRule="auto"/>
      </w:pPr>
      <w:r>
        <w:rPr>
          <w:rtl w:val="0"/>
          <w:lang w:val="de-DE"/>
        </w:rPr>
        <w:t xml:space="preserve">Schupp, Eugene W. 1993. </w:t>
      </w:r>
      <w:r>
        <w:rPr>
          <w:rtl w:val="1"/>
          <w:lang w:val="ar-SA" w:bidi="ar-SA"/>
        </w:rPr>
        <w:t>“</w:t>
      </w:r>
      <w:r>
        <w:rPr>
          <w:rtl w:val="0"/>
          <w:lang w:val="en-US"/>
        </w:rPr>
        <w:t xml:space="preserve">Quantity, Quality and the Effectiveness of Seed Dispersal by </w:t>
        <w:tab/>
        <w:t>Animals.</w:t>
      </w:r>
      <w:r>
        <w:rPr>
          <w:rtl w:val="0"/>
        </w:rPr>
        <w:t xml:space="preserve">” </w:t>
      </w:r>
      <w:r>
        <w:rPr>
          <w:rtl w:val="0"/>
          <w:lang w:val="en-US"/>
        </w:rPr>
        <w:t xml:space="preserve">In Frugivory and Seed Dispersal: Ecological and Evolutionary Aspects, edited </w:t>
        <w:tab/>
        <w:t>by T. H. Fleming and A. Estrada, 15</w:t>
      </w:r>
      <w:r>
        <w:rPr>
          <w:rtl w:val="0"/>
        </w:rPr>
        <w:t>–</w:t>
      </w:r>
      <w:r>
        <w:rPr>
          <w:rtl w:val="0"/>
          <w:lang w:val="de-DE"/>
        </w:rPr>
        <w:t xml:space="preserve">29. Dordrecht: Springer Netherlands. </w:t>
        <w:tab/>
        <w:t>https://doi.org/10.1007/978-94-011-1749-4_2.</w:t>
      </w:r>
    </w:p>
    <w:p>
      <w:pPr>
        <w:pStyle w:val="Body"/>
        <w:spacing w:line="480" w:lineRule="auto"/>
      </w:pPr>
      <w:r>
        <w:rPr>
          <w:rtl w:val="0"/>
          <w:lang w:val="it-IT"/>
        </w:rPr>
        <w:t>Schupp, Eugene W., Pedro Jordano, and Jos</w:t>
      </w:r>
      <w:r>
        <w:rPr>
          <w:rtl w:val="0"/>
          <w:lang w:val="fr-FR"/>
        </w:rPr>
        <w:t xml:space="preserve">é </w:t>
      </w:r>
      <w:r>
        <w:rPr>
          <w:rtl w:val="0"/>
        </w:rPr>
        <w:t>Mar</w:t>
      </w:r>
      <w:r>
        <w:rPr>
          <w:rtl w:val="0"/>
        </w:rPr>
        <w:t>í</w:t>
      </w:r>
      <w:r>
        <w:rPr>
          <w:rtl w:val="0"/>
        </w:rPr>
        <w:t>a G</w:t>
      </w:r>
      <w:r>
        <w:rPr>
          <w:rtl w:val="0"/>
          <w:lang w:val="es-ES_tradnl"/>
        </w:rPr>
        <w:t>ó</w:t>
      </w:r>
      <w:r>
        <w:rPr>
          <w:rtl w:val="0"/>
        </w:rPr>
        <w:t xml:space="preserve">mez. 2017. </w:t>
      </w:r>
      <w:r>
        <w:rPr>
          <w:rtl w:val="1"/>
          <w:lang w:val="ar-SA" w:bidi="ar-SA"/>
        </w:rPr>
        <w:t>“</w:t>
      </w:r>
      <w:r>
        <w:rPr>
          <w:rtl w:val="0"/>
          <w:lang w:val="en-US"/>
        </w:rPr>
        <w:t xml:space="preserve">A General Framework for </w:t>
        <w:tab/>
        <w:t>Effectiveness Concepts in Mutualisms.</w:t>
      </w:r>
      <w:r>
        <w:rPr>
          <w:rtl w:val="0"/>
        </w:rPr>
        <w:t xml:space="preserve">” </w:t>
      </w:r>
      <w:r>
        <w:rPr>
          <w:rtl w:val="0"/>
          <w:lang w:val="en-US"/>
        </w:rPr>
        <w:t xml:space="preserve">Edited by Janneke Hille Ris Lambers. Ecology </w:t>
        <w:tab/>
        <w:t>Letters 20 (5): 577</w:t>
      </w:r>
      <w:r>
        <w:rPr>
          <w:rtl w:val="0"/>
        </w:rPr>
        <w:t>–</w:t>
      </w:r>
      <w:r>
        <w:rPr>
          <w:rtl w:val="0"/>
          <w:lang w:val="en-US"/>
        </w:rPr>
        <w:t>90. https://doi.org/10.1111/ele.12764.</w:t>
      </w:r>
    </w:p>
    <w:p>
      <w:pPr>
        <w:pStyle w:val="Body"/>
        <w:spacing w:line="480" w:lineRule="auto"/>
      </w:pPr>
      <w:r>
        <w:rPr>
          <w:rtl w:val="0"/>
          <w:lang w:val="en-US"/>
        </w:rPr>
        <w:t xml:space="preserve">Smallwood, Peter D. 2001. </w:t>
      </w:r>
      <w:r>
        <w:rPr>
          <w:rtl w:val="1"/>
          <w:lang w:val="ar-SA" w:bidi="ar-SA"/>
        </w:rPr>
        <w:t>“</w:t>
      </w:r>
      <w:r>
        <w:rPr>
          <w:rtl w:val="0"/>
          <w:lang w:val="en-US"/>
        </w:rPr>
        <w:t>An Integrative Approach to the Study of Plant-Animal Interactions.</w:t>
      </w:r>
      <w:r>
        <w:rPr>
          <w:rtl w:val="0"/>
        </w:rPr>
        <w:t xml:space="preserve">” </w:t>
        <w:tab/>
      </w:r>
      <w:r>
        <w:rPr>
          <w:rtl w:val="0"/>
          <w:lang w:val="en-US"/>
        </w:rPr>
        <w:t>American Zoologist 41 (4): 3.</w:t>
      </w:r>
    </w:p>
    <w:p>
      <w:pPr>
        <w:pStyle w:val="Body"/>
        <w:spacing w:line="480" w:lineRule="auto"/>
      </w:pPr>
      <w:r>
        <w:rPr>
          <w:rtl w:val="0"/>
          <w:lang w:val="en-US"/>
        </w:rPr>
        <w:t>Sorensen, Anne E. 1986. "Seed dispersal by adhesion."</w:t>
      </w:r>
      <w:r>
        <w:rPr>
          <w:rtl w:val="0"/>
        </w:rPr>
        <w:t> </w:t>
      </w:r>
      <w:r>
        <w:rPr>
          <w:rtl w:val="0"/>
          <w:lang w:val="en-US"/>
        </w:rPr>
        <w:t xml:space="preserve">Annual Review of Ecology and </w:t>
        <w:tab/>
        <w:t>Systematics</w:t>
      </w:r>
      <w:r>
        <w:rPr>
          <w:rtl w:val="0"/>
        </w:rPr>
        <w:t> </w:t>
      </w:r>
      <w:r>
        <w:rPr>
          <w:rtl w:val="0"/>
          <w:lang w:val="it-IT"/>
        </w:rPr>
        <w:t>17, no. 1: 443-463.</w:t>
      </w:r>
    </w:p>
    <w:p>
      <w:pPr>
        <w:pStyle w:val="Body"/>
        <w:spacing w:line="480" w:lineRule="auto"/>
      </w:pPr>
      <w:r>
        <w:rPr>
          <w:rtl w:val="0"/>
          <w:lang w:val="pt-PT"/>
        </w:rPr>
        <w:t xml:space="preserve">Sosa, Beatriz, and Alejandro Brazeiro. 2010. </w:t>
      </w:r>
      <w:r>
        <w:rPr>
          <w:rtl w:val="1"/>
          <w:lang w:val="ar-SA" w:bidi="ar-SA"/>
        </w:rPr>
        <w:t>“</w:t>
      </w:r>
      <w:r>
        <w:rPr>
          <w:rtl w:val="0"/>
          <w:lang w:val="en-US"/>
        </w:rPr>
        <w:t xml:space="preserve">Positive Ecosystem Engineering Effects of the Ant </w:t>
        <w:tab/>
        <w:t>Atta Vollenweideri on the Shrub Grabowskia Duplicata.</w:t>
      </w:r>
      <w:r>
        <w:rPr>
          <w:rtl w:val="0"/>
        </w:rPr>
        <w:t xml:space="preserve">” </w:t>
      </w:r>
      <w:r>
        <w:rPr>
          <w:rtl w:val="0"/>
          <w:lang w:val="en-US"/>
        </w:rPr>
        <w:t xml:space="preserve">Journal of Vegetation Science </w:t>
        <w:tab/>
        <w:t>21 (3): 597</w:t>
      </w:r>
      <w:r>
        <w:rPr>
          <w:rtl w:val="0"/>
        </w:rPr>
        <w:t>–</w:t>
      </w:r>
      <w:r>
        <w:rPr>
          <w:rtl w:val="0"/>
          <w:lang w:val="en-US"/>
        </w:rPr>
        <w:t>605. https://doi.org/10.1111/j.1654-1103.2010.01170.x.</w:t>
      </w:r>
    </w:p>
    <w:p>
      <w:pPr>
        <w:pStyle w:val="Body"/>
        <w:spacing w:line="480" w:lineRule="auto"/>
      </w:pPr>
      <w:r>
        <w:rPr>
          <w:rtl w:val="0"/>
          <w:lang w:val="en-US"/>
        </w:rPr>
        <w:t xml:space="preserve">Sotomayor, Diego A., and Christopher J. Lortie. 2015. </w:t>
      </w:r>
      <w:r>
        <w:rPr>
          <w:rtl w:val="1"/>
          <w:lang w:val="ar-SA" w:bidi="ar-SA"/>
        </w:rPr>
        <w:t>“</w:t>
      </w:r>
      <w:r>
        <w:rPr>
          <w:rtl w:val="0"/>
          <w:lang w:val="en-US"/>
        </w:rPr>
        <w:t xml:space="preserve">Indirect Interactions in Terrestrial Plant </w:t>
        <w:tab/>
        <w:t>Communities: Emerging Patterns and Research Gaps.</w:t>
      </w:r>
      <w:r>
        <w:rPr>
          <w:rtl w:val="0"/>
        </w:rPr>
        <w:t xml:space="preserve">” </w:t>
      </w:r>
      <w:r>
        <w:rPr>
          <w:rtl w:val="0"/>
          <w:lang w:val="en-US"/>
        </w:rPr>
        <w:t xml:space="preserve">Ecosphere 6 (6): art103. </w:t>
        <w:tab/>
        <w:t>https://doi.org/10.1890/ES14-00117.1.</w:t>
      </w:r>
    </w:p>
    <w:p>
      <w:pPr>
        <w:pStyle w:val="Body"/>
        <w:spacing w:line="480" w:lineRule="auto"/>
      </w:pPr>
      <w:r>
        <w:rPr>
          <w:rtl w:val="0"/>
          <w:lang w:val="de-DE"/>
        </w:rPr>
        <w:t xml:space="preserve">Strauss, Sharon Y. 1991. </w:t>
      </w:r>
      <w:r>
        <w:rPr>
          <w:rtl w:val="1"/>
          <w:lang w:val="ar-SA" w:bidi="ar-SA"/>
        </w:rPr>
        <w:t>“</w:t>
      </w:r>
      <w:r>
        <w:rPr>
          <w:rtl w:val="0"/>
          <w:lang w:val="en-US"/>
        </w:rPr>
        <w:t xml:space="preserve">Effects in Community Ecology: Their Definition, Study and </w:t>
        <w:tab/>
        <w:t>Importance</w:t>
      </w:r>
      <w:r>
        <w:rPr>
          <w:rtl w:val="0"/>
        </w:rPr>
        <w:t xml:space="preserve">” </w:t>
      </w:r>
      <w:r>
        <w:rPr>
          <w:rtl w:val="0"/>
        </w:rPr>
        <w:t>6 (7): 5.</w:t>
      </w:r>
    </w:p>
    <w:p>
      <w:pPr>
        <w:pStyle w:val="Body"/>
        <w:spacing w:line="480" w:lineRule="auto"/>
      </w:pPr>
      <w:r>
        <w:rPr>
          <w:rtl w:val="0"/>
          <w:lang w:val="en-US"/>
        </w:rPr>
        <w:t xml:space="preserve">Stout, Jane C., and Erin Jo Tiedeken. 2017. </w:t>
      </w:r>
      <w:r>
        <w:rPr>
          <w:rtl w:val="1"/>
          <w:lang w:val="ar-SA" w:bidi="ar-SA"/>
        </w:rPr>
        <w:t>“</w:t>
      </w:r>
      <w:r>
        <w:rPr>
          <w:rtl w:val="0"/>
          <w:lang w:val="en-US"/>
        </w:rPr>
        <w:t xml:space="preserve">Direct Interactions between Invasive Plants and </w:t>
        <w:tab/>
        <w:t>Native Pollinators: Evidence, Impacts and Approaches.</w:t>
      </w:r>
      <w:r>
        <w:rPr>
          <w:rtl w:val="0"/>
        </w:rPr>
        <w:t xml:space="preserve">” </w:t>
      </w:r>
      <w:r>
        <w:rPr>
          <w:rtl w:val="0"/>
          <w:lang w:val="en-US"/>
        </w:rPr>
        <w:t xml:space="preserve">Edited by Sue Nicolson. </w:t>
        <w:tab/>
        <w:t>Functional Ecology 31 (1): 38</w:t>
      </w:r>
      <w:r>
        <w:rPr>
          <w:rtl w:val="0"/>
        </w:rPr>
        <w:t>–</w:t>
      </w:r>
      <w:r>
        <w:rPr>
          <w:rtl w:val="0"/>
          <w:lang w:val="en-US"/>
        </w:rPr>
        <w:t>46. https://doi.org/10.1111/1365-2435.12751.</w:t>
      </w:r>
    </w:p>
    <w:p>
      <w:pPr>
        <w:pStyle w:val="Body"/>
        <w:spacing w:line="480" w:lineRule="auto"/>
      </w:pPr>
      <w:r>
        <w:rPr>
          <w:rtl w:val="0"/>
          <w:lang w:val="en-US"/>
        </w:rPr>
        <w:t xml:space="preserve">Strauss, Sharon Y., and Rebecca E. Irwin. 2004. </w:t>
      </w:r>
      <w:r>
        <w:rPr>
          <w:rtl w:val="1"/>
          <w:lang w:val="ar-SA" w:bidi="ar-SA"/>
        </w:rPr>
        <w:t>“</w:t>
      </w:r>
      <w:r>
        <w:rPr>
          <w:rtl w:val="0"/>
          <w:lang w:val="en-US"/>
        </w:rPr>
        <w:t xml:space="preserve">Ecological and Evolutionary Consequences of </w:t>
        <w:tab/>
        <w:t>Multispecies Plant-Animal Interactions.</w:t>
      </w:r>
      <w:r>
        <w:rPr>
          <w:rtl w:val="0"/>
        </w:rPr>
        <w:t xml:space="preserve">” </w:t>
      </w:r>
      <w:r>
        <w:rPr>
          <w:rtl w:val="0"/>
          <w:lang w:val="en-US"/>
        </w:rPr>
        <w:t xml:space="preserve">Annual Review of Ecology, Evolution, and </w:t>
        <w:tab/>
        <w:t>Systematics 35 (1): 435</w:t>
      </w:r>
      <w:r>
        <w:rPr>
          <w:rtl w:val="0"/>
        </w:rPr>
        <w:t>–</w:t>
      </w:r>
      <w:r>
        <w:rPr>
          <w:rtl w:val="0"/>
          <w:lang w:val="it-IT"/>
        </w:rPr>
        <w:t>66. https://doi.org/10.1146/annurev.ecolsys.35.112202.130215.</w:t>
      </w:r>
    </w:p>
    <w:p>
      <w:pPr>
        <w:pStyle w:val="Body"/>
        <w:spacing w:line="480" w:lineRule="auto"/>
      </w:pPr>
      <w:r>
        <w:rPr>
          <w:rtl w:val="0"/>
          <w:lang w:val="en-US"/>
        </w:rPr>
        <w:t xml:space="preserve">Sullivan, Amy T., and Henry F. Howe. 2009. </w:t>
      </w:r>
      <w:r>
        <w:rPr>
          <w:rtl w:val="1"/>
          <w:lang w:val="ar-SA" w:bidi="ar-SA"/>
        </w:rPr>
        <w:t>“</w:t>
      </w:r>
      <w:r>
        <w:rPr>
          <w:rtl w:val="0"/>
          <w:lang w:val="en-US"/>
        </w:rPr>
        <w:t xml:space="preserve">Prairie Forb Response to Timing of Vole </w:t>
        <w:tab/>
        <w:t>Herbivory.</w:t>
      </w:r>
      <w:r>
        <w:rPr>
          <w:rtl w:val="0"/>
        </w:rPr>
        <w:t xml:space="preserve">” </w:t>
      </w:r>
      <w:r>
        <w:rPr>
          <w:rtl w:val="0"/>
        </w:rPr>
        <w:t>Ecology 90 (5): 1346</w:t>
      </w:r>
      <w:r>
        <w:rPr>
          <w:rtl w:val="0"/>
        </w:rPr>
        <w:t>–</w:t>
      </w:r>
      <w:r>
        <w:rPr>
          <w:rtl w:val="0"/>
          <w:lang w:val="en-US"/>
        </w:rPr>
        <w:t>55. https://doi.org/10.1890/08-0629.1.</w:t>
      </w:r>
    </w:p>
    <w:p>
      <w:pPr>
        <w:pStyle w:val="Body"/>
        <w:spacing w:line="480" w:lineRule="auto"/>
      </w:pPr>
      <w:r>
        <w:rPr>
          <w:rtl w:val="0"/>
          <w:lang w:val="en-US"/>
        </w:rPr>
        <w:t xml:space="preserve">Valone, Thomas J., and Jesse Balaban-Feld. 2019. </w:t>
      </w:r>
      <w:r>
        <w:rPr>
          <w:rtl w:val="1"/>
          <w:lang w:val="ar-SA" w:bidi="ar-SA"/>
        </w:rPr>
        <w:t>“</w:t>
      </w:r>
      <w:r>
        <w:rPr>
          <w:rtl w:val="0"/>
          <w:lang w:val="en-US"/>
        </w:rPr>
        <w:t xml:space="preserve">An Experimental Investigation of Top-down </w:t>
        <w:tab/>
        <w:t>Effects of Consumer Diversity on Producer Temporal Stability.</w:t>
      </w:r>
      <w:r>
        <w:rPr>
          <w:rtl w:val="0"/>
        </w:rPr>
        <w:t xml:space="preserve">” </w:t>
      </w:r>
      <w:r>
        <w:rPr>
          <w:rtl w:val="0"/>
          <w:lang w:val="en-US"/>
        </w:rPr>
        <w:t xml:space="preserve">Edited by Matthew </w:t>
        <w:tab/>
        <w:t>Heard. Journal of Ecology 107 (2): 806</w:t>
      </w:r>
      <w:r>
        <w:rPr>
          <w:rtl w:val="0"/>
        </w:rPr>
        <w:t>–</w:t>
      </w:r>
      <w:r>
        <w:rPr>
          <w:rtl w:val="0"/>
          <w:lang w:val="en-US"/>
        </w:rPr>
        <w:t>13. https://doi.org/10.1111/1365-2745.13064.</w:t>
      </w:r>
    </w:p>
    <w:p>
      <w:pPr>
        <w:pStyle w:val="Body"/>
        <w:spacing w:line="480" w:lineRule="auto"/>
      </w:pPr>
      <w:r>
        <w:rPr>
          <w:rtl w:val="0"/>
          <w:lang w:val="de-DE"/>
        </w:rPr>
        <w:t>Vandenberghe, Charlotte, Christian Smit, Mandy Pohl, Alexandre Buttler, and Fran</w:t>
      </w:r>
      <w:r>
        <w:rPr>
          <w:rtl w:val="0"/>
        </w:rPr>
        <w:t>ç</w:t>
      </w:r>
      <w:r>
        <w:rPr>
          <w:rtl w:val="0"/>
          <w:lang w:val="de-DE"/>
        </w:rPr>
        <w:t xml:space="preserve">ois </w:t>
        <w:tab/>
        <w:t>Frel</w:t>
      </w:r>
      <w:r>
        <w:rPr>
          <w:rtl w:val="0"/>
          <w:lang w:val="fr-FR"/>
        </w:rPr>
        <w:t>é</w:t>
      </w:r>
      <w:r>
        <w:rPr>
          <w:rtl w:val="0"/>
          <w:lang w:val="pt-PT"/>
        </w:rPr>
        <w:t xml:space="preserve">choux. 2009. </w:t>
      </w:r>
      <w:r>
        <w:rPr>
          <w:rtl w:val="1"/>
          <w:lang w:val="ar-SA" w:bidi="ar-SA"/>
        </w:rPr>
        <w:t>“</w:t>
      </w:r>
      <w:r>
        <w:rPr>
          <w:rtl w:val="0"/>
          <w:lang w:val="en-US"/>
        </w:rPr>
        <w:t xml:space="preserve">Does the Strength of Facilitation by Nurse Shrubs Depend on Grazing </w:t>
        <w:tab/>
        <w:t>Resistance of Tree Saplings?</w:t>
      </w:r>
      <w:r>
        <w:rPr>
          <w:rtl w:val="0"/>
        </w:rPr>
        <w:t xml:space="preserve">” </w:t>
      </w:r>
      <w:r>
        <w:rPr>
          <w:rtl w:val="0"/>
          <w:lang w:val="en-US"/>
        </w:rPr>
        <w:t>Basic and Applied Ecology 10 (5): 427</w:t>
      </w:r>
      <w:r>
        <w:rPr>
          <w:rtl w:val="0"/>
        </w:rPr>
        <w:t>–</w:t>
      </w:r>
      <w:r>
        <w:rPr>
          <w:rtl w:val="0"/>
        </w:rPr>
        <w:t xml:space="preserve">36. </w:t>
        <w:tab/>
        <w:t>https://doi.org/10.1016/j.baae.2008.08.009.</w:t>
      </w:r>
    </w:p>
    <w:p>
      <w:pPr>
        <w:pStyle w:val="Body"/>
        <w:spacing w:line="480" w:lineRule="auto"/>
      </w:pPr>
      <w:r>
        <w:rPr>
          <w:rtl w:val="0"/>
          <w:lang w:val="nl-NL"/>
        </w:rPr>
        <w:t xml:space="preserve">Vandermeer, John H. 1969. </w:t>
      </w:r>
      <w:r>
        <w:rPr>
          <w:rtl w:val="1"/>
          <w:lang w:val="ar-SA" w:bidi="ar-SA"/>
        </w:rPr>
        <w:t>“</w:t>
      </w:r>
      <w:r>
        <w:rPr>
          <w:rtl w:val="0"/>
          <w:lang w:val="en-US"/>
        </w:rPr>
        <w:t xml:space="preserve">The Competitive Structure of Communities: An Experimental </w:t>
        <w:tab/>
        <w:t>Approach with Protozoa.</w:t>
      </w:r>
      <w:r>
        <w:rPr>
          <w:rtl w:val="0"/>
        </w:rPr>
        <w:t xml:space="preserve">” </w:t>
      </w:r>
      <w:r>
        <w:rPr>
          <w:rtl w:val="0"/>
        </w:rPr>
        <w:t>Ecology 50 (3): 362</w:t>
      </w:r>
      <w:r>
        <w:rPr>
          <w:rtl w:val="0"/>
        </w:rPr>
        <w:t>–</w:t>
      </w:r>
      <w:r>
        <w:rPr>
          <w:rtl w:val="0"/>
          <w:lang w:val="en-US"/>
        </w:rPr>
        <w:t>71. https://doi.org/10.2307/1933884.</w:t>
      </w:r>
    </w:p>
    <w:p>
      <w:pPr>
        <w:pStyle w:val="Body"/>
        <w:spacing w:line="480" w:lineRule="auto"/>
      </w:pPr>
      <w:r>
        <w:rPr>
          <w:rtl w:val="0"/>
        </w:rPr>
        <w:t>V</w:t>
      </w:r>
      <w:r>
        <w:rPr>
          <w:rtl w:val="0"/>
        </w:rPr>
        <w:t>á</w:t>
      </w:r>
      <w:r>
        <w:rPr>
          <w:rtl w:val="0"/>
          <w:lang w:val="es-ES_tradnl"/>
        </w:rPr>
        <w:t>zquez, Diego P., Nico Bl</w:t>
      </w:r>
      <w:r>
        <w:rPr>
          <w:rtl w:val="0"/>
        </w:rPr>
        <w:t>ü</w:t>
      </w:r>
      <w:r>
        <w:rPr>
          <w:rtl w:val="0"/>
          <w:lang w:val="it-IT"/>
        </w:rPr>
        <w:t xml:space="preserve">thgen, Luciano Cagnolo, and Natacha P. Chacoff. 2009. </w:t>
      </w:r>
      <w:r>
        <w:rPr>
          <w:rtl w:val="1"/>
          <w:lang w:val="ar-SA" w:bidi="ar-SA"/>
        </w:rPr>
        <w:t>“</w:t>
      </w:r>
      <w:r>
        <w:rPr>
          <w:rtl w:val="0"/>
          <w:lang w:val="it-IT"/>
        </w:rPr>
        <w:t xml:space="preserve">Uniting </w:t>
        <w:tab/>
        <w:t>Pattern and Process in Plant</w:t>
      </w:r>
      <w:r>
        <w:rPr>
          <w:rtl w:val="0"/>
        </w:rPr>
        <w:t>–</w:t>
      </w:r>
      <w:r>
        <w:rPr>
          <w:rtl w:val="0"/>
          <w:lang w:val="en-US"/>
        </w:rPr>
        <w:t>Animal Mutualistic Networks: A Review.</w:t>
      </w:r>
      <w:r>
        <w:rPr>
          <w:rtl w:val="0"/>
        </w:rPr>
        <w:t xml:space="preserve">” </w:t>
      </w:r>
      <w:r>
        <w:rPr>
          <w:rtl w:val="0"/>
          <w:lang w:val="en-US"/>
        </w:rPr>
        <w:t xml:space="preserve">Annals of </w:t>
        <w:tab/>
        <w:t>Botany 103 (9): 1445</w:t>
      </w:r>
      <w:r>
        <w:rPr>
          <w:rtl w:val="0"/>
        </w:rPr>
        <w:t>–</w:t>
      </w:r>
      <w:r>
        <w:rPr>
          <w:rtl w:val="0"/>
          <w:lang w:val="de-DE"/>
        </w:rPr>
        <w:t>57. https://doi.org/10.1093/aob/mcp057.</w:t>
      </w:r>
    </w:p>
    <w:p>
      <w:pPr>
        <w:pStyle w:val="Body"/>
        <w:spacing w:line="480" w:lineRule="auto"/>
      </w:pPr>
      <w:r>
        <w:rPr>
          <w:rtl w:val="0"/>
        </w:rPr>
        <w:t>V</w:t>
      </w:r>
      <w:r>
        <w:rPr>
          <w:rtl w:val="0"/>
        </w:rPr>
        <w:t>á</w:t>
      </w:r>
      <w:r>
        <w:rPr>
          <w:rtl w:val="0"/>
          <w:lang w:val="it-IT"/>
        </w:rPr>
        <w:t xml:space="preserve">zquez, Diego P., Rodrigo Ramos-Jiliberto, Pasquinell Urbani, and Fernanda S. Valdovinos. </w:t>
        <w:tab/>
        <w:t xml:space="preserve">2015. </w:t>
      </w:r>
      <w:r>
        <w:rPr>
          <w:rtl w:val="1"/>
          <w:lang w:val="ar-SA" w:bidi="ar-SA"/>
        </w:rPr>
        <w:t>“</w:t>
      </w:r>
      <w:r>
        <w:rPr>
          <w:rtl w:val="0"/>
          <w:lang w:val="en-US"/>
        </w:rPr>
        <w:t xml:space="preserve">A Conceptual Framework for Studying the Strength of Plant-Animal Mutualistic </w:t>
        <w:tab/>
        <w:t>Interactions.</w:t>
      </w:r>
      <w:r>
        <w:rPr>
          <w:rtl w:val="0"/>
        </w:rPr>
        <w:t xml:space="preserve">” </w:t>
      </w:r>
      <w:r>
        <w:rPr>
          <w:rtl w:val="0"/>
          <w:lang w:val="en-US"/>
        </w:rPr>
        <w:t>Edited by Micky Eubanks. Ecology Letters 18 (4): 385</w:t>
      </w:r>
      <w:r>
        <w:rPr>
          <w:rtl w:val="0"/>
        </w:rPr>
        <w:t>–</w:t>
      </w:r>
      <w:r>
        <w:rPr>
          <w:rtl w:val="0"/>
        </w:rPr>
        <w:t xml:space="preserve">400. </w:t>
        <w:tab/>
        <w:t>https://doi.org/10.1111/ele.12411.</w:t>
      </w:r>
    </w:p>
    <w:p>
      <w:pPr>
        <w:pStyle w:val="Body"/>
        <w:spacing w:line="480" w:lineRule="auto"/>
      </w:pPr>
      <w:r>
        <w:rPr>
          <w:rtl w:val="0"/>
          <w:lang w:val="it-IT"/>
        </w:rPr>
        <w:t xml:space="preserve">Vidal, Mayra C., and Shannon M. Murphy. 2018. </w:t>
      </w:r>
      <w:r>
        <w:rPr>
          <w:rtl w:val="1"/>
          <w:lang w:val="ar-SA" w:bidi="ar-SA"/>
        </w:rPr>
        <w:t>“</w:t>
      </w:r>
      <w:r>
        <w:rPr>
          <w:rtl w:val="0"/>
          <w:lang w:val="it-IT"/>
        </w:rPr>
        <w:t>Bottom</w:t>
      </w:r>
      <w:r>
        <w:rPr>
          <w:rFonts w:ascii="Calibri" w:hAnsi="Calibri" w:hint="default"/>
          <w:rtl w:val="0"/>
          <w:lang w:val="en-US"/>
        </w:rPr>
        <w:t>‐</w:t>
      </w:r>
      <w:r>
        <w:rPr>
          <w:rtl w:val="0"/>
        </w:rPr>
        <w:t>up vs. Top</w:t>
      </w:r>
      <w:r>
        <w:rPr>
          <w:rFonts w:ascii="Calibri" w:hAnsi="Calibri" w:hint="default"/>
          <w:rtl w:val="0"/>
          <w:lang w:val="en-US"/>
        </w:rPr>
        <w:t>‐</w:t>
      </w:r>
      <w:r>
        <w:rPr>
          <w:rtl w:val="0"/>
          <w:lang w:val="pt-PT"/>
        </w:rPr>
        <w:t xml:space="preserve">down Effects on </w:t>
        <w:tab/>
        <w:t>Terrestrial Insect Herbivores: A Meta</w:t>
      </w:r>
      <w:r>
        <w:rPr>
          <w:rFonts w:ascii="Calibri" w:hAnsi="Calibri" w:hint="default"/>
          <w:rtl w:val="0"/>
          <w:lang w:val="en-US"/>
        </w:rPr>
        <w:t>‐</w:t>
      </w:r>
      <w:r>
        <w:rPr>
          <w:rtl w:val="0"/>
          <w:lang w:val="en-US"/>
        </w:rPr>
        <w:t>analysis.</w:t>
      </w:r>
      <w:r>
        <w:rPr>
          <w:rtl w:val="0"/>
        </w:rPr>
        <w:t xml:space="preserve">” </w:t>
      </w:r>
      <w:r>
        <w:rPr>
          <w:rtl w:val="0"/>
          <w:lang w:val="en-US"/>
        </w:rPr>
        <w:t xml:space="preserve">Edited by Christoph Scherber. Ecology </w:t>
        <w:tab/>
        <w:t>Letters 21 (1): 138</w:t>
      </w:r>
      <w:r>
        <w:rPr>
          <w:rtl w:val="0"/>
        </w:rPr>
        <w:t>–</w:t>
      </w:r>
      <w:r>
        <w:rPr>
          <w:rtl w:val="0"/>
          <w:lang w:val="en-US"/>
        </w:rPr>
        <w:t>50. https://doi.org/10.1111/ele.12874.</w:t>
      </w:r>
    </w:p>
    <w:p>
      <w:pPr>
        <w:pStyle w:val="Body"/>
        <w:spacing w:line="480" w:lineRule="auto"/>
      </w:pPr>
      <w:r>
        <w:rPr>
          <w:rtl w:val="0"/>
          <w:lang w:val="en-US"/>
        </w:rPr>
        <w:t xml:space="preserve">Walker, Lawrence R., Steven S. Vrooman, and Daniel B. Thompson. 2015. </w:t>
      </w:r>
      <w:r>
        <w:rPr>
          <w:rtl w:val="1"/>
          <w:lang w:val="ar-SA" w:bidi="ar-SA"/>
        </w:rPr>
        <w:t>“</w:t>
      </w:r>
      <w:r>
        <w:rPr>
          <w:rtl w:val="0"/>
          <w:lang w:val="en-US"/>
        </w:rPr>
        <w:t xml:space="preserve">Rodent Mounds </w:t>
        <w:tab/>
        <w:t>Facilitate Shrubs and Shrubs Inhibit Seedlings in the Mojave Desert, USA.</w:t>
      </w:r>
      <w:r>
        <w:rPr>
          <w:rtl w:val="0"/>
        </w:rPr>
        <w:t xml:space="preserve">” </w:t>
      </w:r>
      <w:r>
        <w:rPr>
          <w:rtl w:val="0"/>
          <w:lang w:val="en-US"/>
        </w:rPr>
        <w:t xml:space="preserve">Journal of </w:t>
        <w:tab/>
        <w:t>Arid Environments 113 (February): 95</w:t>
      </w:r>
      <w:r>
        <w:rPr>
          <w:rtl w:val="0"/>
        </w:rPr>
        <w:t>–</w:t>
      </w:r>
      <w:r>
        <w:rPr>
          <w:rtl w:val="0"/>
        </w:rPr>
        <w:t xml:space="preserve">101. </w:t>
        <w:tab/>
        <w:t>https://doi.org/10.1016/j.jaridenv.2014.10.002.</w:t>
      </w:r>
    </w:p>
    <w:p>
      <w:pPr>
        <w:pStyle w:val="Body"/>
        <w:spacing w:line="480" w:lineRule="auto"/>
      </w:pPr>
      <w:r>
        <w:rPr>
          <w:rtl w:val="0"/>
          <w:lang w:val="en-US"/>
        </w:rPr>
        <w:t>Waser, Nickolas M., and Jeff Ollerton. 2006.</w:t>
      </w:r>
      <w:r>
        <w:rPr>
          <w:rtl w:val="0"/>
        </w:rPr>
        <w:t> “</w:t>
      </w:r>
      <w:r>
        <w:rPr>
          <w:rtl w:val="0"/>
          <w:lang w:val="en-US"/>
        </w:rPr>
        <w:t xml:space="preserve">Plant-pollinator interactions: from specialization </w:t>
        <w:tab/>
        <w:t>to generalization.</w:t>
      </w:r>
      <w:r>
        <w:rPr>
          <w:rtl w:val="0"/>
        </w:rPr>
        <w:t xml:space="preserve">” </w:t>
      </w:r>
      <w:r>
        <w:rPr>
          <w:rtl w:val="0"/>
          <w:lang w:val="en-US"/>
        </w:rPr>
        <w:t>University of Chicago Press.</w:t>
      </w:r>
    </w:p>
    <w:p>
      <w:pPr>
        <w:pStyle w:val="Body"/>
        <w:spacing w:line="480" w:lineRule="auto"/>
      </w:pPr>
      <w:r>
        <w:rPr>
          <w:rtl w:val="0"/>
          <w:lang w:val="en-US"/>
        </w:rPr>
        <w:t xml:space="preserve">Westphal, Michael F., Taylor Noble, Harry Scott Butterfield, and Christopher J. Lortie. 2018. </w:t>
      </w:r>
      <w:r>
        <w:rPr>
          <w:rtl w:val="1"/>
          <w:lang w:val="ar-SA" w:bidi="ar-SA"/>
        </w:rPr>
        <w:t>“</w:t>
      </w:r>
      <w:r>
        <w:rPr>
          <w:rtl w:val="0"/>
          <w:lang w:val="pt-PT"/>
        </w:rPr>
        <w:t xml:space="preserve">A </w:t>
        <w:tab/>
        <w:t>Test of Desert Shrub Facilitation via Radiotelemetric Monitoring of a Diurnal Lizard.</w:t>
      </w:r>
      <w:r>
        <w:rPr>
          <w:rtl w:val="0"/>
        </w:rPr>
        <w:t xml:space="preserve">” </w:t>
        <w:tab/>
      </w:r>
      <w:r>
        <w:rPr>
          <w:rtl w:val="0"/>
          <w:lang w:val="en-US"/>
        </w:rPr>
        <w:t>Ecology and Evolution, November. https://doi.org/10.1002/ece3.4673.</w:t>
      </w:r>
    </w:p>
    <w:p>
      <w:pPr>
        <w:pStyle w:val="Body"/>
        <w:spacing w:line="480" w:lineRule="auto"/>
      </w:pPr>
      <w:r>
        <w:rPr>
          <w:rtl w:val="0"/>
          <w:lang w:val="it-IT"/>
        </w:rPr>
        <w:t xml:space="preserve">White, Thomas CR. 1978. "The importance of a relative shortage of food in animal </w:t>
        <w:tab/>
        <w:t>ecology."</w:t>
      </w:r>
      <w:r>
        <w:rPr>
          <w:rtl w:val="0"/>
        </w:rPr>
        <w:t> </w:t>
      </w:r>
      <w:r>
        <w:rPr>
          <w:rtl w:val="0"/>
          <w:lang w:val="it-IT"/>
        </w:rPr>
        <w:t>Oecologia</w:t>
      </w:r>
      <w:r>
        <w:rPr>
          <w:rtl w:val="0"/>
        </w:rPr>
        <w:t> </w:t>
      </w:r>
      <w:r>
        <w:rPr>
          <w:rtl w:val="0"/>
          <w:lang w:val="it-IT"/>
        </w:rPr>
        <w:t>33, no. 1: 71-86.</w:t>
      </w:r>
    </w:p>
    <w:p>
      <w:pPr>
        <w:pStyle w:val="Body"/>
        <w:spacing w:line="480" w:lineRule="auto"/>
      </w:pPr>
      <w:r>
        <w:rPr>
          <w:rtl w:val="0"/>
          <w:lang w:val="en-US"/>
        </w:rPr>
        <w:t>Whitford, Walter G. 2002. Ecology of Desert Systems. Academic Press, London.</w:t>
      </w:r>
    </w:p>
    <w:p>
      <w:pPr>
        <w:pStyle w:val="Body"/>
        <w:spacing w:line="480" w:lineRule="auto"/>
      </w:pPr>
      <w:r>
        <w:rPr>
          <w:rtl w:val="0"/>
        </w:rPr>
        <w:t xml:space="preserve">Whitford, Walter G., and Yosef Steinberger. 2020. </w:t>
      </w:r>
      <w:r>
        <w:rPr>
          <w:rtl w:val="1"/>
          <w:lang w:val="ar-SA" w:bidi="ar-SA"/>
        </w:rPr>
        <w:t>“</w:t>
      </w:r>
      <w:r>
        <w:rPr>
          <w:rtl w:val="0"/>
          <w:lang w:val="en-US"/>
        </w:rPr>
        <w:t xml:space="preserve">Herbivory Effects on </w:t>
      </w:r>
      <w:r>
        <w:rPr>
          <w:i w:val="1"/>
          <w:iCs w:val="1"/>
          <w:rtl w:val="0"/>
          <w:lang w:val="da-DK"/>
        </w:rPr>
        <w:t>Ephedra</w:t>
      </w:r>
      <w:r>
        <w:rPr>
          <w:rtl w:val="0"/>
          <w:lang w:val="en-US"/>
        </w:rPr>
        <w:t xml:space="preserve"> Spp. in the </w:t>
        <w:tab/>
        <w:t>Chihuahuan Desert.</w:t>
      </w:r>
      <w:r>
        <w:rPr>
          <w:rtl w:val="0"/>
        </w:rPr>
        <w:t xml:space="preserve">” </w:t>
      </w:r>
      <w:r>
        <w:rPr>
          <w:rtl w:val="0"/>
          <w:lang w:val="en-US"/>
        </w:rPr>
        <w:t>Open Journal of Ecology 10 (02): 37</w:t>
      </w:r>
      <w:r>
        <w:rPr>
          <w:rtl w:val="0"/>
        </w:rPr>
        <w:t>–</w:t>
      </w:r>
      <w:r>
        <w:rPr>
          <w:rtl w:val="0"/>
        </w:rPr>
        <w:t xml:space="preserve">44. </w:t>
        <w:tab/>
        <w:t>https://doi.org/10.4236/oje.2020.102003.</w:t>
      </w:r>
    </w:p>
    <w:p>
      <w:pPr>
        <w:pStyle w:val="Body"/>
        <w:spacing w:line="480" w:lineRule="auto"/>
      </w:pPr>
      <w:r>
        <w:rPr>
          <w:rtl w:val="0"/>
          <w:lang w:val="en-US"/>
        </w:rPr>
        <w:t xml:space="preserve">Xi, Xinqiang, John N. Griffin, and Shucun Sun. 2013. </w:t>
      </w:r>
      <w:r>
        <w:rPr>
          <w:rtl w:val="1"/>
          <w:lang w:val="ar-SA" w:bidi="ar-SA"/>
        </w:rPr>
        <w:t>“</w:t>
      </w:r>
      <w:r>
        <w:rPr>
          <w:rtl w:val="0"/>
          <w:lang w:val="en-US"/>
        </w:rPr>
        <w:t xml:space="preserve">Grasshoppers Amensalistically Suppress </w:t>
        <w:tab/>
        <w:t>Caterpillar Performance and Enhance Plant Biomass in an Alpine Meadow.</w:t>
      </w:r>
      <w:r>
        <w:rPr>
          <w:rtl w:val="0"/>
        </w:rPr>
        <w:t xml:space="preserve">” </w:t>
      </w:r>
      <w:r>
        <w:rPr>
          <w:rtl w:val="0"/>
        </w:rPr>
        <w:t xml:space="preserve">Oikos 122 </w:t>
        <w:tab/>
        <w:t>(7): 1049</w:t>
      </w:r>
      <w:r>
        <w:rPr>
          <w:rtl w:val="0"/>
        </w:rPr>
        <w:t>–</w:t>
      </w:r>
      <w:r>
        <w:rPr>
          <w:rtl w:val="0"/>
          <w:lang w:val="en-US"/>
        </w:rPr>
        <w:t>57. https://doi.org/10.1111/j.1600-0706.2012.00126.x.</w:t>
      </w:r>
    </w:p>
    <w:p>
      <w:pPr>
        <w:pStyle w:val="Body"/>
        <w:spacing w:line="480" w:lineRule="auto"/>
      </w:pPr>
      <w:r>
        <w:rPr>
          <w:rtl w:val="0"/>
          <w:lang w:val="en-US"/>
        </w:rPr>
        <w:t xml:space="preserve">Xu, Zhichao, Yang Shen, and Jinbao Liao. 2018. </w:t>
      </w:r>
      <w:r>
        <w:rPr>
          <w:rtl w:val="1"/>
          <w:lang w:val="ar-SA" w:bidi="ar-SA"/>
        </w:rPr>
        <w:t>“</w:t>
      </w:r>
      <w:r>
        <w:rPr>
          <w:rtl w:val="0"/>
          <w:lang w:val="en-US"/>
        </w:rPr>
        <w:t xml:space="preserve">Patch Dynamics of Various Plant-Animal </w:t>
        <w:tab/>
        <w:t>Interactions in Fragmented Landscapes.</w:t>
      </w:r>
      <w:r>
        <w:rPr>
          <w:rtl w:val="0"/>
        </w:rPr>
        <w:t xml:space="preserve">” </w:t>
      </w:r>
      <w:r>
        <w:rPr>
          <w:rtl w:val="0"/>
          <w:lang w:val="en-US"/>
        </w:rPr>
        <w:t>Ecological Modelling 368 (January): 27</w:t>
      </w:r>
      <w:r>
        <w:rPr>
          <w:rtl w:val="0"/>
        </w:rPr>
        <w:t>–</w:t>
      </w:r>
      <w:r>
        <w:rPr>
          <w:rtl w:val="0"/>
          <w:lang w:val="it-IT"/>
        </w:rPr>
        <w:t xml:space="preserve">32. </w:t>
        <w:tab/>
        <w:t>https://doi.org/10.1016/j.ecolmodel.2017.11.017.</w:t>
      </w:r>
    </w:p>
    <w:p>
      <w:pPr>
        <w:pStyle w:val="Body"/>
        <w:spacing w:line="480" w:lineRule="auto"/>
      </w:pPr>
      <w:r>
        <w:rPr>
          <w:rtl w:val="0"/>
        </w:rPr>
        <w:t xml:space="preserve">Yamawo, Akira. 2021. </w:t>
      </w:r>
      <w:r>
        <w:rPr>
          <w:rtl w:val="1"/>
          <w:lang w:val="ar-SA" w:bidi="ar-SA"/>
        </w:rPr>
        <w:t>“</w:t>
      </w:r>
      <w:r>
        <w:rPr>
          <w:rtl w:val="0"/>
          <w:lang w:val="en-US"/>
        </w:rPr>
        <w:t>Intraspecific Competition Favors Ant</w:t>
      </w:r>
      <w:r>
        <w:rPr>
          <w:rtl w:val="0"/>
        </w:rPr>
        <w:t>–</w:t>
      </w:r>
      <w:r>
        <w:rPr>
          <w:rtl w:val="0"/>
          <w:lang w:val="en-US"/>
        </w:rPr>
        <w:t>Plant Protective Mutualism.</w:t>
      </w:r>
      <w:r>
        <w:rPr>
          <w:rtl w:val="0"/>
        </w:rPr>
        <w:t xml:space="preserve">” </w:t>
        <w:tab/>
      </w:r>
      <w:r>
        <w:rPr>
          <w:rtl w:val="0"/>
        </w:rPr>
        <w:t>Plant Species Biology 36 (3): 372</w:t>
      </w:r>
      <w:r>
        <w:rPr>
          <w:rtl w:val="0"/>
        </w:rPr>
        <w:t>–</w:t>
      </w:r>
      <w:r>
        <w:rPr>
          <w:rtl w:val="0"/>
          <w:lang w:val="en-US"/>
        </w:rPr>
        <w:t>78. https://doi.org/10.1111/1442-1984.12331.</w:t>
      </w:r>
    </w:p>
    <w:p>
      <w:pPr>
        <w:pStyle w:val="Body"/>
        <w:spacing w:line="480" w:lineRule="auto"/>
      </w:pPr>
      <w:r>
        <w:rPr>
          <w:rtl w:val="0"/>
          <w:lang w:val="it-IT"/>
        </w:rPr>
        <w:t xml:space="preserve">Zuliani, Mario, Nargol Ghazian, and Christopher J. Lortie. 2021. </w:t>
      </w:r>
      <w:r>
        <w:rPr>
          <w:rtl w:val="1"/>
          <w:lang w:val="ar-SA" w:bidi="ar-SA"/>
        </w:rPr>
        <w:t>“</w:t>
      </w:r>
      <w:r>
        <w:rPr>
          <w:rtl w:val="0"/>
          <w:lang w:val="en-US"/>
        </w:rPr>
        <w:t xml:space="preserve">Shrub Density Effects on the </w:t>
        <w:tab/>
        <w:t>Community Structure and Composition of a Desert Animal Community.</w:t>
      </w:r>
      <w:r>
        <w:rPr>
          <w:rtl w:val="0"/>
        </w:rPr>
        <w:t xml:space="preserve">” </w:t>
      </w:r>
      <w:r>
        <w:rPr>
          <w:rtl w:val="0"/>
          <w:lang w:val="en-US"/>
        </w:rPr>
        <w:t xml:space="preserve">Wildlife </w:t>
        <w:tab/>
        <w:t>Biology 2021 (2). https://doi.org/10.2981/wlb.00774.</w:t>
      </w:r>
    </w:p>
    <w:sectPr>
      <w:headerReference w:type="default" r:id="rId6"/>
      <w:headerReference w:type="first" r:id="rId7"/>
      <w:footerReference w:type="default" r:id="rId8"/>
      <w:footerReference w:type="first" r:id="rId9"/>
      <w:pgSz w:w="12240" w:h="15840" w:orient="portrait"/>
      <w:pgMar w:top="1440" w:right="1440" w:bottom="1440" w:left="144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540" w:right="0" w:hanging="54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